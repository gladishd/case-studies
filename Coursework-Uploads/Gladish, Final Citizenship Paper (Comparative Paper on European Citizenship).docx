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CFE9F" w14:textId="77777777" w:rsidR="00F62C81" w:rsidRPr="00180218" w:rsidRDefault="00F62C81" w:rsidP="00487114">
      <w:pPr>
        <w:spacing w:after="0" w:line="240" w:lineRule="auto"/>
        <w:rPr>
          <w:rFonts w:ascii="Times New Roman" w:hAnsi="Times New Roman" w:cs="Times New Roman"/>
          <w:sz w:val="24"/>
          <w:szCs w:val="24"/>
        </w:rPr>
      </w:pPr>
      <w:r w:rsidRPr="00180218">
        <w:rPr>
          <w:rFonts w:ascii="Times New Roman" w:hAnsi="Times New Roman" w:cs="Times New Roman"/>
          <w:sz w:val="24"/>
          <w:szCs w:val="24"/>
        </w:rPr>
        <w:t xml:space="preserve">Dean </w:t>
      </w:r>
      <w:proofErr w:type="spellStart"/>
      <w:r w:rsidRPr="00180218">
        <w:rPr>
          <w:rFonts w:ascii="Times New Roman" w:hAnsi="Times New Roman" w:cs="Times New Roman"/>
          <w:sz w:val="24"/>
          <w:szCs w:val="24"/>
        </w:rPr>
        <w:t>Gladish</w:t>
      </w:r>
      <w:proofErr w:type="spellEnd"/>
    </w:p>
    <w:p w14:paraId="7C60C837" w14:textId="3F451F0A" w:rsidR="00F62C81" w:rsidRPr="00180218" w:rsidRDefault="00F62C81" w:rsidP="00487114">
      <w:pPr>
        <w:spacing w:after="0" w:line="240" w:lineRule="auto"/>
        <w:rPr>
          <w:rFonts w:ascii="Times New Roman" w:hAnsi="Times New Roman" w:cs="Times New Roman"/>
          <w:sz w:val="24"/>
          <w:szCs w:val="24"/>
        </w:rPr>
      </w:pPr>
      <w:r w:rsidRPr="00180218">
        <w:rPr>
          <w:rFonts w:ascii="Times New Roman" w:hAnsi="Times New Roman" w:cs="Times New Roman"/>
          <w:sz w:val="24"/>
          <w:szCs w:val="24"/>
        </w:rPr>
        <w:t xml:space="preserve">Professor </w:t>
      </w:r>
      <w:r w:rsidR="00721467">
        <w:rPr>
          <w:rFonts w:ascii="Times New Roman" w:hAnsi="Times New Roman" w:cs="Times New Roman"/>
          <w:sz w:val="24"/>
          <w:szCs w:val="24"/>
        </w:rPr>
        <w:t>Paul Petzschmann</w:t>
      </w:r>
    </w:p>
    <w:p w14:paraId="27EDD780" w14:textId="731425DD" w:rsidR="00F62C81" w:rsidRPr="00180218" w:rsidRDefault="00721467" w:rsidP="00487114">
      <w:pPr>
        <w:spacing w:after="0" w:line="240" w:lineRule="auto"/>
        <w:rPr>
          <w:rFonts w:ascii="Times New Roman" w:hAnsi="Times New Roman" w:cs="Times New Roman"/>
          <w:sz w:val="24"/>
          <w:szCs w:val="24"/>
        </w:rPr>
      </w:pPr>
      <w:r>
        <w:rPr>
          <w:rFonts w:ascii="Times New Roman" w:hAnsi="Times New Roman" w:cs="Times New Roman"/>
          <w:sz w:val="24"/>
          <w:szCs w:val="24"/>
        </w:rPr>
        <w:t>EUST</w:t>
      </w:r>
      <w:r w:rsidR="008012A3">
        <w:rPr>
          <w:rFonts w:ascii="Times New Roman" w:hAnsi="Times New Roman" w:cs="Times New Roman"/>
          <w:sz w:val="24"/>
          <w:szCs w:val="24"/>
        </w:rPr>
        <w:t xml:space="preserve"> 110.00</w:t>
      </w:r>
      <w:r>
        <w:rPr>
          <w:rFonts w:ascii="Times New Roman" w:hAnsi="Times New Roman" w:cs="Times New Roman"/>
          <w:sz w:val="24"/>
          <w:szCs w:val="24"/>
        </w:rPr>
        <w:t xml:space="preserve">: </w:t>
      </w:r>
      <w:r w:rsidR="008012A3">
        <w:rPr>
          <w:rFonts w:ascii="Times New Roman" w:hAnsi="Times New Roman" w:cs="Times New Roman"/>
          <w:sz w:val="24"/>
          <w:szCs w:val="24"/>
        </w:rPr>
        <w:t>The Nation State in Europe</w:t>
      </w:r>
    </w:p>
    <w:p w14:paraId="6A71042B" w14:textId="1D3A81E4" w:rsidR="00F62C81" w:rsidRPr="00180218" w:rsidRDefault="00DE065F" w:rsidP="00487114">
      <w:pPr>
        <w:spacing w:after="0" w:line="240" w:lineRule="auto"/>
        <w:rPr>
          <w:rFonts w:ascii="Times New Roman" w:hAnsi="Times New Roman" w:cs="Times New Roman"/>
          <w:sz w:val="24"/>
          <w:szCs w:val="24"/>
        </w:rPr>
      </w:pPr>
      <w:r>
        <w:rPr>
          <w:rFonts w:ascii="Times New Roman" w:hAnsi="Times New Roman" w:cs="Times New Roman"/>
          <w:sz w:val="24"/>
          <w:szCs w:val="24"/>
        </w:rPr>
        <w:t>March 10,</w:t>
      </w:r>
      <w:r w:rsidR="00721467">
        <w:rPr>
          <w:rFonts w:ascii="Times New Roman" w:hAnsi="Times New Roman" w:cs="Times New Roman"/>
          <w:sz w:val="24"/>
          <w:szCs w:val="24"/>
        </w:rPr>
        <w:t xml:space="preserve"> 2017</w:t>
      </w:r>
    </w:p>
    <w:p w14:paraId="2FF91443" w14:textId="590CE741" w:rsidR="00206ABD" w:rsidRDefault="0011055D" w:rsidP="00F11E2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Comparative Paper on European Citizenship</w:t>
      </w:r>
    </w:p>
    <w:p w14:paraId="1E484E01" w14:textId="4BECB24B" w:rsidR="00D5465A" w:rsidRDefault="00D42FC5" w:rsidP="00955DDE">
      <w:pPr>
        <w:spacing w:after="0" w:line="480" w:lineRule="auto"/>
        <w:rPr>
          <w:rFonts w:ascii="Times New Roman" w:hAnsi="Times New Roman" w:cs="Times New Roman"/>
          <w:sz w:val="24"/>
          <w:szCs w:val="24"/>
        </w:rPr>
      </w:pPr>
      <w:r>
        <w:rPr>
          <w:rFonts w:ascii="Times New Roman" w:hAnsi="Times New Roman" w:cs="Times New Roman"/>
          <w:sz w:val="24"/>
          <w:szCs w:val="24"/>
        </w:rPr>
        <w:tab/>
        <w:t>In my previous citizenship case study</w:t>
      </w:r>
      <w:r w:rsidR="00D5465A">
        <w:rPr>
          <w:rFonts w:ascii="Times New Roman" w:hAnsi="Times New Roman" w:cs="Times New Roman"/>
          <w:sz w:val="24"/>
          <w:szCs w:val="24"/>
        </w:rPr>
        <w:t>, I focused mostly on the multi-faceted nature of French citizenship</w:t>
      </w:r>
      <w:r w:rsidR="00C72135">
        <w:rPr>
          <w:rFonts w:ascii="Times New Roman" w:hAnsi="Times New Roman" w:cs="Times New Roman"/>
          <w:sz w:val="24"/>
          <w:szCs w:val="24"/>
        </w:rPr>
        <w:t xml:space="preserve"> as the concept evolved from past to present.  I examined the notion as it changed </w:t>
      </w:r>
      <w:r w:rsidR="00B20BC2">
        <w:rPr>
          <w:rFonts w:ascii="Times New Roman" w:hAnsi="Times New Roman" w:cs="Times New Roman"/>
          <w:sz w:val="24"/>
          <w:szCs w:val="24"/>
        </w:rPr>
        <w:t>during</w:t>
      </w:r>
      <w:r w:rsidR="00C72135">
        <w:rPr>
          <w:rFonts w:ascii="Times New Roman" w:hAnsi="Times New Roman" w:cs="Times New Roman"/>
          <w:sz w:val="24"/>
          <w:szCs w:val="24"/>
        </w:rPr>
        <w:t xml:space="preserve"> the consolidation </w:t>
      </w:r>
      <w:r w:rsidR="008755BD">
        <w:rPr>
          <w:rFonts w:ascii="Times New Roman" w:hAnsi="Times New Roman" w:cs="Times New Roman"/>
          <w:sz w:val="24"/>
          <w:szCs w:val="24"/>
        </w:rPr>
        <w:t xml:space="preserve">of </w:t>
      </w:r>
      <w:r w:rsidR="00C72135">
        <w:rPr>
          <w:rFonts w:ascii="Times New Roman" w:hAnsi="Times New Roman" w:cs="Times New Roman"/>
          <w:sz w:val="24"/>
          <w:szCs w:val="24"/>
        </w:rPr>
        <w:t>French nation-states, the advent of mercantilism, and the French Revolution’</w:t>
      </w:r>
      <w:r w:rsidR="0041107D">
        <w:rPr>
          <w:rFonts w:ascii="Times New Roman" w:hAnsi="Times New Roman" w:cs="Times New Roman"/>
          <w:sz w:val="24"/>
          <w:szCs w:val="24"/>
        </w:rPr>
        <w:t>s inspiration of e</w:t>
      </w:r>
      <w:r w:rsidR="00C72135">
        <w:rPr>
          <w:rFonts w:ascii="Times New Roman" w:hAnsi="Times New Roman" w:cs="Times New Roman"/>
          <w:sz w:val="24"/>
          <w:szCs w:val="24"/>
        </w:rPr>
        <w:t>galitarian ideals.  From a modern perspective, I</w:t>
      </w:r>
      <w:r w:rsidR="00585C22">
        <w:rPr>
          <w:rFonts w:ascii="Times New Roman" w:hAnsi="Times New Roman" w:cs="Times New Roman"/>
          <w:sz w:val="24"/>
          <w:szCs w:val="24"/>
        </w:rPr>
        <w:t xml:space="preserve"> </w:t>
      </w:r>
      <w:r w:rsidR="00FF6A44">
        <w:rPr>
          <w:rFonts w:ascii="Times New Roman" w:hAnsi="Times New Roman" w:cs="Times New Roman"/>
          <w:sz w:val="24"/>
          <w:szCs w:val="24"/>
        </w:rPr>
        <w:t xml:space="preserve">examined </w:t>
      </w:r>
      <w:r w:rsidR="00585C22">
        <w:rPr>
          <w:rFonts w:ascii="Times New Roman" w:hAnsi="Times New Roman" w:cs="Times New Roman"/>
          <w:sz w:val="24"/>
          <w:szCs w:val="24"/>
        </w:rPr>
        <w:t xml:space="preserve">how </w:t>
      </w:r>
      <w:proofErr w:type="spellStart"/>
      <w:r w:rsidR="00585C22" w:rsidRPr="00476415">
        <w:rPr>
          <w:rFonts w:ascii="Times New Roman" w:hAnsi="Times New Roman" w:cs="Times New Roman"/>
          <w:i/>
          <w:sz w:val="24"/>
          <w:szCs w:val="24"/>
        </w:rPr>
        <w:t>laïcité</w:t>
      </w:r>
      <w:proofErr w:type="spellEnd"/>
      <w:r w:rsidR="00D5465A">
        <w:rPr>
          <w:rFonts w:ascii="Times New Roman" w:hAnsi="Times New Roman" w:cs="Times New Roman"/>
          <w:sz w:val="24"/>
          <w:szCs w:val="24"/>
        </w:rPr>
        <w:t xml:space="preserve"> </w:t>
      </w:r>
      <w:r w:rsidR="00FF6A44">
        <w:rPr>
          <w:rFonts w:ascii="Times New Roman" w:hAnsi="Times New Roman" w:cs="Times New Roman"/>
          <w:sz w:val="24"/>
          <w:szCs w:val="24"/>
        </w:rPr>
        <w:t xml:space="preserve">and Islamic </w:t>
      </w:r>
      <w:proofErr w:type="spellStart"/>
      <w:r w:rsidR="00FF6A44" w:rsidRPr="006E5CDC">
        <w:rPr>
          <w:rFonts w:ascii="Times New Roman" w:hAnsi="Times New Roman" w:cs="Times New Roman"/>
          <w:i/>
          <w:sz w:val="24"/>
          <w:szCs w:val="24"/>
        </w:rPr>
        <w:t>communautarisme</w:t>
      </w:r>
      <w:proofErr w:type="spellEnd"/>
      <w:r w:rsidR="00FF6A44">
        <w:rPr>
          <w:rFonts w:ascii="Times New Roman" w:hAnsi="Times New Roman" w:cs="Times New Roman"/>
          <w:sz w:val="24"/>
          <w:szCs w:val="24"/>
        </w:rPr>
        <w:t xml:space="preserve"> </w:t>
      </w:r>
      <w:r w:rsidR="000556F2">
        <w:rPr>
          <w:rFonts w:ascii="Times New Roman" w:hAnsi="Times New Roman" w:cs="Times New Roman"/>
          <w:sz w:val="24"/>
          <w:szCs w:val="24"/>
        </w:rPr>
        <w:t>pertain</w:t>
      </w:r>
      <w:r w:rsidR="00D5465A">
        <w:rPr>
          <w:rFonts w:ascii="Times New Roman" w:hAnsi="Times New Roman" w:cs="Times New Roman"/>
          <w:sz w:val="24"/>
          <w:szCs w:val="24"/>
        </w:rPr>
        <w:t xml:space="preserve"> to </w:t>
      </w:r>
      <w:proofErr w:type="spellStart"/>
      <w:r w:rsidR="00D5465A">
        <w:rPr>
          <w:rFonts w:ascii="Times New Roman" w:hAnsi="Times New Roman" w:cs="Times New Roman"/>
          <w:sz w:val="24"/>
          <w:szCs w:val="24"/>
        </w:rPr>
        <w:t>Maghrebi</w:t>
      </w:r>
      <w:proofErr w:type="spellEnd"/>
      <w:r w:rsidR="00D5465A">
        <w:rPr>
          <w:rFonts w:ascii="Times New Roman" w:hAnsi="Times New Roman" w:cs="Times New Roman"/>
          <w:sz w:val="24"/>
          <w:szCs w:val="24"/>
        </w:rPr>
        <w:t xml:space="preserve">, particularly Moroccan, immigrants to France.  </w:t>
      </w:r>
      <w:r w:rsidR="000556F2">
        <w:rPr>
          <w:rFonts w:ascii="Times New Roman" w:hAnsi="Times New Roman" w:cs="Times New Roman"/>
          <w:sz w:val="24"/>
          <w:szCs w:val="24"/>
        </w:rPr>
        <w:t>I described the minority group’s</w:t>
      </w:r>
      <w:r w:rsidR="0098320A">
        <w:rPr>
          <w:rFonts w:ascii="Times New Roman" w:hAnsi="Times New Roman" w:cs="Times New Roman"/>
          <w:sz w:val="24"/>
          <w:szCs w:val="24"/>
        </w:rPr>
        <w:t xml:space="preserve"> demographics, a little Moroccan history,</w:t>
      </w:r>
      <w:r w:rsidR="00585C22">
        <w:rPr>
          <w:rFonts w:ascii="Times New Roman" w:hAnsi="Times New Roman" w:cs="Times New Roman"/>
          <w:sz w:val="24"/>
          <w:szCs w:val="24"/>
        </w:rPr>
        <w:t xml:space="preserve"> and </w:t>
      </w:r>
      <w:r w:rsidR="00FF4A39">
        <w:rPr>
          <w:rFonts w:ascii="Times New Roman" w:hAnsi="Times New Roman" w:cs="Times New Roman"/>
          <w:sz w:val="24"/>
          <w:szCs w:val="24"/>
        </w:rPr>
        <w:t>the second generation</w:t>
      </w:r>
      <w:r w:rsidR="00ED35F4">
        <w:rPr>
          <w:rFonts w:ascii="Times New Roman" w:hAnsi="Times New Roman" w:cs="Times New Roman"/>
          <w:sz w:val="24"/>
          <w:szCs w:val="24"/>
        </w:rPr>
        <w:t>’s strife in being an intermediary between the old country and the new</w:t>
      </w:r>
      <w:r w:rsidR="00FF4A39">
        <w:rPr>
          <w:rFonts w:ascii="Times New Roman" w:hAnsi="Times New Roman" w:cs="Times New Roman"/>
          <w:sz w:val="24"/>
          <w:szCs w:val="24"/>
        </w:rPr>
        <w:t>.</w:t>
      </w:r>
      <w:r w:rsidR="0098320A">
        <w:rPr>
          <w:rFonts w:ascii="Times New Roman" w:hAnsi="Times New Roman" w:cs="Times New Roman"/>
          <w:sz w:val="24"/>
          <w:szCs w:val="24"/>
        </w:rPr>
        <w:t xml:space="preserve"> </w:t>
      </w:r>
      <w:r w:rsidR="00D5465A">
        <w:rPr>
          <w:rFonts w:ascii="Times New Roman" w:hAnsi="Times New Roman" w:cs="Times New Roman"/>
          <w:sz w:val="24"/>
          <w:szCs w:val="24"/>
        </w:rPr>
        <w:t xml:space="preserve">It was mainly a discourse on discrimination, socio-economic inequality, and </w:t>
      </w:r>
      <w:r w:rsidR="000556F2">
        <w:rPr>
          <w:rFonts w:ascii="Times New Roman" w:hAnsi="Times New Roman" w:cs="Times New Roman"/>
          <w:sz w:val="24"/>
          <w:szCs w:val="24"/>
        </w:rPr>
        <w:t>the generally</w:t>
      </w:r>
      <w:r w:rsidR="00D5465A">
        <w:rPr>
          <w:rFonts w:ascii="Times New Roman" w:hAnsi="Times New Roman" w:cs="Times New Roman"/>
          <w:sz w:val="24"/>
          <w:szCs w:val="24"/>
        </w:rPr>
        <w:t xml:space="preserve"> decreased political involvement of the French </w:t>
      </w:r>
      <w:proofErr w:type="spellStart"/>
      <w:r w:rsidR="00D5465A">
        <w:rPr>
          <w:rFonts w:ascii="Times New Roman" w:hAnsi="Times New Roman" w:cs="Times New Roman"/>
          <w:sz w:val="24"/>
          <w:szCs w:val="24"/>
        </w:rPr>
        <w:t>Maghrebi</w:t>
      </w:r>
      <w:proofErr w:type="spellEnd"/>
      <w:r w:rsidR="00D5465A">
        <w:rPr>
          <w:rFonts w:ascii="Times New Roman" w:hAnsi="Times New Roman" w:cs="Times New Roman"/>
          <w:sz w:val="24"/>
          <w:szCs w:val="24"/>
        </w:rPr>
        <w:t xml:space="preserve"> migrant population.  Though I </w:t>
      </w:r>
      <w:r w:rsidR="00585C22">
        <w:rPr>
          <w:rFonts w:ascii="Times New Roman" w:hAnsi="Times New Roman" w:cs="Times New Roman"/>
          <w:sz w:val="24"/>
          <w:szCs w:val="24"/>
        </w:rPr>
        <w:t xml:space="preserve">referenced the </w:t>
      </w:r>
      <w:r w:rsidR="00585C22">
        <w:rPr>
          <w:rFonts w:ascii="Times New Roman" w:hAnsi="Times New Roman" w:cs="Times New Roman"/>
          <w:i/>
          <w:sz w:val="24"/>
          <w:szCs w:val="24"/>
        </w:rPr>
        <w:t xml:space="preserve">Front National </w:t>
      </w:r>
      <w:r w:rsidR="00585C22">
        <w:rPr>
          <w:rFonts w:ascii="Times New Roman" w:hAnsi="Times New Roman" w:cs="Times New Roman"/>
          <w:sz w:val="24"/>
          <w:szCs w:val="24"/>
        </w:rPr>
        <w:t xml:space="preserve">and </w:t>
      </w:r>
      <w:r w:rsidR="00D5465A">
        <w:rPr>
          <w:rFonts w:ascii="Times New Roman" w:hAnsi="Times New Roman" w:cs="Times New Roman"/>
          <w:sz w:val="24"/>
          <w:szCs w:val="24"/>
        </w:rPr>
        <w:t xml:space="preserve">made a rather brief mention of political organizations for North Africans from Algeria, Tunisia, and Morocco, and </w:t>
      </w:r>
      <w:r w:rsidR="00450670">
        <w:rPr>
          <w:rFonts w:ascii="Times New Roman" w:hAnsi="Times New Roman" w:cs="Times New Roman"/>
          <w:sz w:val="24"/>
          <w:szCs w:val="24"/>
        </w:rPr>
        <w:t xml:space="preserve">though I described </w:t>
      </w:r>
      <w:r w:rsidR="00D5465A">
        <w:rPr>
          <w:rFonts w:ascii="Times New Roman" w:hAnsi="Times New Roman" w:cs="Times New Roman"/>
          <w:sz w:val="24"/>
          <w:szCs w:val="24"/>
        </w:rPr>
        <w:t>their sta</w:t>
      </w:r>
      <w:r w:rsidR="001173E6">
        <w:rPr>
          <w:rFonts w:ascii="Times New Roman" w:hAnsi="Times New Roman" w:cs="Times New Roman"/>
          <w:sz w:val="24"/>
          <w:szCs w:val="24"/>
        </w:rPr>
        <w:t xml:space="preserve">nding in the policy environment of </w:t>
      </w:r>
      <w:r w:rsidR="00D36B07">
        <w:rPr>
          <w:rFonts w:ascii="Times New Roman" w:hAnsi="Times New Roman" w:cs="Times New Roman"/>
          <w:sz w:val="24"/>
          <w:szCs w:val="24"/>
        </w:rPr>
        <w:t>present-</w:t>
      </w:r>
      <w:r w:rsidR="001173E6">
        <w:rPr>
          <w:rFonts w:ascii="Times New Roman" w:hAnsi="Times New Roman" w:cs="Times New Roman"/>
          <w:sz w:val="24"/>
          <w:szCs w:val="24"/>
        </w:rPr>
        <w:t>day</w:t>
      </w:r>
      <w:r w:rsidR="00D5465A">
        <w:rPr>
          <w:rFonts w:ascii="Times New Roman" w:hAnsi="Times New Roman" w:cs="Times New Roman"/>
          <w:sz w:val="24"/>
          <w:szCs w:val="24"/>
        </w:rPr>
        <w:t xml:space="preserve"> France, </w:t>
      </w:r>
      <w:r w:rsidR="002779CA">
        <w:rPr>
          <w:rFonts w:ascii="Times New Roman" w:hAnsi="Times New Roman" w:cs="Times New Roman"/>
          <w:sz w:val="24"/>
          <w:szCs w:val="24"/>
        </w:rPr>
        <w:t>I did not fully elucidate the extent of their role in contributing to the potential improvement of</w:t>
      </w:r>
      <w:r w:rsidR="00C21251">
        <w:rPr>
          <w:rFonts w:ascii="Times New Roman" w:hAnsi="Times New Roman" w:cs="Times New Roman"/>
          <w:sz w:val="24"/>
          <w:szCs w:val="24"/>
        </w:rPr>
        <w:t xml:space="preserve"> the lives of t</w:t>
      </w:r>
      <w:r w:rsidR="00D5465A">
        <w:rPr>
          <w:rFonts w:ascii="Times New Roman" w:hAnsi="Times New Roman" w:cs="Times New Roman"/>
          <w:sz w:val="24"/>
          <w:szCs w:val="24"/>
        </w:rPr>
        <w:t>his minority group</w:t>
      </w:r>
      <w:r w:rsidR="00C21251">
        <w:rPr>
          <w:rFonts w:ascii="Times New Roman" w:hAnsi="Times New Roman" w:cs="Times New Roman"/>
          <w:sz w:val="24"/>
          <w:szCs w:val="24"/>
        </w:rPr>
        <w:t>’s members</w:t>
      </w:r>
      <w:r w:rsidR="00D5465A">
        <w:rPr>
          <w:rFonts w:ascii="Times New Roman" w:hAnsi="Times New Roman" w:cs="Times New Roman"/>
          <w:sz w:val="24"/>
          <w:szCs w:val="24"/>
        </w:rPr>
        <w:t>.</w:t>
      </w:r>
      <w:r w:rsidR="0098320A">
        <w:rPr>
          <w:rFonts w:ascii="Times New Roman" w:hAnsi="Times New Roman" w:cs="Times New Roman"/>
          <w:sz w:val="24"/>
          <w:szCs w:val="24"/>
        </w:rPr>
        <w:t xml:space="preserve">  This paper aims to </w:t>
      </w:r>
      <w:r w:rsidR="00EF1547">
        <w:rPr>
          <w:rFonts w:ascii="Times New Roman" w:hAnsi="Times New Roman" w:cs="Times New Roman"/>
          <w:sz w:val="24"/>
          <w:szCs w:val="24"/>
        </w:rPr>
        <w:t xml:space="preserve">expand upon the previous </w:t>
      </w:r>
      <w:r w:rsidR="00F7384E">
        <w:rPr>
          <w:rFonts w:ascii="Times New Roman" w:hAnsi="Times New Roman" w:cs="Times New Roman"/>
          <w:sz w:val="24"/>
          <w:szCs w:val="24"/>
        </w:rPr>
        <w:t>endeavor by providing</w:t>
      </w:r>
      <w:r w:rsidR="007F6640">
        <w:rPr>
          <w:rFonts w:ascii="Times New Roman" w:hAnsi="Times New Roman" w:cs="Times New Roman"/>
          <w:sz w:val="24"/>
          <w:szCs w:val="24"/>
        </w:rPr>
        <w:t xml:space="preserve"> a good look at the ways in which Moroccan organizations and associations operate under different </w:t>
      </w:r>
      <w:r w:rsidR="0028267D">
        <w:rPr>
          <w:rFonts w:ascii="Times New Roman" w:hAnsi="Times New Roman" w:cs="Times New Roman"/>
          <w:sz w:val="24"/>
          <w:szCs w:val="24"/>
        </w:rPr>
        <w:t xml:space="preserve">political and economic </w:t>
      </w:r>
      <w:r w:rsidR="007F6640">
        <w:rPr>
          <w:rFonts w:ascii="Times New Roman" w:hAnsi="Times New Roman" w:cs="Times New Roman"/>
          <w:sz w:val="24"/>
          <w:szCs w:val="24"/>
        </w:rPr>
        <w:t xml:space="preserve">circumstances.  This paper will compare the </w:t>
      </w:r>
      <w:r w:rsidR="009E3DDF">
        <w:rPr>
          <w:rFonts w:ascii="Times New Roman" w:hAnsi="Times New Roman" w:cs="Times New Roman"/>
          <w:sz w:val="24"/>
          <w:szCs w:val="24"/>
        </w:rPr>
        <w:t xml:space="preserve">official </w:t>
      </w:r>
      <w:r w:rsidR="007F6640">
        <w:rPr>
          <w:rFonts w:ascii="Times New Roman" w:hAnsi="Times New Roman" w:cs="Times New Roman"/>
          <w:sz w:val="24"/>
          <w:szCs w:val="24"/>
        </w:rPr>
        <w:t>policies of the United Kingdom</w:t>
      </w:r>
      <w:r w:rsidR="005276F7">
        <w:rPr>
          <w:rFonts w:ascii="Times New Roman" w:hAnsi="Times New Roman" w:cs="Times New Roman"/>
          <w:sz w:val="24"/>
          <w:szCs w:val="24"/>
        </w:rPr>
        <w:t xml:space="preserve"> and France, these policies’</w:t>
      </w:r>
      <w:r w:rsidR="009E3DDF">
        <w:rPr>
          <w:rFonts w:ascii="Times New Roman" w:hAnsi="Times New Roman" w:cs="Times New Roman"/>
          <w:sz w:val="24"/>
          <w:szCs w:val="24"/>
        </w:rPr>
        <w:t xml:space="preserve"> implications for the minority group, and </w:t>
      </w:r>
      <w:r w:rsidR="00261FDC">
        <w:rPr>
          <w:rFonts w:ascii="Times New Roman" w:hAnsi="Times New Roman" w:cs="Times New Roman"/>
          <w:sz w:val="24"/>
          <w:szCs w:val="24"/>
        </w:rPr>
        <w:t>whether or not these organizations truly represent an integrative</w:t>
      </w:r>
      <w:r w:rsidR="008F4DB0">
        <w:rPr>
          <w:rFonts w:ascii="Times New Roman" w:hAnsi="Times New Roman" w:cs="Times New Roman"/>
          <w:sz w:val="24"/>
          <w:szCs w:val="24"/>
        </w:rPr>
        <w:t xml:space="preserve"> force or whether they foster</w:t>
      </w:r>
      <w:r w:rsidR="00261FDC">
        <w:rPr>
          <w:rFonts w:ascii="Times New Roman" w:hAnsi="Times New Roman" w:cs="Times New Roman"/>
          <w:sz w:val="24"/>
          <w:szCs w:val="24"/>
        </w:rPr>
        <w:t xml:space="preserve"> a </w:t>
      </w:r>
      <w:r w:rsidR="006F6BF4">
        <w:rPr>
          <w:rFonts w:ascii="Times New Roman" w:hAnsi="Times New Roman" w:cs="Times New Roman"/>
          <w:sz w:val="24"/>
          <w:szCs w:val="24"/>
        </w:rPr>
        <w:t xml:space="preserve">more </w:t>
      </w:r>
      <w:r w:rsidR="00261FDC">
        <w:rPr>
          <w:rFonts w:ascii="Times New Roman" w:hAnsi="Times New Roman" w:cs="Times New Roman"/>
          <w:sz w:val="24"/>
          <w:szCs w:val="24"/>
        </w:rPr>
        <w:t>segregated society.</w:t>
      </w:r>
    </w:p>
    <w:p w14:paraId="3F4735F9" w14:textId="37BB942D" w:rsidR="008253C7" w:rsidRDefault="00330107" w:rsidP="00FD4EF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F4A39">
        <w:rPr>
          <w:rFonts w:ascii="Times New Roman" w:hAnsi="Times New Roman" w:cs="Times New Roman"/>
          <w:sz w:val="24"/>
          <w:szCs w:val="24"/>
        </w:rPr>
        <w:t xml:space="preserve">First, I will </w:t>
      </w:r>
      <w:r w:rsidR="00034A69">
        <w:rPr>
          <w:rFonts w:ascii="Times New Roman" w:hAnsi="Times New Roman" w:cs="Times New Roman"/>
          <w:sz w:val="24"/>
          <w:szCs w:val="24"/>
        </w:rPr>
        <w:t xml:space="preserve">describe the French laws pertaining to the operation of migrant associations.  </w:t>
      </w:r>
      <w:r w:rsidR="007338FD">
        <w:rPr>
          <w:rFonts w:ascii="Times New Roman" w:hAnsi="Times New Roman" w:cs="Times New Roman"/>
          <w:sz w:val="24"/>
          <w:szCs w:val="24"/>
        </w:rPr>
        <w:t>In France, the</w:t>
      </w:r>
      <w:r w:rsidR="00AC53AE">
        <w:rPr>
          <w:rFonts w:ascii="Times New Roman" w:hAnsi="Times New Roman" w:cs="Times New Roman"/>
          <w:sz w:val="24"/>
          <w:szCs w:val="24"/>
        </w:rPr>
        <w:t xml:space="preserve"> </w:t>
      </w:r>
      <w:r w:rsidR="007338FD">
        <w:rPr>
          <w:rFonts w:ascii="Times New Roman" w:hAnsi="Times New Roman" w:cs="Times New Roman"/>
          <w:sz w:val="24"/>
          <w:szCs w:val="24"/>
        </w:rPr>
        <w:t>l</w:t>
      </w:r>
      <w:r w:rsidR="004800FB">
        <w:rPr>
          <w:rFonts w:ascii="Times New Roman" w:hAnsi="Times New Roman" w:cs="Times New Roman"/>
          <w:sz w:val="24"/>
          <w:szCs w:val="24"/>
        </w:rPr>
        <w:t>aw of 1901</w:t>
      </w:r>
      <w:r w:rsidR="002C36D6">
        <w:rPr>
          <w:rFonts w:ascii="Times New Roman" w:hAnsi="Times New Roman" w:cs="Times New Roman"/>
          <w:sz w:val="24"/>
          <w:szCs w:val="24"/>
        </w:rPr>
        <w:t xml:space="preserve"> essentially permits two or more people to found an association</w:t>
      </w:r>
      <w:r w:rsidR="00C975A8">
        <w:rPr>
          <w:rFonts w:ascii="Times New Roman" w:hAnsi="Times New Roman" w:cs="Times New Roman"/>
          <w:sz w:val="24"/>
          <w:szCs w:val="24"/>
        </w:rPr>
        <w:t xml:space="preserve">.  Such </w:t>
      </w:r>
      <w:r w:rsidR="00C975A8">
        <w:rPr>
          <w:rFonts w:ascii="Times New Roman" w:hAnsi="Times New Roman" w:cs="Times New Roman"/>
          <w:sz w:val="24"/>
          <w:szCs w:val="24"/>
        </w:rPr>
        <w:lastRenderedPageBreak/>
        <w:t xml:space="preserve">an organization must be </w:t>
      </w:r>
      <w:r w:rsidR="005D6D4E">
        <w:rPr>
          <w:rFonts w:ascii="Times New Roman" w:hAnsi="Times New Roman" w:cs="Times New Roman"/>
          <w:sz w:val="24"/>
          <w:szCs w:val="24"/>
        </w:rPr>
        <w:t>formally registered, which requ</w:t>
      </w:r>
      <w:r w:rsidR="00105ADC">
        <w:rPr>
          <w:rFonts w:ascii="Times New Roman" w:hAnsi="Times New Roman" w:cs="Times New Roman"/>
          <w:sz w:val="24"/>
          <w:szCs w:val="24"/>
        </w:rPr>
        <w:t>ires a declaration of statutes.  This declaration is necessary in order for the group</w:t>
      </w:r>
      <w:r w:rsidR="00C975A8">
        <w:rPr>
          <w:rFonts w:ascii="Times New Roman" w:hAnsi="Times New Roman" w:cs="Times New Roman"/>
          <w:sz w:val="24"/>
          <w:szCs w:val="24"/>
        </w:rPr>
        <w:t xml:space="preserve"> to have a bank account, hire people, or engage in other moral</w:t>
      </w:r>
      <w:r w:rsidR="00BF6DB0">
        <w:rPr>
          <w:rFonts w:ascii="Times New Roman" w:hAnsi="Times New Roman" w:cs="Times New Roman"/>
          <w:sz w:val="24"/>
          <w:szCs w:val="24"/>
        </w:rPr>
        <w:t>ly beneficial</w:t>
      </w:r>
      <w:r w:rsidR="00C975A8">
        <w:rPr>
          <w:rFonts w:ascii="Times New Roman" w:hAnsi="Times New Roman" w:cs="Times New Roman"/>
          <w:sz w:val="24"/>
          <w:szCs w:val="24"/>
        </w:rPr>
        <w:t xml:space="preserve"> activities</w:t>
      </w:r>
      <w:r w:rsidR="008E484F">
        <w:rPr>
          <w:rFonts w:ascii="Times New Roman" w:hAnsi="Times New Roman" w:cs="Times New Roman"/>
          <w:sz w:val="24"/>
          <w:szCs w:val="24"/>
        </w:rPr>
        <w:t>.  Most of these organizations have a bureau composed of an appointed President, a Secretary, and a Treasurer</w:t>
      </w:r>
      <w:r w:rsidR="00A30A34">
        <w:rPr>
          <w:rFonts w:ascii="Times New Roman" w:hAnsi="Times New Roman" w:cs="Times New Roman"/>
          <w:sz w:val="24"/>
          <w:szCs w:val="24"/>
        </w:rPr>
        <w:t>.  More importantly, such associations must, if they make profits, either use them to pay for the costs of running the group or alternatively reinvest them in the association itself</w:t>
      </w:r>
      <w:r w:rsidR="00396F5E">
        <w:rPr>
          <w:rStyle w:val="FootnoteReference"/>
          <w:rFonts w:ascii="Times New Roman" w:hAnsi="Times New Roman" w:cs="Times New Roman"/>
          <w:sz w:val="24"/>
          <w:szCs w:val="24"/>
        </w:rPr>
        <w:footnoteReference w:id="1"/>
      </w:r>
      <w:r w:rsidR="00C975A8">
        <w:rPr>
          <w:rFonts w:ascii="Times New Roman" w:hAnsi="Times New Roman" w:cs="Times New Roman"/>
          <w:sz w:val="24"/>
          <w:szCs w:val="24"/>
        </w:rPr>
        <w:t>.</w:t>
      </w:r>
    </w:p>
    <w:p w14:paraId="55E4AA5B" w14:textId="5654FE45" w:rsidR="000137F8" w:rsidRDefault="00166FC0" w:rsidP="00FD4EF2">
      <w:pPr>
        <w:spacing w:after="0" w:line="480" w:lineRule="auto"/>
        <w:rPr>
          <w:rFonts w:ascii="Times New Roman" w:hAnsi="Times New Roman" w:cs="Times New Roman"/>
          <w:sz w:val="24"/>
          <w:szCs w:val="24"/>
        </w:rPr>
      </w:pPr>
      <w:r>
        <w:rPr>
          <w:rFonts w:ascii="Times New Roman" w:hAnsi="Times New Roman" w:cs="Times New Roman"/>
          <w:sz w:val="24"/>
          <w:szCs w:val="24"/>
        </w:rPr>
        <w:tab/>
        <w:t>Essentially, the French process in designing the policy was</w:t>
      </w:r>
      <w:r w:rsidR="00EF58BD">
        <w:rPr>
          <w:rFonts w:ascii="Times New Roman" w:hAnsi="Times New Roman" w:cs="Times New Roman"/>
          <w:sz w:val="24"/>
          <w:szCs w:val="24"/>
        </w:rPr>
        <w:t xml:space="preserve"> as follows</w:t>
      </w:r>
      <w:r w:rsidR="000137F8">
        <w:rPr>
          <w:rFonts w:ascii="Times New Roman" w:hAnsi="Times New Roman" w:cs="Times New Roman"/>
          <w:sz w:val="24"/>
          <w:szCs w:val="24"/>
        </w:rPr>
        <w:t xml:space="preserve">: private organizations, being necessary to the functioning of a liberally minded society, were allowed in order to permit the French population to </w:t>
      </w:r>
      <w:r w:rsidR="00EC5246">
        <w:rPr>
          <w:rFonts w:ascii="Times New Roman" w:hAnsi="Times New Roman" w:cs="Times New Roman"/>
          <w:sz w:val="24"/>
          <w:szCs w:val="24"/>
        </w:rPr>
        <w:t>freely express ideas other than</w:t>
      </w:r>
      <w:r w:rsidR="000637CB">
        <w:rPr>
          <w:rFonts w:ascii="Times New Roman" w:hAnsi="Times New Roman" w:cs="Times New Roman"/>
          <w:sz w:val="24"/>
          <w:szCs w:val="24"/>
        </w:rPr>
        <w:t xml:space="preserve"> </w:t>
      </w:r>
      <w:r w:rsidR="00EC5246">
        <w:rPr>
          <w:rFonts w:ascii="Times New Roman" w:hAnsi="Times New Roman" w:cs="Times New Roman"/>
          <w:sz w:val="24"/>
          <w:szCs w:val="24"/>
        </w:rPr>
        <w:t xml:space="preserve">those espoused by </w:t>
      </w:r>
      <w:r w:rsidR="000637CB">
        <w:rPr>
          <w:rFonts w:ascii="Times New Roman" w:hAnsi="Times New Roman" w:cs="Times New Roman"/>
          <w:sz w:val="24"/>
          <w:szCs w:val="24"/>
        </w:rPr>
        <w:t>mainstream political organizations.</w:t>
      </w:r>
      <w:r w:rsidR="008F18EE">
        <w:rPr>
          <w:rFonts w:ascii="Times New Roman" w:hAnsi="Times New Roman" w:cs="Times New Roman"/>
          <w:sz w:val="24"/>
          <w:szCs w:val="24"/>
        </w:rPr>
        <w:t xml:space="preserve">  Legally, an association must be </w:t>
      </w:r>
      <w:r w:rsidR="00E57149">
        <w:rPr>
          <w:rFonts w:ascii="Times New Roman" w:hAnsi="Times New Roman" w:cs="Times New Roman"/>
          <w:sz w:val="24"/>
          <w:szCs w:val="24"/>
        </w:rPr>
        <w:t xml:space="preserve">non-profit and democratic, </w:t>
      </w:r>
      <w:r w:rsidR="00296D16">
        <w:rPr>
          <w:rFonts w:ascii="Times New Roman" w:hAnsi="Times New Roman" w:cs="Times New Roman"/>
          <w:sz w:val="24"/>
          <w:szCs w:val="24"/>
        </w:rPr>
        <w:t xml:space="preserve">it must rely on the consensus of its members, </w:t>
      </w:r>
      <w:r w:rsidR="00E57149">
        <w:rPr>
          <w:rFonts w:ascii="Times New Roman" w:hAnsi="Times New Roman" w:cs="Times New Roman"/>
          <w:sz w:val="24"/>
          <w:szCs w:val="24"/>
        </w:rPr>
        <w:t xml:space="preserve">and it must </w:t>
      </w:r>
      <w:r w:rsidR="008F18EE">
        <w:rPr>
          <w:rFonts w:ascii="Times New Roman" w:hAnsi="Times New Roman" w:cs="Times New Roman"/>
          <w:sz w:val="24"/>
          <w:szCs w:val="24"/>
        </w:rPr>
        <w:t>rise above purely private interests by committing full</w:t>
      </w:r>
      <w:r w:rsidR="0050464B">
        <w:rPr>
          <w:rFonts w:ascii="Times New Roman" w:hAnsi="Times New Roman" w:cs="Times New Roman"/>
          <w:sz w:val="24"/>
          <w:szCs w:val="24"/>
        </w:rPr>
        <w:t>y and only to the goals</w:t>
      </w:r>
      <w:r w:rsidR="000D630E">
        <w:rPr>
          <w:rFonts w:ascii="Times New Roman" w:hAnsi="Times New Roman" w:cs="Times New Roman"/>
          <w:sz w:val="24"/>
          <w:szCs w:val="24"/>
        </w:rPr>
        <w:t xml:space="preserve"> that are</w:t>
      </w:r>
      <w:r w:rsidR="0050464B">
        <w:rPr>
          <w:rFonts w:ascii="Times New Roman" w:hAnsi="Times New Roman" w:cs="Times New Roman"/>
          <w:sz w:val="24"/>
          <w:szCs w:val="24"/>
        </w:rPr>
        <w:t xml:space="preserve"> professed</w:t>
      </w:r>
      <w:r w:rsidR="008F18EE">
        <w:rPr>
          <w:rFonts w:ascii="Times New Roman" w:hAnsi="Times New Roman" w:cs="Times New Roman"/>
          <w:sz w:val="24"/>
          <w:szCs w:val="24"/>
        </w:rPr>
        <w:t xml:space="preserve"> in its declaration of statutes.</w:t>
      </w:r>
      <w:r w:rsidR="00F54DBE">
        <w:rPr>
          <w:rFonts w:ascii="Times New Roman" w:hAnsi="Times New Roman" w:cs="Times New Roman"/>
          <w:sz w:val="24"/>
          <w:szCs w:val="24"/>
        </w:rPr>
        <w:t xml:space="preserve">  Its high-ranking members assume liability for the </w:t>
      </w:r>
      <w:r w:rsidR="00434463">
        <w:rPr>
          <w:rFonts w:ascii="Times New Roman" w:hAnsi="Times New Roman" w:cs="Times New Roman"/>
          <w:sz w:val="24"/>
          <w:szCs w:val="24"/>
        </w:rPr>
        <w:t>improper use of its finances</w:t>
      </w:r>
      <w:r w:rsidR="0063598E">
        <w:rPr>
          <w:rFonts w:ascii="Times New Roman" w:hAnsi="Times New Roman" w:cs="Times New Roman"/>
          <w:sz w:val="24"/>
          <w:szCs w:val="24"/>
        </w:rPr>
        <w:t>. Whether an association is classified as professional or purely charitable, it must</w:t>
      </w:r>
      <w:r w:rsidR="007967F0">
        <w:rPr>
          <w:rFonts w:ascii="Times New Roman" w:hAnsi="Times New Roman" w:cs="Times New Roman"/>
          <w:sz w:val="24"/>
          <w:szCs w:val="24"/>
        </w:rPr>
        <w:t xml:space="preserve"> retain its non-profitable </w:t>
      </w:r>
      <w:r w:rsidR="0063598E">
        <w:rPr>
          <w:rFonts w:ascii="Times New Roman" w:hAnsi="Times New Roman" w:cs="Times New Roman"/>
          <w:sz w:val="24"/>
          <w:szCs w:val="24"/>
        </w:rPr>
        <w:t>characteristic</w:t>
      </w:r>
      <w:r w:rsidR="00E7768D">
        <w:rPr>
          <w:rFonts w:ascii="Times New Roman" w:hAnsi="Times New Roman" w:cs="Times New Roman"/>
          <w:sz w:val="24"/>
          <w:szCs w:val="24"/>
        </w:rPr>
        <w:t>.  In the event of its closure,</w:t>
      </w:r>
      <w:r w:rsidR="007043F8">
        <w:rPr>
          <w:rFonts w:ascii="Times New Roman" w:hAnsi="Times New Roman" w:cs="Times New Roman"/>
          <w:sz w:val="24"/>
          <w:szCs w:val="24"/>
        </w:rPr>
        <w:t xml:space="preserve"> the total of</w:t>
      </w:r>
      <w:r w:rsidR="00E7768D">
        <w:rPr>
          <w:rFonts w:ascii="Times New Roman" w:hAnsi="Times New Roman" w:cs="Times New Roman"/>
          <w:sz w:val="24"/>
          <w:szCs w:val="24"/>
        </w:rPr>
        <w:t xml:space="preserve"> its assets </w:t>
      </w:r>
      <w:r w:rsidR="0087031C">
        <w:rPr>
          <w:rFonts w:ascii="Times New Roman" w:hAnsi="Times New Roman" w:cs="Times New Roman"/>
          <w:sz w:val="24"/>
          <w:szCs w:val="24"/>
        </w:rPr>
        <w:t xml:space="preserve">immediately </w:t>
      </w:r>
      <w:r w:rsidR="00E7768D">
        <w:rPr>
          <w:rFonts w:ascii="Times New Roman" w:hAnsi="Times New Roman" w:cs="Times New Roman"/>
          <w:sz w:val="24"/>
          <w:szCs w:val="24"/>
        </w:rPr>
        <w:t>belong to another similarly minded organization</w:t>
      </w:r>
      <w:r w:rsidR="00434463">
        <w:rPr>
          <w:rStyle w:val="FootnoteReference"/>
          <w:rFonts w:ascii="Times New Roman" w:hAnsi="Times New Roman" w:cs="Times New Roman"/>
          <w:sz w:val="24"/>
          <w:szCs w:val="24"/>
        </w:rPr>
        <w:footnoteReference w:id="2"/>
      </w:r>
      <w:r w:rsidR="00434463">
        <w:rPr>
          <w:rFonts w:ascii="Times New Roman" w:hAnsi="Times New Roman" w:cs="Times New Roman"/>
          <w:sz w:val="24"/>
          <w:szCs w:val="24"/>
        </w:rPr>
        <w:t>.</w:t>
      </w:r>
    </w:p>
    <w:p w14:paraId="618055CA" w14:textId="6CCF1373" w:rsidR="00392D84" w:rsidRDefault="00392D84" w:rsidP="00FD4E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Non-nationals – those who have citizenship in France but do not trace their </w:t>
      </w:r>
      <w:r w:rsidR="00D3442E">
        <w:rPr>
          <w:rFonts w:ascii="Times New Roman" w:hAnsi="Times New Roman" w:cs="Times New Roman"/>
          <w:sz w:val="24"/>
          <w:szCs w:val="24"/>
        </w:rPr>
        <w:t xml:space="preserve">heritage from the nation – </w:t>
      </w:r>
      <w:r>
        <w:rPr>
          <w:rFonts w:ascii="Times New Roman" w:hAnsi="Times New Roman" w:cs="Times New Roman"/>
          <w:sz w:val="24"/>
          <w:szCs w:val="24"/>
        </w:rPr>
        <w:t xml:space="preserve">gained the right </w:t>
      </w:r>
      <w:r w:rsidR="00D3442E">
        <w:rPr>
          <w:rFonts w:ascii="Times New Roman" w:hAnsi="Times New Roman" w:cs="Times New Roman"/>
          <w:sz w:val="24"/>
          <w:szCs w:val="24"/>
        </w:rPr>
        <w:t>of creating associations</w:t>
      </w:r>
      <w:r>
        <w:rPr>
          <w:rFonts w:ascii="Times New Roman" w:hAnsi="Times New Roman" w:cs="Times New Roman"/>
          <w:sz w:val="24"/>
          <w:szCs w:val="24"/>
        </w:rPr>
        <w:t xml:space="preserve"> in 1981.  During the process of democratizing Morocco, there has been an upsurge in migrant organizations’ development practices</w:t>
      </w:r>
      <w:r w:rsidR="00521565">
        <w:rPr>
          <w:rFonts w:ascii="Times New Roman" w:hAnsi="Times New Roman" w:cs="Times New Roman"/>
          <w:sz w:val="24"/>
          <w:szCs w:val="24"/>
        </w:rPr>
        <w:t>.  This is in part due to political rivalries</w:t>
      </w:r>
      <w:r w:rsidR="00917022">
        <w:rPr>
          <w:rFonts w:ascii="Times New Roman" w:hAnsi="Times New Roman" w:cs="Times New Roman"/>
          <w:sz w:val="24"/>
          <w:szCs w:val="24"/>
        </w:rPr>
        <w:t xml:space="preserve"> stemming from conflicts between the Moroccan authorities and political dissidents.  </w:t>
      </w:r>
      <w:proofErr w:type="spellStart"/>
      <w:r w:rsidR="00917022">
        <w:rPr>
          <w:rFonts w:ascii="Times New Roman" w:hAnsi="Times New Roman" w:cs="Times New Roman"/>
          <w:sz w:val="24"/>
          <w:szCs w:val="24"/>
        </w:rPr>
        <w:t>Lacroix</w:t>
      </w:r>
      <w:proofErr w:type="spellEnd"/>
      <w:r w:rsidR="00917022">
        <w:rPr>
          <w:rFonts w:ascii="Times New Roman" w:hAnsi="Times New Roman" w:cs="Times New Roman"/>
          <w:sz w:val="24"/>
          <w:szCs w:val="24"/>
        </w:rPr>
        <w:t xml:space="preserve"> notes that the French republicans </w:t>
      </w:r>
      <w:r w:rsidR="00917022">
        <w:rPr>
          <w:rFonts w:ascii="Times New Roman" w:hAnsi="Times New Roman" w:cs="Times New Roman"/>
          <w:sz w:val="24"/>
          <w:szCs w:val="24"/>
        </w:rPr>
        <w:lastRenderedPageBreak/>
        <w:t xml:space="preserve">generally condemn overt expression of </w:t>
      </w:r>
      <w:r w:rsidR="002B6FC1">
        <w:rPr>
          <w:rFonts w:ascii="Times New Roman" w:hAnsi="Times New Roman" w:cs="Times New Roman"/>
          <w:sz w:val="24"/>
          <w:szCs w:val="24"/>
        </w:rPr>
        <w:t xml:space="preserve">specific </w:t>
      </w:r>
      <w:r w:rsidR="00917022">
        <w:rPr>
          <w:rFonts w:ascii="Times New Roman" w:hAnsi="Times New Roman" w:cs="Times New Roman"/>
          <w:sz w:val="24"/>
          <w:szCs w:val="24"/>
        </w:rPr>
        <w:t xml:space="preserve">community interests in the public sphere.  This </w:t>
      </w:r>
      <w:proofErr w:type="gramStart"/>
      <w:r w:rsidR="00917022">
        <w:rPr>
          <w:rFonts w:ascii="Times New Roman" w:hAnsi="Times New Roman" w:cs="Times New Roman"/>
          <w:sz w:val="24"/>
          <w:szCs w:val="24"/>
        </w:rPr>
        <w:t>means</w:t>
      </w:r>
      <w:proofErr w:type="gramEnd"/>
      <w:r w:rsidR="00917022">
        <w:rPr>
          <w:rFonts w:ascii="Times New Roman" w:hAnsi="Times New Roman" w:cs="Times New Roman"/>
          <w:sz w:val="24"/>
          <w:szCs w:val="24"/>
        </w:rPr>
        <w:t xml:space="preserve"> that the North African diaspora must organize itself </w:t>
      </w:r>
      <w:r w:rsidR="003744C5">
        <w:rPr>
          <w:rFonts w:ascii="Times New Roman" w:hAnsi="Times New Roman" w:cs="Times New Roman"/>
          <w:sz w:val="24"/>
          <w:szCs w:val="24"/>
        </w:rPr>
        <w:t xml:space="preserve">civically through development practices rather than hometown-based </w:t>
      </w:r>
      <w:r w:rsidR="00917022">
        <w:rPr>
          <w:rFonts w:ascii="Times New Roman" w:hAnsi="Times New Roman" w:cs="Times New Roman"/>
          <w:sz w:val="24"/>
          <w:szCs w:val="24"/>
        </w:rPr>
        <w:t xml:space="preserve">means; </w:t>
      </w:r>
      <w:r w:rsidR="008C02B1">
        <w:rPr>
          <w:rFonts w:ascii="Times New Roman" w:hAnsi="Times New Roman" w:cs="Times New Roman"/>
          <w:sz w:val="24"/>
          <w:szCs w:val="24"/>
        </w:rPr>
        <w:t xml:space="preserve">in doing so, </w:t>
      </w:r>
      <w:r w:rsidR="00917022">
        <w:rPr>
          <w:rFonts w:ascii="Times New Roman" w:hAnsi="Times New Roman" w:cs="Times New Roman"/>
          <w:sz w:val="24"/>
          <w:szCs w:val="24"/>
        </w:rPr>
        <w:t xml:space="preserve">they </w:t>
      </w:r>
      <w:r w:rsidR="003A3C31">
        <w:rPr>
          <w:rFonts w:ascii="Times New Roman" w:hAnsi="Times New Roman" w:cs="Times New Roman"/>
          <w:sz w:val="24"/>
          <w:szCs w:val="24"/>
        </w:rPr>
        <w:t xml:space="preserve">are able to </w:t>
      </w:r>
      <w:r w:rsidR="00917022">
        <w:rPr>
          <w:rFonts w:ascii="Times New Roman" w:hAnsi="Times New Roman" w:cs="Times New Roman"/>
          <w:sz w:val="24"/>
          <w:szCs w:val="24"/>
        </w:rPr>
        <w:t xml:space="preserve">defend their rights as citizens, make cultural demonstrations, and provide a </w:t>
      </w:r>
      <w:r w:rsidR="000C0E03">
        <w:rPr>
          <w:rFonts w:ascii="Times New Roman" w:hAnsi="Times New Roman" w:cs="Times New Roman"/>
          <w:sz w:val="24"/>
          <w:szCs w:val="24"/>
        </w:rPr>
        <w:t xml:space="preserve">more inclusive </w:t>
      </w:r>
      <w:r w:rsidR="00917022">
        <w:rPr>
          <w:rFonts w:ascii="Times New Roman" w:hAnsi="Times New Roman" w:cs="Times New Roman"/>
          <w:sz w:val="24"/>
          <w:szCs w:val="24"/>
        </w:rPr>
        <w:t>social safety net for their members</w:t>
      </w:r>
      <w:r>
        <w:rPr>
          <w:rStyle w:val="FootnoteReference"/>
          <w:rFonts w:ascii="Times New Roman" w:hAnsi="Times New Roman" w:cs="Times New Roman"/>
          <w:sz w:val="24"/>
          <w:szCs w:val="24"/>
        </w:rPr>
        <w:footnoteReference w:id="3"/>
      </w:r>
      <w:r w:rsidR="00521565">
        <w:rPr>
          <w:rFonts w:ascii="Times New Roman" w:hAnsi="Times New Roman" w:cs="Times New Roman"/>
          <w:sz w:val="24"/>
          <w:szCs w:val="24"/>
        </w:rPr>
        <w:t>.</w:t>
      </w:r>
    </w:p>
    <w:p w14:paraId="00793CE7" w14:textId="0489C6DB" w:rsidR="00713409" w:rsidRDefault="00713409" w:rsidP="00FD4EF2">
      <w:pPr>
        <w:spacing w:after="0" w:line="480" w:lineRule="auto"/>
        <w:rPr>
          <w:rFonts w:ascii="Times New Roman" w:hAnsi="Times New Roman" w:cs="Times New Roman"/>
          <w:sz w:val="24"/>
          <w:szCs w:val="24"/>
        </w:rPr>
      </w:pPr>
      <w:r>
        <w:rPr>
          <w:rFonts w:ascii="Times New Roman" w:hAnsi="Times New Roman" w:cs="Times New Roman"/>
          <w:sz w:val="24"/>
          <w:szCs w:val="24"/>
        </w:rPr>
        <w:tab/>
        <w:t>In the past, Moroccans residing abroad were seen as guest workers</w:t>
      </w:r>
      <w:r w:rsidR="00E573D6">
        <w:rPr>
          <w:rFonts w:ascii="Times New Roman" w:hAnsi="Times New Roman" w:cs="Times New Roman"/>
          <w:sz w:val="24"/>
          <w:szCs w:val="24"/>
        </w:rPr>
        <w:t xml:space="preserve">, and the French policy was to offer migrants ten thousand francs to return to their homeland.  Since 1984, however, France offers not only financial aid </w:t>
      </w:r>
      <w:proofErr w:type="gramStart"/>
      <w:r w:rsidR="00E573D6">
        <w:rPr>
          <w:rFonts w:ascii="Times New Roman" w:hAnsi="Times New Roman" w:cs="Times New Roman"/>
          <w:sz w:val="24"/>
          <w:szCs w:val="24"/>
        </w:rPr>
        <w:t>but</w:t>
      </w:r>
      <w:proofErr w:type="gramEnd"/>
      <w:r w:rsidR="00E573D6">
        <w:rPr>
          <w:rFonts w:ascii="Times New Roman" w:hAnsi="Times New Roman" w:cs="Times New Roman"/>
          <w:sz w:val="24"/>
          <w:szCs w:val="24"/>
        </w:rPr>
        <w:t xml:space="preserve"> additionally technical training to any migrants who wish to create a business upon returning</w:t>
      </w:r>
      <w:r w:rsidR="00597E33">
        <w:rPr>
          <w:rStyle w:val="FootnoteReference"/>
          <w:rFonts w:ascii="Times New Roman" w:hAnsi="Times New Roman" w:cs="Times New Roman"/>
          <w:sz w:val="24"/>
          <w:szCs w:val="24"/>
        </w:rPr>
        <w:footnoteReference w:id="4"/>
      </w:r>
      <w:r w:rsidR="00E573D6">
        <w:rPr>
          <w:rFonts w:ascii="Times New Roman" w:hAnsi="Times New Roman" w:cs="Times New Roman"/>
          <w:sz w:val="24"/>
          <w:szCs w:val="24"/>
        </w:rPr>
        <w:t>.</w:t>
      </w:r>
      <w:r w:rsidR="00D53638">
        <w:rPr>
          <w:rFonts w:ascii="Times New Roman" w:hAnsi="Times New Roman" w:cs="Times New Roman"/>
          <w:sz w:val="24"/>
          <w:szCs w:val="24"/>
        </w:rPr>
        <w:t xml:space="preserve">  </w:t>
      </w:r>
      <w:r w:rsidR="008B6CCD">
        <w:rPr>
          <w:rFonts w:ascii="Times New Roman" w:hAnsi="Times New Roman" w:cs="Times New Roman"/>
          <w:sz w:val="24"/>
          <w:szCs w:val="24"/>
        </w:rPr>
        <w:t>The French policy permitted l</w:t>
      </w:r>
      <w:r w:rsidR="00D53638">
        <w:rPr>
          <w:rFonts w:ascii="Times New Roman" w:hAnsi="Times New Roman" w:cs="Times New Roman"/>
          <w:sz w:val="24"/>
          <w:szCs w:val="24"/>
        </w:rPr>
        <w:t xml:space="preserve">arge migrant organizations such as Immigration, </w:t>
      </w:r>
      <w:proofErr w:type="spellStart"/>
      <w:r w:rsidR="00D53638">
        <w:rPr>
          <w:rFonts w:ascii="Times New Roman" w:hAnsi="Times New Roman" w:cs="Times New Roman"/>
          <w:sz w:val="24"/>
          <w:szCs w:val="24"/>
        </w:rPr>
        <w:t>D</w:t>
      </w:r>
      <w:r w:rsidR="00D53638" w:rsidRPr="00D53638">
        <w:rPr>
          <w:rFonts w:ascii="Times New Roman" w:hAnsi="Times New Roman" w:cs="Times New Roman"/>
          <w:sz w:val="24"/>
          <w:szCs w:val="24"/>
        </w:rPr>
        <w:t>é</w:t>
      </w:r>
      <w:r w:rsidR="00D53638">
        <w:rPr>
          <w:rFonts w:ascii="Times New Roman" w:hAnsi="Times New Roman" w:cs="Times New Roman"/>
          <w:sz w:val="24"/>
          <w:szCs w:val="24"/>
        </w:rPr>
        <w:t>mocratie</w:t>
      </w:r>
      <w:proofErr w:type="spellEnd"/>
      <w:r w:rsidR="00D53638">
        <w:rPr>
          <w:rFonts w:ascii="Times New Roman" w:hAnsi="Times New Roman" w:cs="Times New Roman"/>
          <w:sz w:val="24"/>
          <w:szCs w:val="24"/>
        </w:rPr>
        <w:t xml:space="preserve">, </w:t>
      </w:r>
      <w:proofErr w:type="spellStart"/>
      <w:r w:rsidR="00D53638">
        <w:rPr>
          <w:rFonts w:ascii="Times New Roman" w:hAnsi="Times New Roman" w:cs="Times New Roman"/>
          <w:sz w:val="24"/>
          <w:szCs w:val="24"/>
        </w:rPr>
        <w:t>D</w:t>
      </w:r>
      <w:r w:rsidR="00D53638" w:rsidRPr="00D53638">
        <w:rPr>
          <w:rFonts w:ascii="Times New Roman" w:hAnsi="Times New Roman" w:cs="Times New Roman"/>
          <w:sz w:val="24"/>
          <w:szCs w:val="24"/>
        </w:rPr>
        <w:t>é</w:t>
      </w:r>
      <w:r w:rsidR="00BB47B9">
        <w:rPr>
          <w:rFonts w:ascii="Times New Roman" w:hAnsi="Times New Roman" w:cs="Times New Roman"/>
          <w:sz w:val="24"/>
          <w:szCs w:val="24"/>
        </w:rPr>
        <w:t>veloppement</w:t>
      </w:r>
      <w:proofErr w:type="spellEnd"/>
      <w:r w:rsidR="00BB47B9">
        <w:rPr>
          <w:rFonts w:ascii="Times New Roman" w:hAnsi="Times New Roman" w:cs="Times New Roman"/>
          <w:sz w:val="24"/>
          <w:szCs w:val="24"/>
        </w:rPr>
        <w:t xml:space="preserve"> and</w:t>
      </w:r>
      <w:r w:rsidR="00D53638">
        <w:rPr>
          <w:rFonts w:ascii="Times New Roman" w:hAnsi="Times New Roman" w:cs="Times New Roman"/>
          <w:sz w:val="24"/>
          <w:szCs w:val="24"/>
        </w:rPr>
        <w:t xml:space="preserve"> Migrations et </w:t>
      </w:r>
      <w:proofErr w:type="spellStart"/>
      <w:r w:rsidR="00D53638">
        <w:rPr>
          <w:rFonts w:ascii="Times New Roman" w:hAnsi="Times New Roman" w:cs="Times New Roman"/>
          <w:sz w:val="24"/>
          <w:szCs w:val="24"/>
        </w:rPr>
        <w:t>D</w:t>
      </w:r>
      <w:r w:rsidR="00D53638" w:rsidRPr="00D53638">
        <w:rPr>
          <w:rFonts w:ascii="Times New Roman" w:hAnsi="Times New Roman" w:cs="Times New Roman"/>
          <w:sz w:val="24"/>
          <w:szCs w:val="24"/>
        </w:rPr>
        <w:t>é</w:t>
      </w:r>
      <w:r w:rsidR="008B6CCD">
        <w:rPr>
          <w:rFonts w:ascii="Times New Roman" w:hAnsi="Times New Roman" w:cs="Times New Roman"/>
          <w:sz w:val="24"/>
          <w:szCs w:val="24"/>
        </w:rPr>
        <w:t>veloppement</w:t>
      </w:r>
      <w:proofErr w:type="spellEnd"/>
      <w:r w:rsidR="008B6CCD">
        <w:rPr>
          <w:rFonts w:ascii="Times New Roman" w:hAnsi="Times New Roman" w:cs="Times New Roman"/>
          <w:sz w:val="24"/>
          <w:szCs w:val="24"/>
        </w:rPr>
        <w:t xml:space="preserve"> </w:t>
      </w:r>
      <w:r w:rsidR="00D53638">
        <w:rPr>
          <w:rFonts w:ascii="Times New Roman" w:hAnsi="Times New Roman" w:cs="Times New Roman"/>
          <w:sz w:val="24"/>
          <w:szCs w:val="24"/>
        </w:rPr>
        <w:t>to engage in projec</w:t>
      </w:r>
      <w:r w:rsidR="00604DB2">
        <w:rPr>
          <w:rFonts w:ascii="Times New Roman" w:hAnsi="Times New Roman" w:cs="Times New Roman"/>
          <w:sz w:val="24"/>
          <w:szCs w:val="24"/>
        </w:rPr>
        <w:t>ts involving the enhancement of</w:t>
      </w:r>
      <w:r w:rsidR="00D53638">
        <w:rPr>
          <w:rFonts w:ascii="Times New Roman" w:hAnsi="Times New Roman" w:cs="Times New Roman"/>
          <w:sz w:val="24"/>
          <w:szCs w:val="24"/>
        </w:rPr>
        <w:t xml:space="preserve"> development in their home country and</w:t>
      </w:r>
      <w:r w:rsidR="007C1778">
        <w:rPr>
          <w:rFonts w:ascii="Times New Roman" w:hAnsi="Times New Roman" w:cs="Times New Roman"/>
          <w:sz w:val="24"/>
          <w:szCs w:val="24"/>
        </w:rPr>
        <w:t xml:space="preserve"> the</w:t>
      </w:r>
      <w:r w:rsidR="00D53638">
        <w:rPr>
          <w:rFonts w:ascii="Times New Roman" w:hAnsi="Times New Roman" w:cs="Times New Roman"/>
          <w:sz w:val="24"/>
          <w:szCs w:val="24"/>
        </w:rPr>
        <w:t xml:space="preserve"> forming </w:t>
      </w:r>
      <w:r w:rsidR="007C1778">
        <w:rPr>
          <w:rFonts w:ascii="Times New Roman" w:hAnsi="Times New Roman" w:cs="Times New Roman"/>
          <w:sz w:val="24"/>
          <w:szCs w:val="24"/>
        </w:rPr>
        <w:t xml:space="preserve">of </w:t>
      </w:r>
      <w:r w:rsidR="00D53638">
        <w:rPr>
          <w:rFonts w:ascii="Times New Roman" w:hAnsi="Times New Roman" w:cs="Times New Roman"/>
          <w:sz w:val="24"/>
          <w:szCs w:val="24"/>
        </w:rPr>
        <w:t>associations, or twinning, between cities in France and those in North Africa</w:t>
      </w:r>
      <w:r w:rsidR="00D27F6A">
        <w:rPr>
          <w:rFonts w:ascii="Times New Roman" w:hAnsi="Times New Roman" w:cs="Times New Roman"/>
          <w:sz w:val="24"/>
          <w:szCs w:val="24"/>
        </w:rPr>
        <w:t>.</w:t>
      </w:r>
    </w:p>
    <w:p w14:paraId="4D09F99B" w14:textId="597D4554" w:rsidR="00D27F6A" w:rsidRDefault="00D27F6A" w:rsidP="00FD4EF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Not </w:t>
      </w:r>
      <w:r w:rsidR="007A62E8">
        <w:rPr>
          <w:rFonts w:ascii="Times New Roman" w:hAnsi="Times New Roman" w:cs="Times New Roman"/>
          <w:sz w:val="24"/>
          <w:szCs w:val="24"/>
        </w:rPr>
        <w:t>for profit, non-government</w:t>
      </w:r>
      <w:r>
        <w:rPr>
          <w:rFonts w:ascii="Times New Roman" w:hAnsi="Times New Roman" w:cs="Times New Roman"/>
          <w:sz w:val="24"/>
          <w:szCs w:val="24"/>
        </w:rPr>
        <w:t xml:space="preserve"> </w:t>
      </w:r>
      <w:r w:rsidR="00441C22">
        <w:rPr>
          <w:rFonts w:ascii="Times New Roman" w:hAnsi="Times New Roman" w:cs="Times New Roman"/>
          <w:sz w:val="24"/>
          <w:szCs w:val="24"/>
        </w:rPr>
        <w:t xml:space="preserve">migrant </w:t>
      </w:r>
      <w:r w:rsidR="00A47665">
        <w:rPr>
          <w:rFonts w:ascii="Times New Roman" w:hAnsi="Times New Roman" w:cs="Times New Roman"/>
          <w:sz w:val="24"/>
          <w:szCs w:val="24"/>
        </w:rPr>
        <w:t>organizations are,</w:t>
      </w:r>
      <w:r>
        <w:rPr>
          <w:rFonts w:ascii="Times New Roman" w:hAnsi="Times New Roman" w:cs="Times New Roman"/>
          <w:sz w:val="24"/>
          <w:szCs w:val="24"/>
        </w:rPr>
        <w:t xml:space="preserve"> in accordance with this policy of co</w:t>
      </w:r>
      <w:r w:rsidR="004C4883">
        <w:rPr>
          <w:rFonts w:ascii="Times New Roman" w:hAnsi="Times New Roman" w:cs="Times New Roman"/>
          <w:sz w:val="24"/>
          <w:szCs w:val="24"/>
        </w:rPr>
        <w:t>-</w:t>
      </w:r>
      <w:r>
        <w:rPr>
          <w:rFonts w:ascii="Times New Roman" w:hAnsi="Times New Roman" w:cs="Times New Roman"/>
          <w:sz w:val="24"/>
          <w:szCs w:val="24"/>
        </w:rPr>
        <w:t>development, in charge of facilitating agreements between migrant organizations and F</w:t>
      </w:r>
      <w:r w:rsidR="00C36690">
        <w:rPr>
          <w:rFonts w:ascii="Times New Roman" w:hAnsi="Times New Roman" w:cs="Times New Roman"/>
          <w:sz w:val="24"/>
          <w:szCs w:val="24"/>
        </w:rPr>
        <w:t xml:space="preserve">rench authorities.  The FORIM, the Forum des Organizations de </w:t>
      </w:r>
      <w:proofErr w:type="spellStart"/>
      <w:r w:rsidR="00C36690">
        <w:rPr>
          <w:rFonts w:ascii="Times New Roman" w:hAnsi="Times New Roman" w:cs="Times New Roman"/>
          <w:sz w:val="24"/>
          <w:szCs w:val="24"/>
        </w:rPr>
        <w:t>Solidarit</w:t>
      </w:r>
      <w:r w:rsidR="00C36690" w:rsidRPr="00D53638">
        <w:rPr>
          <w:rFonts w:ascii="Times New Roman" w:hAnsi="Times New Roman" w:cs="Times New Roman"/>
          <w:sz w:val="24"/>
          <w:szCs w:val="24"/>
        </w:rPr>
        <w:t>é</w:t>
      </w:r>
      <w:proofErr w:type="spellEnd"/>
      <w:r w:rsidR="00C36690">
        <w:rPr>
          <w:rFonts w:ascii="Times New Roman" w:hAnsi="Times New Roman" w:cs="Times New Roman"/>
          <w:sz w:val="24"/>
          <w:szCs w:val="24"/>
        </w:rPr>
        <w:t xml:space="preserve"> </w:t>
      </w:r>
      <w:proofErr w:type="spellStart"/>
      <w:r w:rsidR="00C36690">
        <w:rPr>
          <w:rFonts w:ascii="Times New Roman" w:hAnsi="Times New Roman" w:cs="Times New Roman"/>
          <w:sz w:val="24"/>
          <w:szCs w:val="24"/>
        </w:rPr>
        <w:t>Internationales</w:t>
      </w:r>
      <w:proofErr w:type="spellEnd"/>
      <w:r w:rsidR="00C36690">
        <w:rPr>
          <w:rFonts w:ascii="Times New Roman" w:hAnsi="Times New Roman" w:cs="Times New Roman"/>
          <w:sz w:val="24"/>
          <w:szCs w:val="24"/>
        </w:rPr>
        <w:t xml:space="preserve"> issues de la Migration, </w:t>
      </w:r>
      <w:r w:rsidR="00162A12">
        <w:rPr>
          <w:rFonts w:ascii="Times New Roman" w:hAnsi="Times New Roman" w:cs="Times New Roman"/>
          <w:sz w:val="24"/>
          <w:szCs w:val="24"/>
        </w:rPr>
        <w:t xml:space="preserve">which was </w:t>
      </w:r>
      <w:r w:rsidR="00C36690">
        <w:rPr>
          <w:rFonts w:ascii="Times New Roman" w:hAnsi="Times New Roman" w:cs="Times New Roman"/>
          <w:sz w:val="24"/>
          <w:szCs w:val="24"/>
        </w:rPr>
        <w:t xml:space="preserve">created </w:t>
      </w:r>
      <w:r w:rsidR="00FD2E07">
        <w:rPr>
          <w:rFonts w:ascii="Times New Roman" w:hAnsi="Times New Roman" w:cs="Times New Roman"/>
          <w:sz w:val="24"/>
          <w:szCs w:val="24"/>
        </w:rPr>
        <w:t>in 2002, serves such a purpose by</w:t>
      </w:r>
      <w:r w:rsidR="00725081">
        <w:rPr>
          <w:rFonts w:ascii="Times New Roman" w:hAnsi="Times New Roman" w:cs="Times New Roman"/>
          <w:sz w:val="24"/>
          <w:szCs w:val="24"/>
        </w:rPr>
        <w:t xml:space="preserve"> facilitating </w:t>
      </w:r>
      <w:r w:rsidR="00C36690">
        <w:rPr>
          <w:rFonts w:ascii="Times New Roman" w:hAnsi="Times New Roman" w:cs="Times New Roman"/>
          <w:sz w:val="24"/>
          <w:szCs w:val="24"/>
        </w:rPr>
        <w:t xml:space="preserve">development not only of migrant communities </w:t>
      </w:r>
      <w:proofErr w:type="gramStart"/>
      <w:r w:rsidR="00C36690">
        <w:rPr>
          <w:rFonts w:ascii="Times New Roman" w:hAnsi="Times New Roman" w:cs="Times New Roman"/>
          <w:sz w:val="24"/>
          <w:szCs w:val="24"/>
        </w:rPr>
        <w:t>but</w:t>
      </w:r>
      <w:proofErr w:type="gramEnd"/>
      <w:r w:rsidR="00C36690">
        <w:rPr>
          <w:rFonts w:ascii="Times New Roman" w:hAnsi="Times New Roman" w:cs="Times New Roman"/>
          <w:sz w:val="24"/>
          <w:szCs w:val="24"/>
        </w:rPr>
        <w:t xml:space="preserve"> between France and Morocco or Algeria</w:t>
      </w:r>
      <w:r>
        <w:rPr>
          <w:rStyle w:val="FootnoteReference"/>
          <w:rFonts w:ascii="Times New Roman" w:hAnsi="Times New Roman" w:cs="Times New Roman"/>
          <w:sz w:val="24"/>
          <w:szCs w:val="24"/>
        </w:rPr>
        <w:footnoteReference w:id="5"/>
      </w:r>
      <w:r>
        <w:rPr>
          <w:rFonts w:ascii="Times New Roman" w:hAnsi="Times New Roman" w:cs="Times New Roman"/>
          <w:sz w:val="24"/>
          <w:szCs w:val="24"/>
        </w:rPr>
        <w:t>.</w:t>
      </w:r>
      <w:r w:rsidR="00DF3ACB">
        <w:rPr>
          <w:rFonts w:ascii="Times New Roman" w:hAnsi="Times New Roman" w:cs="Times New Roman"/>
          <w:sz w:val="24"/>
          <w:szCs w:val="24"/>
        </w:rPr>
        <w:t xml:space="preserve">  And at the same time that</w:t>
      </w:r>
      <w:r w:rsidR="004654BC">
        <w:rPr>
          <w:rFonts w:ascii="Times New Roman" w:hAnsi="Times New Roman" w:cs="Times New Roman"/>
          <w:sz w:val="24"/>
          <w:szCs w:val="24"/>
        </w:rPr>
        <w:t xml:space="preserve"> this organizational shift from local to transnational development has expanded, we have additionally seen a decrease in conflict</w:t>
      </w:r>
      <w:r w:rsidR="0065144C">
        <w:rPr>
          <w:rFonts w:ascii="Times New Roman" w:hAnsi="Times New Roman" w:cs="Times New Roman"/>
          <w:sz w:val="24"/>
          <w:szCs w:val="24"/>
        </w:rPr>
        <w:t>s</w:t>
      </w:r>
      <w:r w:rsidR="004654BC">
        <w:rPr>
          <w:rFonts w:ascii="Times New Roman" w:hAnsi="Times New Roman" w:cs="Times New Roman"/>
          <w:sz w:val="24"/>
          <w:szCs w:val="24"/>
        </w:rPr>
        <w:t xml:space="preserve"> between working-class migrant organizations and the state</w:t>
      </w:r>
      <w:r w:rsidR="004654BC">
        <w:rPr>
          <w:rStyle w:val="FootnoteReference"/>
          <w:rFonts w:ascii="Times New Roman" w:hAnsi="Times New Roman" w:cs="Times New Roman"/>
          <w:sz w:val="24"/>
          <w:szCs w:val="24"/>
        </w:rPr>
        <w:footnoteReference w:id="6"/>
      </w:r>
      <w:r w:rsidR="004654BC">
        <w:rPr>
          <w:rFonts w:ascii="Times New Roman" w:hAnsi="Times New Roman" w:cs="Times New Roman"/>
          <w:sz w:val="24"/>
          <w:szCs w:val="24"/>
        </w:rPr>
        <w:t>.</w:t>
      </w:r>
    </w:p>
    <w:p w14:paraId="71D57155" w14:textId="0AAE080C" w:rsidR="00DF214B" w:rsidRDefault="00DF214B" w:rsidP="00FD4EF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6042A">
        <w:rPr>
          <w:rFonts w:ascii="Times New Roman" w:hAnsi="Times New Roman" w:cs="Times New Roman"/>
          <w:sz w:val="24"/>
          <w:szCs w:val="24"/>
        </w:rPr>
        <w:t>As for the United</w:t>
      </w:r>
      <w:r w:rsidR="0065144C">
        <w:rPr>
          <w:rFonts w:ascii="Times New Roman" w:hAnsi="Times New Roman" w:cs="Times New Roman"/>
          <w:sz w:val="24"/>
          <w:szCs w:val="24"/>
        </w:rPr>
        <w:t xml:space="preserve"> Kingdom and </w:t>
      </w:r>
      <w:proofErr w:type="spellStart"/>
      <w:r w:rsidR="0065144C">
        <w:rPr>
          <w:rFonts w:ascii="Times New Roman" w:hAnsi="Times New Roman" w:cs="Times New Roman"/>
          <w:sz w:val="24"/>
          <w:szCs w:val="24"/>
        </w:rPr>
        <w:t>Brexit</w:t>
      </w:r>
      <w:proofErr w:type="spellEnd"/>
      <w:r w:rsidR="0065144C">
        <w:rPr>
          <w:rFonts w:ascii="Times New Roman" w:hAnsi="Times New Roman" w:cs="Times New Roman"/>
          <w:sz w:val="24"/>
          <w:szCs w:val="24"/>
        </w:rPr>
        <w:t xml:space="preserve">, it has been said </w:t>
      </w:r>
      <w:r w:rsidR="00F36E53">
        <w:rPr>
          <w:rFonts w:ascii="Times New Roman" w:hAnsi="Times New Roman" w:cs="Times New Roman"/>
          <w:sz w:val="24"/>
          <w:szCs w:val="24"/>
        </w:rPr>
        <w:t>that businesses in Morocco</w:t>
      </w:r>
      <w:r w:rsidR="003B0FB9">
        <w:rPr>
          <w:rFonts w:ascii="Times New Roman" w:hAnsi="Times New Roman" w:cs="Times New Roman"/>
          <w:sz w:val="24"/>
          <w:szCs w:val="24"/>
        </w:rPr>
        <w:t xml:space="preserve"> will in fact enjoy slightly </w:t>
      </w:r>
      <w:r w:rsidR="00A6042A">
        <w:rPr>
          <w:rFonts w:ascii="Times New Roman" w:hAnsi="Times New Roman" w:cs="Times New Roman"/>
          <w:sz w:val="24"/>
          <w:szCs w:val="24"/>
        </w:rPr>
        <w:t>higher exports</w:t>
      </w:r>
      <w:r w:rsidR="0065144C">
        <w:rPr>
          <w:rFonts w:ascii="Times New Roman" w:hAnsi="Times New Roman" w:cs="Times New Roman"/>
          <w:sz w:val="24"/>
          <w:szCs w:val="24"/>
        </w:rPr>
        <w:t xml:space="preserve"> as a consequence of Britain’s exit from the European Union</w:t>
      </w:r>
      <w:r w:rsidR="00A6042A">
        <w:rPr>
          <w:rFonts w:ascii="Times New Roman" w:hAnsi="Times New Roman" w:cs="Times New Roman"/>
          <w:sz w:val="24"/>
          <w:szCs w:val="24"/>
        </w:rPr>
        <w:t xml:space="preserve">.  </w:t>
      </w:r>
      <w:r w:rsidR="0039489D">
        <w:rPr>
          <w:rFonts w:ascii="Times New Roman" w:hAnsi="Times New Roman" w:cs="Times New Roman"/>
          <w:sz w:val="24"/>
          <w:szCs w:val="24"/>
        </w:rPr>
        <w:t>The British Moroccan</w:t>
      </w:r>
      <w:r w:rsidR="0096590A">
        <w:rPr>
          <w:rFonts w:ascii="Times New Roman" w:hAnsi="Times New Roman" w:cs="Times New Roman"/>
          <w:sz w:val="24"/>
          <w:szCs w:val="24"/>
        </w:rPr>
        <w:t xml:space="preserve"> So</w:t>
      </w:r>
      <w:r w:rsidR="00856656">
        <w:rPr>
          <w:rFonts w:ascii="Times New Roman" w:hAnsi="Times New Roman" w:cs="Times New Roman"/>
          <w:sz w:val="24"/>
          <w:szCs w:val="24"/>
        </w:rPr>
        <w:t>ciety, which was founded in 1975</w:t>
      </w:r>
      <w:r w:rsidR="0096590A">
        <w:rPr>
          <w:rFonts w:ascii="Times New Roman" w:hAnsi="Times New Roman" w:cs="Times New Roman"/>
          <w:sz w:val="24"/>
          <w:szCs w:val="24"/>
        </w:rPr>
        <w:t>, is seen as a lasting achievement.  A British-Moroccan section exists within the British Parliament, and Britain’s exit from the European Union seems for the most</w:t>
      </w:r>
      <w:r w:rsidR="00CF154F">
        <w:rPr>
          <w:rFonts w:ascii="Times New Roman" w:hAnsi="Times New Roman" w:cs="Times New Roman"/>
          <w:sz w:val="24"/>
          <w:szCs w:val="24"/>
        </w:rPr>
        <w:t xml:space="preserve"> part to be harmless policy-wise</w:t>
      </w:r>
      <w:r w:rsidR="0096590A">
        <w:rPr>
          <w:rFonts w:ascii="Times New Roman" w:hAnsi="Times New Roman" w:cs="Times New Roman"/>
          <w:sz w:val="24"/>
          <w:szCs w:val="24"/>
        </w:rPr>
        <w:t xml:space="preserve"> to migrant organizations</w:t>
      </w:r>
      <w:r w:rsidR="0096590A">
        <w:rPr>
          <w:rStyle w:val="FootnoteReference"/>
          <w:rFonts w:ascii="Times New Roman" w:hAnsi="Times New Roman" w:cs="Times New Roman"/>
          <w:sz w:val="24"/>
          <w:szCs w:val="24"/>
        </w:rPr>
        <w:footnoteReference w:id="7"/>
      </w:r>
      <w:r w:rsidR="0096590A">
        <w:rPr>
          <w:rFonts w:ascii="Times New Roman" w:hAnsi="Times New Roman" w:cs="Times New Roman"/>
          <w:sz w:val="24"/>
          <w:szCs w:val="24"/>
        </w:rPr>
        <w:t>.</w:t>
      </w:r>
      <w:r w:rsidR="0046555A">
        <w:rPr>
          <w:rFonts w:ascii="Times New Roman" w:hAnsi="Times New Roman" w:cs="Times New Roman"/>
          <w:sz w:val="24"/>
          <w:szCs w:val="24"/>
        </w:rPr>
        <w:t xml:space="preserve">  The British Moroccan Society</w:t>
      </w:r>
      <w:r w:rsidR="0039489D">
        <w:rPr>
          <w:rFonts w:ascii="Times New Roman" w:hAnsi="Times New Roman" w:cs="Times New Roman"/>
          <w:sz w:val="24"/>
          <w:szCs w:val="24"/>
        </w:rPr>
        <w:t xml:space="preserve"> itself </w:t>
      </w:r>
      <w:r w:rsidR="009E7D15">
        <w:rPr>
          <w:rFonts w:ascii="Times New Roman" w:hAnsi="Times New Roman" w:cs="Times New Roman"/>
          <w:sz w:val="24"/>
          <w:szCs w:val="24"/>
        </w:rPr>
        <w:t xml:space="preserve">is, similar to its French counterparts, engaged in the creation of links between Britain and Morocco.  In essence, the organization aims to nurture economic correspondence between the two nations, promote knowledge of Morocco and other North African nations, and to raise profits for the sole purpose of </w:t>
      </w:r>
      <w:r w:rsidR="00FD3CC6">
        <w:rPr>
          <w:rFonts w:ascii="Times New Roman" w:hAnsi="Times New Roman" w:cs="Times New Roman"/>
          <w:sz w:val="24"/>
          <w:szCs w:val="24"/>
        </w:rPr>
        <w:t xml:space="preserve">providing </w:t>
      </w:r>
      <w:r w:rsidR="009E7D15">
        <w:rPr>
          <w:rFonts w:ascii="Times New Roman" w:hAnsi="Times New Roman" w:cs="Times New Roman"/>
          <w:sz w:val="24"/>
          <w:szCs w:val="24"/>
        </w:rPr>
        <w:t>charity</w:t>
      </w:r>
      <w:r w:rsidR="00A61778">
        <w:rPr>
          <w:rFonts w:ascii="Times New Roman" w:hAnsi="Times New Roman" w:cs="Times New Roman"/>
          <w:sz w:val="24"/>
          <w:szCs w:val="24"/>
        </w:rPr>
        <w:t xml:space="preserve"> and donations</w:t>
      </w:r>
      <w:r w:rsidR="00FD3CC6">
        <w:rPr>
          <w:rFonts w:ascii="Times New Roman" w:hAnsi="Times New Roman" w:cs="Times New Roman"/>
          <w:sz w:val="24"/>
          <w:szCs w:val="24"/>
        </w:rPr>
        <w:t xml:space="preserve"> to others</w:t>
      </w:r>
      <w:r w:rsidR="00A61778">
        <w:rPr>
          <w:rFonts w:ascii="Times New Roman" w:hAnsi="Times New Roman" w:cs="Times New Roman"/>
          <w:sz w:val="24"/>
          <w:szCs w:val="24"/>
        </w:rPr>
        <w:t>.</w:t>
      </w:r>
    </w:p>
    <w:p w14:paraId="17FF26F6" w14:textId="536DD4F8" w:rsidR="00880DC3" w:rsidRDefault="00880DC3" w:rsidP="00FD4EF2">
      <w:pPr>
        <w:spacing w:after="0" w:line="480" w:lineRule="auto"/>
        <w:rPr>
          <w:rFonts w:ascii="Times New Roman" w:hAnsi="Times New Roman" w:cs="Times New Roman"/>
          <w:sz w:val="24"/>
          <w:szCs w:val="24"/>
        </w:rPr>
      </w:pPr>
      <w:r>
        <w:rPr>
          <w:rFonts w:ascii="Times New Roman" w:hAnsi="Times New Roman" w:cs="Times New Roman"/>
          <w:sz w:val="24"/>
          <w:szCs w:val="24"/>
        </w:rPr>
        <w:tab/>
        <w:t>With a large proportion of the migrant population returning home within a handful of years, the recession of 2008 greatly impacting the availability of jobs, and an increase in illegal immigration, the United Kingdom has recently become less willing to accept new migrants</w:t>
      </w:r>
      <w:r>
        <w:rPr>
          <w:rStyle w:val="FootnoteReference"/>
          <w:rFonts w:ascii="Times New Roman" w:hAnsi="Times New Roman" w:cs="Times New Roman"/>
          <w:sz w:val="24"/>
          <w:szCs w:val="24"/>
        </w:rPr>
        <w:footnoteReference w:id="8"/>
      </w:r>
      <w:r w:rsidR="006017D2">
        <w:rPr>
          <w:rFonts w:ascii="Times New Roman" w:hAnsi="Times New Roman" w:cs="Times New Roman"/>
          <w:sz w:val="24"/>
          <w:szCs w:val="24"/>
        </w:rPr>
        <w:t>.</w:t>
      </w:r>
      <w:r w:rsidR="003A42B3">
        <w:rPr>
          <w:rFonts w:ascii="Times New Roman" w:hAnsi="Times New Roman" w:cs="Times New Roman"/>
          <w:sz w:val="24"/>
          <w:szCs w:val="24"/>
        </w:rPr>
        <w:t xml:space="preserve"> As for the United Kingdom’s policy on volunteer associations without the intention of making a profit, it seems that the United Kingdom does not require registration nor does it</w:t>
      </w:r>
      <w:r w:rsidR="009B34D7">
        <w:rPr>
          <w:rFonts w:ascii="Times New Roman" w:hAnsi="Times New Roman" w:cs="Times New Roman"/>
          <w:sz w:val="24"/>
          <w:szCs w:val="24"/>
        </w:rPr>
        <w:t xml:space="preserve"> charge a fee for creation.  Britain</w:t>
      </w:r>
      <w:r w:rsidR="00110BF2">
        <w:rPr>
          <w:rFonts w:ascii="Times New Roman" w:hAnsi="Times New Roman" w:cs="Times New Roman"/>
          <w:sz w:val="24"/>
          <w:szCs w:val="24"/>
        </w:rPr>
        <w:t xml:space="preserve">’s government, in its policy position, </w:t>
      </w:r>
      <w:r w:rsidR="00630678">
        <w:rPr>
          <w:rFonts w:ascii="Times New Roman" w:hAnsi="Times New Roman" w:cs="Times New Roman"/>
          <w:sz w:val="24"/>
          <w:szCs w:val="24"/>
        </w:rPr>
        <w:t xml:space="preserve">simply </w:t>
      </w:r>
      <w:r w:rsidR="003D1D2C">
        <w:rPr>
          <w:rFonts w:ascii="Times New Roman" w:hAnsi="Times New Roman" w:cs="Times New Roman"/>
          <w:sz w:val="24"/>
          <w:szCs w:val="24"/>
        </w:rPr>
        <w:t>states</w:t>
      </w:r>
      <w:r w:rsidR="003A42B3">
        <w:rPr>
          <w:rFonts w:ascii="Times New Roman" w:hAnsi="Times New Roman" w:cs="Times New Roman"/>
          <w:sz w:val="24"/>
          <w:szCs w:val="24"/>
        </w:rPr>
        <w:t xml:space="preserve"> that profits are </w:t>
      </w:r>
      <w:r w:rsidR="00EC427F">
        <w:rPr>
          <w:rFonts w:ascii="Times New Roman" w:hAnsi="Times New Roman" w:cs="Times New Roman"/>
          <w:sz w:val="24"/>
          <w:szCs w:val="24"/>
        </w:rPr>
        <w:t>taxed if they potentially occur.  F</w:t>
      </w:r>
      <w:r w:rsidR="003A42B3">
        <w:rPr>
          <w:rFonts w:ascii="Times New Roman" w:hAnsi="Times New Roman" w:cs="Times New Roman"/>
          <w:sz w:val="24"/>
          <w:szCs w:val="24"/>
        </w:rPr>
        <w:t>or the most part</w:t>
      </w:r>
      <w:r w:rsidR="00EC427F">
        <w:rPr>
          <w:rFonts w:ascii="Times New Roman" w:hAnsi="Times New Roman" w:cs="Times New Roman"/>
          <w:sz w:val="24"/>
          <w:szCs w:val="24"/>
        </w:rPr>
        <w:t>,</w:t>
      </w:r>
      <w:r w:rsidR="003A42B3">
        <w:rPr>
          <w:rFonts w:ascii="Times New Roman" w:hAnsi="Times New Roman" w:cs="Times New Roman"/>
          <w:sz w:val="24"/>
          <w:szCs w:val="24"/>
        </w:rPr>
        <w:t xml:space="preserve"> unincorporated associations have more leewa</w:t>
      </w:r>
      <w:r w:rsidR="00D54FB8">
        <w:rPr>
          <w:rFonts w:ascii="Times New Roman" w:hAnsi="Times New Roman" w:cs="Times New Roman"/>
          <w:sz w:val="24"/>
          <w:szCs w:val="24"/>
        </w:rPr>
        <w:t>y</w:t>
      </w:r>
      <w:r w:rsidR="00E51C67">
        <w:rPr>
          <w:rFonts w:ascii="Times New Roman" w:hAnsi="Times New Roman" w:cs="Times New Roman"/>
          <w:sz w:val="24"/>
          <w:szCs w:val="24"/>
        </w:rPr>
        <w:t xml:space="preserve"> and less guidance</w:t>
      </w:r>
      <w:r w:rsidR="00D54FB8">
        <w:rPr>
          <w:rFonts w:ascii="Times New Roman" w:hAnsi="Times New Roman" w:cs="Times New Roman"/>
          <w:sz w:val="24"/>
          <w:szCs w:val="24"/>
        </w:rPr>
        <w:t xml:space="preserve"> from the standpoint of the law</w:t>
      </w:r>
      <w:r w:rsidR="007D2F93">
        <w:rPr>
          <w:rStyle w:val="FootnoteReference"/>
          <w:rFonts w:ascii="Times New Roman" w:hAnsi="Times New Roman" w:cs="Times New Roman"/>
          <w:sz w:val="24"/>
          <w:szCs w:val="24"/>
        </w:rPr>
        <w:footnoteReference w:id="9"/>
      </w:r>
      <w:r w:rsidR="00D54FB8">
        <w:rPr>
          <w:rFonts w:ascii="Times New Roman" w:hAnsi="Times New Roman" w:cs="Times New Roman"/>
          <w:sz w:val="24"/>
          <w:szCs w:val="24"/>
        </w:rPr>
        <w:t>.</w:t>
      </w:r>
    </w:p>
    <w:p w14:paraId="6044B0D6" w14:textId="0DFEEBB9" w:rsidR="00117D4F" w:rsidRDefault="00F66F79" w:rsidP="004E5820">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027CC9">
        <w:rPr>
          <w:rFonts w:ascii="Times New Roman" w:hAnsi="Times New Roman" w:cs="Times New Roman"/>
          <w:sz w:val="24"/>
          <w:szCs w:val="24"/>
        </w:rPr>
        <w:t>Fetzer</w:t>
      </w:r>
      <w:proofErr w:type="spellEnd"/>
      <w:r w:rsidR="00027CC9">
        <w:rPr>
          <w:rFonts w:ascii="Times New Roman" w:hAnsi="Times New Roman" w:cs="Times New Roman"/>
          <w:sz w:val="24"/>
          <w:szCs w:val="24"/>
        </w:rPr>
        <w:t xml:space="preserve"> and </w:t>
      </w:r>
      <w:proofErr w:type="spellStart"/>
      <w:r w:rsidR="00027CC9">
        <w:rPr>
          <w:rFonts w:ascii="Times New Roman" w:hAnsi="Times New Roman" w:cs="Times New Roman"/>
          <w:sz w:val="24"/>
          <w:szCs w:val="24"/>
        </w:rPr>
        <w:t>Soper</w:t>
      </w:r>
      <w:proofErr w:type="spellEnd"/>
      <w:r w:rsidR="00027CC9">
        <w:rPr>
          <w:rFonts w:ascii="Times New Roman" w:hAnsi="Times New Roman" w:cs="Times New Roman"/>
          <w:sz w:val="24"/>
          <w:szCs w:val="24"/>
        </w:rPr>
        <w:t xml:space="preserve"> recognize that migrant groups have often believed that public bodies such as the Commission for Racial Equality have long failed to address and treat incidences of </w:t>
      </w:r>
      <w:r w:rsidR="00027CC9">
        <w:rPr>
          <w:rFonts w:ascii="Times New Roman" w:hAnsi="Times New Roman" w:cs="Times New Roman"/>
          <w:sz w:val="24"/>
          <w:szCs w:val="24"/>
        </w:rPr>
        <w:lastRenderedPageBreak/>
        <w:t>religious and other forms of discrimination with sensitivity and prudence</w:t>
      </w:r>
      <w:r w:rsidR="007F69DF">
        <w:rPr>
          <w:rStyle w:val="FootnoteReference"/>
          <w:rFonts w:ascii="Times New Roman" w:hAnsi="Times New Roman" w:cs="Times New Roman"/>
          <w:sz w:val="24"/>
          <w:szCs w:val="24"/>
        </w:rPr>
        <w:footnoteReference w:id="10"/>
      </w:r>
      <w:r w:rsidR="00027CC9">
        <w:rPr>
          <w:rFonts w:ascii="Times New Roman" w:hAnsi="Times New Roman" w:cs="Times New Roman"/>
          <w:sz w:val="24"/>
          <w:szCs w:val="24"/>
        </w:rPr>
        <w:t>.  As a res</w:t>
      </w:r>
      <w:r w:rsidR="007F69DF">
        <w:rPr>
          <w:rFonts w:ascii="Times New Roman" w:hAnsi="Times New Roman" w:cs="Times New Roman"/>
          <w:sz w:val="24"/>
          <w:szCs w:val="24"/>
        </w:rPr>
        <w:t>ult, the present policy response</w:t>
      </w:r>
      <w:r w:rsidR="00833D3E">
        <w:rPr>
          <w:rFonts w:ascii="Times New Roman" w:hAnsi="Times New Roman" w:cs="Times New Roman"/>
          <w:sz w:val="24"/>
          <w:szCs w:val="24"/>
        </w:rPr>
        <w:t xml:space="preserve"> in 2010 has been to repeal the Race Relations Act of 1965 and r</w:t>
      </w:r>
      <w:r w:rsidR="006F3BC5">
        <w:rPr>
          <w:rFonts w:ascii="Times New Roman" w:hAnsi="Times New Roman" w:cs="Times New Roman"/>
          <w:sz w:val="24"/>
          <w:szCs w:val="24"/>
        </w:rPr>
        <w:t xml:space="preserve">eplace it with the Equality </w:t>
      </w:r>
      <w:proofErr w:type="gramStart"/>
      <w:r w:rsidR="006F3BC5">
        <w:rPr>
          <w:rFonts w:ascii="Times New Roman" w:hAnsi="Times New Roman" w:cs="Times New Roman"/>
          <w:sz w:val="24"/>
          <w:szCs w:val="24"/>
        </w:rPr>
        <w:t>Act</w:t>
      </w:r>
      <w:r w:rsidR="00833D3E">
        <w:rPr>
          <w:rFonts w:ascii="Times New Roman" w:hAnsi="Times New Roman" w:cs="Times New Roman"/>
          <w:sz w:val="24"/>
          <w:szCs w:val="24"/>
        </w:rPr>
        <w:t xml:space="preserve"> which</w:t>
      </w:r>
      <w:proofErr w:type="gramEnd"/>
      <w:r w:rsidR="00833D3E">
        <w:rPr>
          <w:rFonts w:ascii="Times New Roman" w:hAnsi="Times New Roman" w:cs="Times New Roman"/>
          <w:sz w:val="24"/>
          <w:szCs w:val="24"/>
        </w:rPr>
        <w:t xml:space="preserve"> provides a more fair society.  Ye</w:t>
      </w:r>
      <w:r w:rsidR="006F3BC5">
        <w:rPr>
          <w:rFonts w:ascii="Times New Roman" w:hAnsi="Times New Roman" w:cs="Times New Roman"/>
          <w:sz w:val="24"/>
          <w:szCs w:val="24"/>
        </w:rPr>
        <w:t>t</w:t>
      </w:r>
      <w:r w:rsidR="00833D3E">
        <w:rPr>
          <w:rFonts w:ascii="Times New Roman" w:hAnsi="Times New Roman" w:cs="Times New Roman"/>
          <w:sz w:val="24"/>
          <w:szCs w:val="24"/>
        </w:rPr>
        <w:t xml:space="preserve"> there are certain elements of this act, such as the ability to make mu</w:t>
      </w:r>
      <w:r w:rsidR="00086347">
        <w:rPr>
          <w:rFonts w:ascii="Times New Roman" w:hAnsi="Times New Roman" w:cs="Times New Roman"/>
          <w:sz w:val="24"/>
          <w:szCs w:val="24"/>
        </w:rPr>
        <w:t>ltiple d</w:t>
      </w:r>
      <w:r w:rsidR="00833D3E">
        <w:rPr>
          <w:rFonts w:ascii="Times New Roman" w:hAnsi="Times New Roman" w:cs="Times New Roman"/>
          <w:sz w:val="24"/>
          <w:szCs w:val="24"/>
        </w:rPr>
        <w:t>iscrimination</w:t>
      </w:r>
      <w:r w:rsidR="00086347">
        <w:rPr>
          <w:rFonts w:ascii="Times New Roman" w:hAnsi="Times New Roman" w:cs="Times New Roman"/>
          <w:sz w:val="24"/>
          <w:szCs w:val="24"/>
        </w:rPr>
        <w:t xml:space="preserve"> claims at once,</w:t>
      </w:r>
      <w:r w:rsidR="00833D3E">
        <w:rPr>
          <w:rFonts w:ascii="Times New Roman" w:hAnsi="Times New Roman" w:cs="Times New Roman"/>
          <w:sz w:val="24"/>
          <w:szCs w:val="24"/>
        </w:rPr>
        <w:t xml:space="preserve"> that will not come into play</w:t>
      </w:r>
      <w:r w:rsidR="00086347">
        <w:rPr>
          <w:rFonts w:ascii="Times New Roman" w:hAnsi="Times New Roman" w:cs="Times New Roman"/>
          <w:sz w:val="24"/>
          <w:szCs w:val="24"/>
        </w:rPr>
        <w:t>.  This is</w:t>
      </w:r>
      <w:r w:rsidR="00833D3E">
        <w:rPr>
          <w:rFonts w:ascii="Times New Roman" w:hAnsi="Times New Roman" w:cs="Times New Roman"/>
          <w:sz w:val="24"/>
          <w:szCs w:val="24"/>
        </w:rPr>
        <w:t xml:space="preserve"> due to the fact that the </w:t>
      </w:r>
      <w:r w:rsidR="00912DD0">
        <w:rPr>
          <w:rFonts w:ascii="Times New Roman" w:hAnsi="Times New Roman" w:cs="Times New Roman"/>
          <w:sz w:val="24"/>
          <w:szCs w:val="24"/>
        </w:rPr>
        <w:t>government wishes to keep the business costs of regulation low</w:t>
      </w:r>
      <w:r w:rsidR="00086347">
        <w:rPr>
          <w:rStyle w:val="FootnoteReference"/>
          <w:rFonts w:ascii="Times New Roman" w:hAnsi="Times New Roman" w:cs="Times New Roman"/>
          <w:sz w:val="24"/>
          <w:szCs w:val="24"/>
        </w:rPr>
        <w:footnoteReference w:id="11"/>
      </w:r>
      <w:r w:rsidR="006F3BC5">
        <w:rPr>
          <w:rFonts w:ascii="Times New Roman" w:hAnsi="Times New Roman" w:cs="Times New Roman"/>
          <w:sz w:val="24"/>
          <w:szCs w:val="24"/>
        </w:rPr>
        <w:t>.  Many</w:t>
      </w:r>
      <w:r w:rsidR="001D2B13">
        <w:rPr>
          <w:rFonts w:ascii="Times New Roman" w:hAnsi="Times New Roman" w:cs="Times New Roman"/>
          <w:sz w:val="24"/>
          <w:szCs w:val="24"/>
        </w:rPr>
        <w:t xml:space="preserve"> incidences of discrimination have not been addressed on a</w:t>
      </w:r>
      <w:r w:rsidR="002605FE">
        <w:rPr>
          <w:rFonts w:ascii="Times New Roman" w:hAnsi="Times New Roman" w:cs="Times New Roman"/>
          <w:sz w:val="24"/>
          <w:szCs w:val="24"/>
        </w:rPr>
        <w:t xml:space="preserve"> large scale because </w:t>
      </w:r>
      <w:r w:rsidR="001D2B13">
        <w:rPr>
          <w:rFonts w:ascii="Times New Roman" w:hAnsi="Times New Roman" w:cs="Times New Roman"/>
          <w:sz w:val="24"/>
          <w:szCs w:val="24"/>
        </w:rPr>
        <w:t>North African and other migrant organizations have</w:t>
      </w:r>
      <w:r w:rsidR="002605FE">
        <w:rPr>
          <w:rFonts w:ascii="Times New Roman" w:hAnsi="Times New Roman" w:cs="Times New Roman"/>
          <w:sz w:val="24"/>
          <w:szCs w:val="24"/>
        </w:rPr>
        <w:t xml:space="preserve"> generally</w:t>
      </w:r>
      <w:r w:rsidR="001D2B13">
        <w:rPr>
          <w:rFonts w:ascii="Times New Roman" w:hAnsi="Times New Roman" w:cs="Times New Roman"/>
          <w:sz w:val="24"/>
          <w:szCs w:val="24"/>
        </w:rPr>
        <w:t xml:space="preserve"> been fragmented due to inherent differences between differing groups’ b</w:t>
      </w:r>
      <w:r w:rsidR="002605FE">
        <w:rPr>
          <w:rFonts w:ascii="Times New Roman" w:hAnsi="Times New Roman" w:cs="Times New Roman"/>
          <w:sz w:val="24"/>
          <w:szCs w:val="24"/>
        </w:rPr>
        <w:t>elief systems as well as more obvious reasons such as differing</w:t>
      </w:r>
      <w:r w:rsidR="001D2B13">
        <w:rPr>
          <w:rFonts w:ascii="Times New Roman" w:hAnsi="Times New Roman" w:cs="Times New Roman"/>
          <w:sz w:val="24"/>
          <w:szCs w:val="24"/>
        </w:rPr>
        <w:t xml:space="preserve"> places of origin.</w:t>
      </w:r>
      <w:r w:rsidR="00C01F5E">
        <w:rPr>
          <w:rFonts w:ascii="Times New Roman" w:hAnsi="Times New Roman" w:cs="Times New Roman"/>
          <w:sz w:val="24"/>
          <w:szCs w:val="24"/>
        </w:rPr>
        <w:t xml:space="preserve">  In the United Kingdom, it seems that North African migrant groups have been at least marginally more involved in the British Parliament and other political endeavors than they have been in France.</w:t>
      </w:r>
    </w:p>
    <w:p w14:paraId="777D7154" w14:textId="23EAD99B" w:rsidR="004E5820" w:rsidRDefault="004E5820" w:rsidP="004E582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7622">
        <w:rPr>
          <w:rFonts w:ascii="Times New Roman" w:hAnsi="Times New Roman" w:cs="Times New Roman"/>
          <w:sz w:val="24"/>
          <w:szCs w:val="24"/>
        </w:rPr>
        <w:t xml:space="preserve">As I have mentioned in my previous study of </w:t>
      </w:r>
      <w:proofErr w:type="spellStart"/>
      <w:r w:rsidR="00BC7622">
        <w:rPr>
          <w:rFonts w:ascii="Times New Roman" w:hAnsi="Times New Roman" w:cs="Times New Roman"/>
          <w:sz w:val="24"/>
          <w:szCs w:val="24"/>
        </w:rPr>
        <w:t>Maghrebi</w:t>
      </w:r>
      <w:proofErr w:type="spellEnd"/>
      <w:r w:rsidR="00BC7622">
        <w:rPr>
          <w:rFonts w:ascii="Times New Roman" w:hAnsi="Times New Roman" w:cs="Times New Roman"/>
          <w:sz w:val="24"/>
          <w:szCs w:val="24"/>
        </w:rPr>
        <w:t xml:space="preserve"> citizens in France, there is much more migrant involvement in creating and running local associations and communities rather than participating in the mainstream political process or voting in elections.  As a result</w:t>
      </w:r>
      <w:r w:rsidR="000F0C4F">
        <w:rPr>
          <w:rFonts w:ascii="Times New Roman" w:hAnsi="Times New Roman" w:cs="Times New Roman"/>
          <w:sz w:val="24"/>
          <w:szCs w:val="24"/>
        </w:rPr>
        <w:t xml:space="preserve"> of implicit and explicit barriers that prevent migrants from fully exercising their rights, these migrants have resorted to the running of </w:t>
      </w:r>
      <w:r w:rsidR="00106A55">
        <w:rPr>
          <w:rFonts w:ascii="Times New Roman" w:hAnsi="Times New Roman" w:cs="Times New Roman"/>
          <w:sz w:val="24"/>
          <w:szCs w:val="24"/>
        </w:rPr>
        <w:t>associations</w:t>
      </w:r>
      <w:ins w:id="0" w:author="Paul Petzschmann" w:date="2017-03-14T14:56:00Z">
        <w:r w:rsidR="007550A1">
          <w:rPr>
            <w:rFonts w:ascii="Times New Roman" w:hAnsi="Times New Roman" w:cs="Times New Roman"/>
            <w:sz w:val="24"/>
            <w:szCs w:val="24"/>
          </w:rPr>
          <w:t xml:space="preserve"> (evidence?)</w:t>
        </w:r>
      </w:ins>
      <w:r w:rsidR="00106A55">
        <w:rPr>
          <w:rFonts w:ascii="Times New Roman" w:hAnsi="Times New Roman" w:cs="Times New Roman"/>
          <w:sz w:val="24"/>
          <w:szCs w:val="24"/>
        </w:rPr>
        <w:t>;</w:t>
      </w:r>
      <w:r w:rsidR="000F0C4F">
        <w:rPr>
          <w:rFonts w:ascii="Times New Roman" w:hAnsi="Times New Roman" w:cs="Times New Roman"/>
          <w:sz w:val="24"/>
          <w:szCs w:val="24"/>
        </w:rPr>
        <w:t xml:space="preserve"> however regulated </w:t>
      </w:r>
      <w:r w:rsidR="00106A55">
        <w:rPr>
          <w:rFonts w:ascii="Times New Roman" w:hAnsi="Times New Roman" w:cs="Times New Roman"/>
          <w:sz w:val="24"/>
          <w:szCs w:val="24"/>
        </w:rPr>
        <w:t>their management may be, this is necessary in order</w:t>
      </w:r>
      <w:r w:rsidR="000F0C4F">
        <w:rPr>
          <w:rFonts w:ascii="Times New Roman" w:hAnsi="Times New Roman" w:cs="Times New Roman"/>
          <w:sz w:val="24"/>
          <w:szCs w:val="24"/>
        </w:rPr>
        <w:t xml:space="preserve"> to gain representation in French society.  Additionally, the French migrants seem to have a greater degree of commitment to their host society than do the migrants in Great Britain.  Whereas the migrants in Britain often leave after a few years, French </w:t>
      </w:r>
      <w:proofErr w:type="spellStart"/>
      <w:r w:rsidR="000F0C4F">
        <w:rPr>
          <w:rFonts w:ascii="Times New Roman" w:hAnsi="Times New Roman" w:cs="Times New Roman"/>
          <w:sz w:val="24"/>
          <w:szCs w:val="24"/>
        </w:rPr>
        <w:t>Maghrebis</w:t>
      </w:r>
      <w:proofErr w:type="spellEnd"/>
      <w:r w:rsidR="000F0C4F">
        <w:rPr>
          <w:rFonts w:ascii="Times New Roman" w:hAnsi="Times New Roman" w:cs="Times New Roman"/>
          <w:sz w:val="24"/>
          <w:szCs w:val="24"/>
        </w:rPr>
        <w:t xml:space="preserve"> often remain in their host country.</w:t>
      </w:r>
      <w:ins w:id="1" w:author="Paul Petzschmann" w:date="2017-03-14T14:56:00Z">
        <w:r w:rsidR="007550A1">
          <w:rPr>
            <w:rFonts w:ascii="Times New Roman" w:hAnsi="Times New Roman" w:cs="Times New Roman"/>
            <w:sz w:val="24"/>
            <w:szCs w:val="24"/>
          </w:rPr>
          <w:t xml:space="preserve"> ? </w:t>
        </w:r>
        <w:proofErr w:type="gramStart"/>
        <w:r w:rsidR="007550A1">
          <w:rPr>
            <w:rFonts w:ascii="Times New Roman" w:hAnsi="Times New Roman" w:cs="Times New Roman"/>
            <w:sz w:val="24"/>
            <w:szCs w:val="24"/>
          </w:rPr>
          <w:t>evidence</w:t>
        </w:r>
        <w:proofErr w:type="gramEnd"/>
        <w:r w:rsidR="007550A1">
          <w:rPr>
            <w:rFonts w:ascii="Times New Roman" w:hAnsi="Times New Roman" w:cs="Times New Roman"/>
            <w:sz w:val="24"/>
            <w:szCs w:val="24"/>
          </w:rPr>
          <w:t xml:space="preserve"> for this?</w:t>
        </w:r>
      </w:ins>
    </w:p>
    <w:p w14:paraId="5BEEDB6E" w14:textId="02C20BF2" w:rsidR="008D509A" w:rsidRDefault="008D509A" w:rsidP="004E58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8357C6">
        <w:rPr>
          <w:rFonts w:ascii="Times New Roman" w:hAnsi="Times New Roman" w:cs="Times New Roman"/>
          <w:sz w:val="24"/>
          <w:szCs w:val="24"/>
        </w:rPr>
        <w:t xml:space="preserve">It is important to note that in England there are real barriers, both policy-based and implicit, that hinder the operation of organizations that cater to the Moroccan and Islamic </w:t>
      </w:r>
      <w:proofErr w:type="gramStart"/>
      <w:r w:rsidR="008357C6">
        <w:rPr>
          <w:rFonts w:ascii="Times New Roman" w:hAnsi="Times New Roman" w:cs="Times New Roman"/>
          <w:sz w:val="24"/>
          <w:szCs w:val="24"/>
        </w:rPr>
        <w:t>communities</w:t>
      </w:r>
      <w:proofErr w:type="gramEnd"/>
      <w:r w:rsidR="008357C6">
        <w:rPr>
          <w:rFonts w:ascii="Times New Roman" w:hAnsi="Times New Roman" w:cs="Times New Roman"/>
          <w:sz w:val="24"/>
          <w:szCs w:val="24"/>
        </w:rPr>
        <w:t>.  As of 2009, there were fifteen such associations in London, and these were largely focused on the exigencies presented by the first generation of migrants rather than</w:t>
      </w:r>
      <w:r w:rsidR="0021010D">
        <w:rPr>
          <w:rFonts w:ascii="Times New Roman" w:hAnsi="Times New Roman" w:cs="Times New Roman"/>
          <w:sz w:val="24"/>
          <w:szCs w:val="24"/>
        </w:rPr>
        <w:t xml:space="preserve"> those raised by</w:t>
      </w:r>
      <w:r w:rsidR="008357C6">
        <w:rPr>
          <w:rFonts w:ascii="Times New Roman" w:hAnsi="Times New Roman" w:cs="Times New Roman"/>
          <w:sz w:val="24"/>
          <w:szCs w:val="24"/>
        </w:rPr>
        <w:t xml:space="preserve"> the second or thi</w:t>
      </w:r>
      <w:r w:rsidR="00197718">
        <w:rPr>
          <w:rFonts w:ascii="Times New Roman" w:hAnsi="Times New Roman" w:cs="Times New Roman"/>
          <w:sz w:val="24"/>
          <w:szCs w:val="24"/>
        </w:rPr>
        <w:t>rd generations.  There is an identifiable</w:t>
      </w:r>
      <w:r w:rsidR="008357C6">
        <w:rPr>
          <w:rFonts w:ascii="Times New Roman" w:hAnsi="Times New Roman" w:cs="Times New Roman"/>
          <w:sz w:val="24"/>
          <w:szCs w:val="24"/>
        </w:rPr>
        <w:t xml:space="preserve"> shortage of proper facilities; in North Kensington, for instance, there are merely two mosques and there is no true Moroccan place for gathering</w:t>
      </w:r>
      <w:ins w:id="2" w:author="Paul Petzschmann" w:date="2017-03-14T14:57:00Z">
        <w:r w:rsidR="007550A1">
          <w:rPr>
            <w:rFonts w:ascii="Times New Roman" w:hAnsi="Times New Roman" w:cs="Times New Roman"/>
            <w:sz w:val="24"/>
            <w:szCs w:val="24"/>
          </w:rPr>
          <w:t xml:space="preserve"> (why might that be? Could it be because North Kensington doesn’t have a sizable Muslim population?)</w:t>
        </w:r>
      </w:ins>
      <w:r w:rsidR="005A7BF3">
        <w:rPr>
          <w:rFonts w:ascii="Times New Roman" w:hAnsi="Times New Roman" w:cs="Times New Roman"/>
          <w:sz w:val="24"/>
          <w:szCs w:val="24"/>
        </w:rPr>
        <w:t>.  As a result, the situation in England is defined by a relative lack of Muslim and North African organizations as compared to circumstances in France</w:t>
      </w:r>
      <w:r w:rsidR="009B5C04">
        <w:rPr>
          <w:rStyle w:val="FootnoteReference"/>
          <w:rFonts w:ascii="Times New Roman" w:hAnsi="Times New Roman" w:cs="Times New Roman"/>
          <w:sz w:val="24"/>
          <w:szCs w:val="24"/>
        </w:rPr>
        <w:footnoteReference w:id="12"/>
      </w:r>
      <w:r w:rsidR="008357C6">
        <w:rPr>
          <w:rFonts w:ascii="Times New Roman" w:hAnsi="Times New Roman" w:cs="Times New Roman"/>
          <w:sz w:val="24"/>
          <w:szCs w:val="24"/>
        </w:rPr>
        <w:t>.</w:t>
      </w:r>
    </w:p>
    <w:p w14:paraId="260A4D67" w14:textId="6A71E29B" w:rsidR="005A7BF3" w:rsidRDefault="00F93F6E" w:rsidP="004E5820">
      <w:pPr>
        <w:spacing w:after="0" w:line="480" w:lineRule="auto"/>
        <w:rPr>
          <w:rFonts w:ascii="Times New Roman" w:hAnsi="Times New Roman" w:cs="Times New Roman"/>
          <w:sz w:val="24"/>
          <w:szCs w:val="24"/>
        </w:rPr>
      </w:pPr>
      <w:r>
        <w:rPr>
          <w:rFonts w:ascii="Times New Roman" w:hAnsi="Times New Roman" w:cs="Times New Roman"/>
          <w:sz w:val="24"/>
          <w:szCs w:val="24"/>
        </w:rPr>
        <w:tab/>
        <w:t>Additionally, public authorities in England are generally lacking in their support and acknowledgement of the needs of such communities.  As a consequence of recent terrorist attacks such as the one enacted on the World Trade Center in 2001, a rift has been borne between the centralized authorities and the Moroccan diaspora.  The few organizations that exist have been ostensibly placed in danger of state actions such as deportation of migrants to their home countries.  The limited presence of communities can be seen as having a wholly negative effect both on British and Moroccan British society; because of the fact that there are few resources, members of the second generation that seek to discover aspects of their faith that were previously unknown to them are forced to contend with radicals and extremists.  The lack of accommodation seems to have had this effect, bringing about associations that are largely impotent in dealing with the exigencies of the migrant population as a whole</w:t>
      </w:r>
      <w:r>
        <w:rPr>
          <w:rStyle w:val="FootnoteReference"/>
          <w:rFonts w:ascii="Times New Roman" w:hAnsi="Times New Roman" w:cs="Times New Roman"/>
          <w:sz w:val="24"/>
          <w:szCs w:val="24"/>
        </w:rPr>
        <w:footnoteReference w:id="13"/>
      </w:r>
      <w:r>
        <w:rPr>
          <w:rFonts w:ascii="Times New Roman" w:hAnsi="Times New Roman" w:cs="Times New Roman"/>
          <w:sz w:val="24"/>
          <w:szCs w:val="24"/>
        </w:rPr>
        <w:t>.</w:t>
      </w:r>
    </w:p>
    <w:p w14:paraId="1BD35B8E" w14:textId="0D798DF9" w:rsidR="00FF54A8" w:rsidRDefault="00063396" w:rsidP="004E58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Cle</w:t>
      </w:r>
      <w:r w:rsidR="00576D2E">
        <w:rPr>
          <w:rFonts w:ascii="Times New Roman" w:hAnsi="Times New Roman" w:cs="Times New Roman"/>
          <w:sz w:val="24"/>
          <w:szCs w:val="24"/>
        </w:rPr>
        <w:t xml:space="preserve">arly there are some similarities </w:t>
      </w:r>
      <w:r>
        <w:rPr>
          <w:rFonts w:ascii="Times New Roman" w:hAnsi="Times New Roman" w:cs="Times New Roman"/>
          <w:sz w:val="24"/>
          <w:szCs w:val="24"/>
        </w:rPr>
        <w:t xml:space="preserve">between the French and British </w:t>
      </w:r>
      <w:r w:rsidR="00576D2E">
        <w:rPr>
          <w:rFonts w:ascii="Times New Roman" w:hAnsi="Times New Roman" w:cs="Times New Roman"/>
          <w:sz w:val="24"/>
          <w:szCs w:val="24"/>
        </w:rPr>
        <w:t>socio</w:t>
      </w:r>
      <w:r>
        <w:rPr>
          <w:rFonts w:ascii="Times New Roman" w:hAnsi="Times New Roman" w:cs="Times New Roman"/>
          <w:sz w:val="24"/>
          <w:szCs w:val="24"/>
        </w:rPr>
        <w:t>e</w:t>
      </w:r>
      <w:r w:rsidR="00576D2E">
        <w:rPr>
          <w:rFonts w:ascii="Times New Roman" w:hAnsi="Times New Roman" w:cs="Times New Roman"/>
          <w:sz w:val="24"/>
          <w:szCs w:val="24"/>
        </w:rPr>
        <w:t>conomic climates for such migrant communities.  While France had what can be called low-paying jobs that are</w:t>
      </w:r>
      <w:r w:rsidR="00C303C9">
        <w:rPr>
          <w:rFonts w:ascii="Times New Roman" w:hAnsi="Times New Roman" w:cs="Times New Roman"/>
          <w:sz w:val="24"/>
          <w:szCs w:val="24"/>
        </w:rPr>
        <w:t xml:space="preserve"> easy to gain yet easy to lose, individuals of North African origin seemed to be overrepresented in terms of unemploymen</w:t>
      </w:r>
      <w:r w:rsidR="0066290B">
        <w:rPr>
          <w:rFonts w:ascii="Times New Roman" w:hAnsi="Times New Roman" w:cs="Times New Roman"/>
          <w:sz w:val="24"/>
          <w:szCs w:val="24"/>
        </w:rPr>
        <w:t xml:space="preserve">t and general marginalization.  The United Kingdom itself presents a remarkably extreme case of this; because migration to the United Kingdom, which essentially began in the 1960s, occurred in small increments, there has been a disconnection within the community that leads to an exaggerated inability to </w:t>
      </w:r>
      <w:r w:rsidR="00FF54A8">
        <w:rPr>
          <w:rFonts w:ascii="Times New Roman" w:hAnsi="Times New Roman" w:cs="Times New Roman"/>
          <w:sz w:val="24"/>
          <w:szCs w:val="24"/>
        </w:rPr>
        <w:t xml:space="preserve">organize and develop official associations </w:t>
      </w:r>
      <w:r w:rsidR="0066290B">
        <w:rPr>
          <w:rFonts w:ascii="Times New Roman" w:hAnsi="Times New Roman" w:cs="Times New Roman"/>
          <w:sz w:val="24"/>
          <w:szCs w:val="24"/>
        </w:rPr>
        <w:t>in the same wa</w:t>
      </w:r>
      <w:r w:rsidR="00FF54A8">
        <w:rPr>
          <w:rFonts w:ascii="Times New Roman" w:hAnsi="Times New Roman" w:cs="Times New Roman"/>
          <w:sz w:val="24"/>
          <w:szCs w:val="24"/>
        </w:rPr>
        <w:t>y that they organized in France.</w:t>
      </w:r>
      <w:ins w:id="3" w:author="Paul Petzschmann" w:date="2017-03-14T15:00:00Z">
        <w:r w:rsidR="007550A1">
          <w:rPr>
            <w:rFonts w:ascii="Times New Roman" w:hAnsi="Times New Roman" w:cs="Times New Roman"/>
            <w:sz w:val="24"/>
            <w:szCs w:val="24"/>
          </w:rPr>
          <w:t xml:space="preserve"> (</w:t>
        </w:r>
        <w:proofErr w:type="gramStart"/>
        <w:r w:rsidR="007550A1">
          <w:rPr>
            <w:rFonts w:ascii="Times New Roman" w:hAnsi="Times New Roman" w:cs="Times New Roman"/>
            <w:sz w:val="24"/>
            <w:szCs w:val="24"/>
          </w:rPr>
          <w:t>ambiguous</w:t>
        </w:r>
        <w:proofErr w:type="gramEnd"/>
        <w:r w:rsidR="007550A1">
          <w:rPr>
            <w:rFonts w:ascii="Times New Roman" w:hAnsi="Times New Roman" w:cs="Times New Roman"/>
            <w:sz w:val="24"/>
            <w:szCs w:val="24"/>
          </w:rPr>
          <w:t xml:space="preserve"> – not quite sure I understand what you mean to say in this paragraph.)</w:t>
        </w:r>
      </w:ins>
    </w:p>
    <w:p w14:paraId="0C5C8E74" w14:textId="77777777" w:rsidR="007B4BD4" w:rsidRDefault="00A5521D" w:rsidP="004E582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5661A">
        <w:rPr>
          <w:rFonts w:ascii="Times New Roman" w:hAnsi="Times New Roman" w:cs="Times New Roman"/>
          <w:sz w:val="24"/>
          <w:szCs w:val="24"/>
        </w:rPr>
        <w:t xml:space="preserve">By the same token, working </w:t>
      </w:r>
      <w:proofErr w:type="spellStart"/>
      <w:r w:rsidR="0085661A">
        <w:rPr>
          <w:rFonts w:ascii="Times New Roman" w:hAnsi="Times New Roman" w:cs="Times New Roman"/>
          <w:sz w:val="24"/>
          <w:szCs w:val="24"/>
        </w:rPr>
        <w:t>Maghrebi</w:t>
      </w:r>
      <w:proofErr w:type="spellEnd"/>
      <w:r w:rsidR="0085661A">
        <w:rPr>
          <w:rFonts w:ascii="Times New Roman" w:hAnsi="Times New Roman" w:cs="Times New Roman"/>
          <w:sz w:val="24"/>
          <w:szCs w:val="24"/>
        </w:rPr>
        <w:t xml:space="preserve"> migrants to France were similarly viewed as second in priority, but a more exaggerated level of participation in the French political system has arisen from the younger generation that sees themselves more-so as French rather than exclusively Moroccan.  Organizations centered on protests and pressuring the central government for change had originally gained predominance in the French Moroccan community during the 1980s.  As the shift from protest groups to true integration within French political parties ensued, we saw the representation of the community increase substantially when hundreds of individuals with North African heritage were elected to serve in local governments an</w:t>
      </w:r>
      <w:r w:rsidR="0063094E">
        <w:rPr>
          <w:rFonts w:ascii="Times New Roman" w:hAnsi="Times New Roman" w:cs="Times New Roman"/>
          <w:sz w:val="24"/>
          <w:szCs w:val="24"/>
        </w:rPr>
        <w:t>d other positions of importance</w:t>
      </w:r>
      <w:r w:rsidR="0063094E">
        <w:rPr>
          <w:rStyle w:val="FootnoteReference"/>
          <w:rFonts w:ascii="Times New Roman" w:hAnsi="Times New Roman" w:cs="Times New Roman"/>
          <w:sz w:val="24"/>
          <w:szCs w:val="24"/>
        </w:rPr>
        <w:footnoteReference w:id="14"/>
      </w:r>
      <w:r w:rsidR="0063094E">
        <w:rPr>
          <w:rFonts w:ascii="Times New Roman" w:hAnsi="Times New Roman" w:cs="Times New Roman"/>
          <w:sz w:val="24"/>
          <w:szCs w:val="24"/>
        </w:rPr>
        <w:t>.</w:t>
      </w:r>
    </w:p>
    <w:p w14:paraId="7AA7BA15" w14:textId="23D8A99A" w:rsidR="00A5521D" w:rsidRDefault="009469D6" w:rsidP="007B4BD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course, while this represents a great success for the organizations that pushed for more political representation, there are limits </w:t>
      </w:r>
      <w:r w:rsidR="00F33A97">
        <w:rPr>
          <w:rFonts w:ascii="Times New Roman" w:hAnsi="Times New Roman" w:cs="Times New Roman"/>
          <w:sz w:val="24"/>
          <w:szCs w:val="24"/>
        </w:rPr>
        <w:t xml:space="preserve">that are </w:t>
      </w:r>
      <w:r>
        <w:rPr>
          <w:rFonts w:ascii="Times New Roman" w:hAnsi="Times New Roman" w:cs="Times New Roman"/>
          <w:sz w:val="24"/>
          <w:szCs w:val="24"/>
        </w:rPr>
        <w:t>go</w:t>
      </w:r>
      <w:r w:rsidR="000C3A5E">
        <w:rPr>
          <w:rFonts w:ascii="Times New Roman" w:hAnsi="Times New Roman" w:cs="Times New Roman"/>
          <w:sz w:val="24"/>
          <w:szCs w:val="24"/>
        </w:rPr>
        <w:t>verned by the French conception</w:t>
      </w:r>
      <w:r>
        <w:rPr>
          <w:rFonts w:ascii="Times New Roman" w:hAnsi="Times New Roman" w:cs="Times New Roman"/>
          <w:sz w:val="24"/>
          <w:szCs w:val="24"/>
        </w:rPr>
        <w:t xml:space="preserve"> of citizenship.</w:t>
      </w:r>
      <w:r w:rsidR="00703950">
        <w:rPr>
          <w:rFonts w:ascii="Times New Roman" w:hAnsi="Times New Roman" w:cs="Times New Roman"/>
          <w:sz w:val="24"/>
          <w:szCs w:val="24"/>
        </w:rPr>
        <w:t xml:space="preserve">  Since, as I have stated in my</w:t>
      </w:r>
      <w:r>
        <w:rPr>
          <w:rFonts w:ascii="Times New Roman" w:hAnsi="Times New Roman" w:cs="Times New Roman"/>
          <w:sz w:val="24"/>
          <w:szCs w:val="24"/>
        </w:rPr>
        <w:t xml:space="preserve"> previous study of immigrants’ citizenship status in France, the French nation sees all people as equal, there are limits to integration.  The French nation </w:t>
      </w:r>
      <w:r>
        <w:rPr>
          <w:rFonts w:ascii="Times New Roman" w:hAnsi="Times New Roman" w:cs="Times New Roman"/>
          <w:sz w:val="24"/>
          <w:szCs w:val="24"/>
        </w:rPr>
        <w:lastRenderedPageBreak/>
        <w:t xml:space="preserve">perceives all people, meaning all French citizens, as possessive of the same cultural background and the same religious and social beliefs.  </w:t>
      </w:r>
      <w:r w:rsidR="001C21BF">
        <w:rPr>
          <w:rFonts w:ascii="Times New Roman" w:hAnsi="Times New Roman" w:cs="Times New Roman"/>
          <w:sz w:val="24"/>
          <w:szCs w:val="24"/>
        </w:rPr>
        <w:t>France has traditio</w:t>
      </w:r>
      <w:r w:rsidR="000A6BD2">
        <w:rPr>
          <w:rFonts w:ascii="Times New Roman" w:hAnsi="Times New Roman" w:cs="Times New Roman"/>
          <w:sz w:val="24"/>
          <w:szCs w:val="24"/>
        </w:rPr>
        <w:t>nally been a secular republic</w:t>
      </w:r>
      <w:r w:rsidR="003D327A">
        <w:rPr>
          <w:rFonts w:ascii="Times New Roman" w:hAnsi="Times New Roman" w:cs="Times New Roman"/>
          <w:sz w:val="24"/>
          <w:szCs w:val="24"/>
        </w:rPr>
        <w:t>.  T</w:t>
      </w:r>
      <w:r w:rsidR="001C21BF">
        <w:rPr>
          <w:rFonts w:ascii="Times New Roman" w:hAnsi="Times New Roman" w:cs="Times New Roman"/>
          <w:sz w:val="24"/>
          <w:szCs w:val="24"/>
        </w:rPr>
        <w:t>his is why both the United Kingdom and France have been unable to effectively provide support for and cooperation with migrant organizations that attempt to facilitate integration.  The traditional French notion of integration has observably deteriorated, and as a result we can see that a conflict has a</w:t>
      </w:r>
      <w:r w:rsidR="002C00FB">
        <w:rPr>
          <w:rFonts w:ascii="Times New Roman" w:hAnsi="Times New Roman" w:cs="Times New Roman"/>
          <w:sz w:val="24"/>
          <w:szCs w:val="24"/>
        </w:rPr>
        <w:t>risen between migrant groups and these nations’ integration policies.</w:t>
      </w:r>
    </w:p>
    <w:p w14:paraId="4B810725" w14:textId="0B484913" w:rsidR="00063396" w:rsidRDefault="00004C6A" w:rsidP="00FF54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can see how the United Kingdom’s past immigration policy has played out through the respective situations of migrants from the same countries in France and Britain.  </w:t>
      </w:r>
      <w:r w:rsidR="00FF54A8">
        <w:rPr>
          <w:rFonts w:ascii="Times New Roman" w:hAnsi="Times New Roman" w:cs="Times New Roman"/>
          <w:sz w:val="24"/>
          <w:szCs w:val="24"/>
        </w:rPr>
        <w:t xml:space="preserve">Anecdotally, Moroccans who migrated to </w:t>
      </w:r>
      <w:r>
        <w:rPr>
          <w:rFonts w:ascii="Times New Roman" w:hAnsi="Times New Roman" w:cs="Times New Roman"/>
          <w:sz w:val="24"/>
          <w:szCs w:val="24"/>
        </w:rPr>
        <w:t>Britain</w:t>
      </w:r>
      <w:r w:rsidR="00FF54A8">
        <w:rPr>
          <w:rFonts w:ascii="Times New Roman" w:hAnsi="Times New Roman" w:cs="Times New Roman"/>
          <w:sz w:val="24"/>
          <w:szCs w:val="24"/>
        </w:rPr>
        <w:t xml:space="preserve"> mostly had lower aspirations and thus retained a lower socio-ec</w:t>
      </w:r>
      <w:r>
        <w:rPr>
          <w:rFonts w:ascii="Times New Roman" w:hAnsi="Times New Roman" w:cs="Times New Roman"/>
          <w:sz w:val="24"/>
          <w:szCs w:val="24"/>
        </w:rPr>
        <w:t>onomic status</w:t>
      </w:r>
      <w:ins w:id="4" w:author="Paul Petzschmann" w:date="2017-03-14T15:02:00Z">
        <w:r w:rsidR="007550A1">
          <w:rPr>
            <w:rFonts w:ascii="Times New Roman" w:hAnsi="Times New Roman" w:cs="Times New Roman"/>
            <w:sz w:val="24"/>
            <w:szCs w:val="24"/>
          </w:rPr>
          <w:t xml:space="preserve"> (what evidence?)</w:t>
        </w:r>
      </w:ins>
      <w:r>
        <w:rPr>
          <w:rFonts w:ascii="Times New Roman" w:hAnsi="Times New Roman" w:cs="Times New Roman"/>
          <w:sz w:val="24"/>
          <w:szCs w:val="24"/>
        </w:rPr>
        <w:t>.  Without an adequate ability</w:t>
      </w:r>
      <w:r w:rsidR="00F32B7A">
        <w:rPr>
          <w:rFonts w:ascii="Times New Roman" w:hAnsi="Times New Roman" w:cs="Times New Roman"/>
          <w:sz w:val="24"/>
          <w:szCs w:val="24"/>
        </w:rPr>
        <w:t xml:space="preserve"> to communicate in English, their education levels were lower and this eventually led to a decreased incidence of </w:t>
      </w:r>
      <w:r w:rsidR="00A33289">
        <w:rPr>
          <w:rFonts w:ascii="Times New Roman" w:hAnsi="Times New Roman" w:cs="Times New Roman"/>
          <w:sz w:val="24"/>
          <w:szCs w:val="24"/>
        </w:rPr>
        <w:t>organization founding</w:t>
      </w:r>
      <w:r w:rsidR="00F32B7A">
        <w:rPr>
          <w:rFonts w:ascii="Times New Roman" w:hAnsi="Times New Roman" w:cs="Times New Roman"/>
          <w:sz w:val="24"/>
          <w:szCs w:val="24"/>
        </w:rPr>
        <w:t>.  The situation with schooling in the United Kingdom seems to have a similar impact, wherein schools of high educational quality tend to be of the Christian faith rather than more cosmopolitan and accommodating to other religious beliefs</w:t>
      </w:r>
      <w:r w:rsidR="007D2130">
        <w:rPr>
          <w:rStyle w:val="FootnoteReference"/>
          <w:rFonts w:ascii="Times New Roman" w:hAnsi="Times New Roman" w:cs="Times New Roman"/>
          <w:sz w:val="24"/>
          <w:szCs w:val="24"/>
        </w:rPr>
        <w:footnoteReference w:id="15"/>
      </w:r>
      <w:r w:rsidR="00F32B7A">
        <w:rPr>
          <w:rFonts w:ascii="Times New Roman" w:hAnsi="Times New Roman" w:cs="Times New Roman"/>
          <w:sz w:val="24"/>
          <w:szCs w:val="24"/>
        </w:rPr>
        <w:t>.</w:t>
      </w:r>
    </w:p>
    <w:p w14:paraId="671E39DF" w14:textId="6F28198B" w:rsidR="00C02305" w:rsidRDefault="00724B65" w:rsidP="00FF54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general, the great extent of the underlying problems that currently face the minority community in the United Kingdom has been mostly under-addressed</w:t>
      </w:r>
      <w:ins w:id="5" w:author="Paul Petzschmann" w:date="2017-03-14T15:02:00Z">
        <w:r w:rsidR="007550A1">
          <w:rPr>
            <w:rFonts w:ascii="Times New Roman" w:hAnsi="Times New Roman" w:cs="Times New Roman"/>
            <w:sz w:val="24"/>
            <w:szCs w:val="24"/>
          </w:rPr>
          <w:t xml:space="preserve"> wording</w:t>
        </w:r>
      </w:ins>
      <w:r w:rsidR="00AA6254">
        <w:rPr>
          <w:rFonts w:ascii="Times New Roman" w:hAnsi="Times New Roman" w:cs="Times New Roman"/>
          <w:sz w:val="24"/>
          <w:szCs w:val="24"/>
        </w:rPr>
        <w:t xml:space="preserve"> by the organizations that exist</w:t>
      </w:r>
      <w:r>
        <w:rPr>
          <w:rStyle w:val="FootnoteReference"/>
          <w:rFonts w:ascii="Times New Roman" w:hAnsi="Times New Roman" w:cs="Times New Roman"/>
          <w:sz w:val="24"/>
          <w:szCs w:val="24"/>
        </w:rPr>
        <w:footnoteReference w:id="16"/>
      </w:r>
      <w:r w:rsidR="00AA6254">
        <w:rPr>
          <w:rFonts w:ascii="Times New Roman" w:hAnsi="Times New Roman" w:cs="Times New Roman"/>
          <w:sz w:val="24"/>
          <w:szCs w:val="24"/>
        </w:rPr>
        <w:t>.  These associations normally present themselves as government organizations, education-driven groups, and philanthropic associations that provide welfare to those who are in need</w:t>
      </w:r>
      <w:r w:rsidR="00F01838">
        <w:rPr>
          <w:rFonts w:ascii="Times New Roman" w:hAnsi="Times New Roman" w:cs="Times New Roman"/>
          <w:sz w:val="24"/>
          <w:szCs w:val="24"/>
        </w:rPr>
        <w:t xml:space="preserve">.  </w:t>
      </w:r>
      <w:r w:rsidR="00DF201A">
        <w:rPr>
          <w:rFonts w:ascii="Times New Roman" w:hAnsi="Times New Roman" w:cs="Times New Roman"/>
          <w:sz w:val="24"/>
          <w:szCs w:val="24"/>
        </w:rPr>
        <w:t xml:space="preserve">Such London-based organizations include the Al </w:t>
      </w:r>
      <w:proofErr w:type="spellStart"/>
      <w:r w:rsidR="00DF201A">
        <w:rPr>
          <w:rFonts w:ascii="Times New Roman" w:hAnsi="Times New Roman" w:cs="Times New Roman"/>
          <w:sz w:val="24"/>
          <w:szCs w:val="24"/>
        </w:rPr>
        <w:t>Manaar</w:t>
      </w:r>
      <w:proofErr w:type="spellEnd"/>
      <w:r w:rsidR="00DF201A">
        <w:rPr>
          <w:rFonts w:ascii="Times New Roman" w:hAnsi="Times New Roman" w:cs="Times New Roman"/>
          <w:sz w:val="24"/>
          <w:szCs w:val="24"/>
        </w:rPr>
        <w:t xml:space="preserve"> mosque (which focuses on young people and promotes engagement in education, training, and spiritual activities), </w:t>
      </w:r>
      <w:r w:rsidR="00E0749C">
        <w:rPr>
          <w:rFonts w:ascii="Times New Roman" w:hAnsi="Times New Roman" w:cs="Times New Roman"/>
          <w:sz w:val="24"/>
          <w:szCs w:val="24"/>
        </w:rPr>
        <w:t xml:space="preserve">the Moroccan Community Welfare Group (which organizes trips for underachieving children), the West London Moroccan </w:t>
      </w:r>
      <w:proofErr w:type="spellStart"/>
      <w:r w:rsidR="00E0749C">
        <w:rPr>
          <w:rFonts w:ascii="Times New Roman" w:hAnsi="Times New Roman" w:cs="Times New Roman"/>
          <w:sz w:val="24"/>
          <w:szCs w:val="24"/>
        </w:rPr>
        <w:t>Widadia</w:t>
      </w:r>
      <w:proofErr w:type="spellEnd"/>
      <w:r w:rsidR="00E0749C">
        <w:rPr>
          <w:rFonts w:ascii="Times New Roman" w:hAnsi="Times New Roman" w:cs="Times New Roman"/>
          <w:sz w:val="24"/>
          <w:szCs w:val="24"/>
        </w:rPr>
        <w:t xml:space="preserve"> </w:t>
      </w:r>
      <w:r w:rsidR="006D42B2">
        <w:rPr>
          <w:rFonts w:ascii="Times New Roman" w:hAnsi="Times New Roman" w:cs="Times New Roman"/>
          <w:sz w:val="24"/>
          <w:szCs w:val="24"/>
        </w:rPr>
        <w:t xml:space="preserve">(involving volunteers that provide </w:t>
      </w:r>
      <w:r w:rsidR="00E0749C">
        <w:rPr>
          <w:rFonts w:ascii="Times New Roman" w:hAnsi="Times New Roman" w:cs="Times New Roman"/>
          <w:sz w:val="24"/>
          <w:szCs w:val="24"/>
        </w:rPr>
        <w:t xml:space="preserve">classes on the </w:t>
      </w:r>
      <w:r w:rsidR="00E0749C">
        <w:rPr>
          <w:rFonts w:ascii="Times New Roman" w:hAnsi="Times New Roman" w:cs="Times New Roman"/>
          <w:sz w:val="24"/>
          <w:szCs w:val="24"/>
        </w:rPr>
        <w:lastRenderedPageBreak/>
        <w:t>British political system, the study of religion, and Arabic language to children), and a few others that provide overall assistance with an emphasis on goodwill toward the community without private interests playing a part</w:t>
      </w:r>
      <w:r w:rsidR="00C02305">
        <w:rPr>
          <w:rFonts w:ascii="Times New Roman" w:hAnsi="Times New Roman" w:cs="Times New Roman"/>
          <w:sz w:val="24"/>
          <w:szCs w:val="24"/>
        </w:rPr>
        <w:t>.</w:t>
      </w:r>
    </w:p>
    <w:p w14:paraId="3691F48D" w14:textId="3B39CCAA" w:rsidR="00724B65" w:rsidRDefault="00C02305" w:rsidP="00FF54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is additionally noted that such organizations largely lack true leadership in that they rely on Imams who typically speak in Arabic, which excludes quite a substantial fraction of the younger generation that speaks exclusively in English for the majority of their day</w:t>
      </w:r>
      <w:r w:rsidR="00623C86">
        <w:rPr>
          <w:rFonts w:ascii="Times New Roman" w:hAnsi="Times New Roman" w:cs="Times New Roman"/>
          <w:sz w:val="24"/>
          <w:szCs w:val="24"/>
        </w:rPr>
        <w:t>.  The prevalent policy of local authorities has been to prioritize the native British population over the North African migrant population.  This largely l</w:t>
      </w:r>
      <w:r w:rsidR="00040755">
        <w:rPr>
          <w:rFonts w:ascii="Times New Roman" w:hAnsi="Times New Roman" w:cs="Times New Roman"/>
          <w:sz w:val="24"/>
          <w:szCs w:val="24"/>
        </w:rPr>
        <w:t>eaves organizations at a loss to figure</w:t>
      </w:r>
      <w:r w:rsidR="00623C86">
        <w:rPr>
          <w:rFonts w:ascii="Times New Roman" w:hAnsi="Times New Roman" w:cs="Times New Roman"/>
          <w:sz w:val="24"/>
          <w:szCs w:val="24"/>
        </w:rPr>
        <w:t xml:space="preserve"> out the logistics of supporting a community that has, for the most part, been institutionalized in a negative light</w:t>
      </w:r>
      <w:r w:rsidR="008477DF">
        <w:rPr>
          <w:rFonts w:ascii="Times New Roman" w:hAnsi="Times New Roman" w:cs="Times New Roman"/>
          <w:sz w:val="24"/>
          <w:szCs w:val="24"/>
        </w:rPr>
        <w:t>.  There are simply not enough halal shops</w:t>
      </w:r>
      <w:r w:rsidR="003C1191">
        <w:rPr>
          <w:rFonts w:ascii="Times New Roman" w:hAnsi="Times New Roman" w:cs="Times New Roman"/>
          <w:sz w:val="24"/>
          <w:szCs w:val="24"/>
        </w:rPr>
        <w:t xml:space="preserve"> and other venues in which one can</w:t>
      </w:r>
      <w:r w:rsidR="008477DF">
        <w:rPr>
          <w:rFonts w:ascii="Times New Roman" w:hAnsi="Times New Roman" w:cs="Times New Roman"/>
          <w:sz w:val="24"/>
          <w:szCs w:val="24"/>
        </w:rPr>
        <w:t xml:space="preserve"> organize</w:t>
      </w:r>
      <w:r w:rsidR="00043D61">
        <w:rPr>
          <w:rStyle w:val="FootnoteReference"/>
          <w:rFonts w:ascii="Times New Roman" w:hAnsi="Times New Roman" w:cs="Times New Roman"/>
          <w:sz w:val="24"/>
          <w:szCs w:val="24"/>
        </w:rPr>
        <w:footnoteReference w:id="17"/>
      </w:r>
      <w:r w:rsidR="00F01838">
        <w:rPr>
          <w:rFonts w:ascii="Times New Roman" w:hAnsi="Times New Roman" w:cs="Times New Roman"/>
          <w:sz w:val="24"/>
          <w:szCs w:val="24"/>
        </w:rPr>
        <w:t>.</w:t>
      </w:r>
    </w:p>
    <w:p w14:paraId="34B7A3BB" w14:textId="7068D9D0" w:rsidR="00710547" w:rsidRDefault="007A6C25" w:rsidP="00FF54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Due to the sheer volume of immigration in France, there were a substantial number of associations c</w:t>
      </w:r>
      <w:r w:rsidR="00812171">
        <w:rPr>
          <w:rFonts w:ascii="Times New Roman" w:hAnsi="Times New Roman" w:cs="Times New Roman"/>
          <w:sz w:val="24"/>
          <w:szCs w:val="24"/>
        </w:rPr>
        <w:t>reated from similar necessities</w:t>
      </w:r>
      <w:r>
        <w:rPr>
          <w:rFonts w:ascii="Times New Roman" w:hAnsi="Times New Roman" w:cs="Times New Roman"/>
          <w:sz w:val="24"/>
          <w:szCs w:val="24"/>
        </w:rPr>
        <w:t xml:space="preserve"> that serve to combat racism and improve </w:t>
      </w:r>
      <w:r w:rsidR="0045663C">
        <w:rPr>
          <w:rFonts w:ascii="Times New Roman" w:hAnsi="Times New Roman" w:cs="Times New Roman"/>
          <w:sz w:val="24"/>
          <w:szCs w:val="24"/>
        </w:rPr>
        <w:t xml:space="preserve">prospects of </w:t>
      </w:r>
      <w:r>
        <w:rPr>
          <w:rFonts w:ascii="Times New Roman" w:hAnsi="Times New Roman" w:cs="Times New Roman"/>
          <w:sz w:val="24"/>
          <w:szCs w:val="24"/>
        </w:rPr>
        <w:t xml:space="preserve">assimilation.  </w:t>
      </w:r>
      <w:r>
        <w:rPr>
          <w:rFonts w:ascii="Times New Roman" w:hAnsi="Times New Roman" w:cs="Times New Roman"/>
          <w:i/>
          <w:sz w:val="24"/>
          <w:szCs w:val="24"/>
        </w:rPr>
        <w:t xml:space="preserve">SOS </w:t>
      </w:r>
      <w:proofErr w:type="spellStart"/>
      <w:r>
        <w:rPr>
          <w:rFonts w:ascii="Times New Roman" w:hAnsi="Times New Roman" w:cs="Times New Roman"/>
          <w:i/>
          <w:sz w:val="24"/>
          <w:szCs w:val="24"/>
        </w:rPr>
        <w:t>Racisme</w:t>
      </w:r>
      <w:proofErr w:type="spellEnd"/>
      <w:r>
        <w:rPr>
          <w:rFonts w:ascii="Times New Roman" w:hAnsi="Times New Roman" w:cs="Times New Roman"/>
          <w:i/>
          <w:sz w:val="24"/>
          <w:szCs w:val="24"/>
        </w:rPr>
        <w:t xml:space="preserve">, le </w:t>
      </w:r>
      <w:proofErr w:type="spellStart"/>
      <w:r>
        <w:rPr>
          <w:rFonts w:ascii="Times New Roman" w:hAnsi="Times New Roman" w:cs="Times New Roman"/>
          <w:i/>
          <w:sz w:val="24"/>
          <w:szCs w:val="24"/>
        </w:rPr>
        <w:t>Mouvement</w:t>
      </w:r>
      <w:proofErr w:type="spellEnd"/>
      <w:r>
        <w:rPr>
          <w:rFonts w:ascii="Times New Roman" w:hAnsi="Times New Roman" w:cs="Times New Roman"/>
          <w:i/>
          <w:sz w:val="24"/>
          <w:szCs w:val="24"/>
        </w:rPr>
        <w:t xml:space="preserve"> de </w:t>
      </w:r>
      <w:proofErr w:type="spellStart"/>
      <w:r>
        <w:rPr>
          <w:rFonts w:ascii="Times New Roman" w:hAnsi="Times New Roman" w:cs="Times New Roman"/>
          <w:i/>
          <w:sz w:val="24"/>
          <w:szCs w:val="24"/>
        </w:rPr>
        <w:t>l’immigration</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et</w:t>
      </w:r>
      <w:proofErr w:type="gramEnd"/>
      <w:r>
        <w:rPr>
          <w:rFonts w:ascii="Times New Roman" w:hAnsi="Times New Roman" w:cs="Times New Roman"/>
          <w:i/>
          <w:sz w:val="24"/>
          <w:szCs w:val="24"/>
        </w:rPr>
        <w:t xml:space="preserve"> des </w:t>
      </w:r>
      <w:proofErr w:type="spellStart"/>
      <w:r>
        <w:rPr>
          <w:rFonts w:ascii="Times New Roman" w:hAnsi="Times New Roman" w:cs="Times New Roman"/>
          <w:i/>
          <w:sz w:val="24"/>
          <w:szCs w:val="24"/>
        </w:rPr>
        <w:t>banlieues</w:t>
      </w:r>
      <w:proofErr w:type="spellEnd"/>
      <w:r>
        <w:rPr>
          <w:rFonts w:ascii="Times New Roman" w:hAnsi="Times New Roman" w:cs="Times New Roman"/>
          <w:sz w:val="24"/>
          <w:szCs w:val="24"/>
        </w:rPr>
        <w:t>, as well as France Plus</w:t>
      </w:r>
      <w:r w:rsidR="007765F0">
        <w:rPr>
          <w:rFonts w:ascii="Times New Roman" w:hAnsi="Times New Roman" w:cs="Times New Roman"/>
          <w:sz w:val="24"/>
          <w:szCs w:val="24"/>
        </w:rPr>
        <w:t>,</w:t>
      </w:r>
      <w:r>
        <w:rPr>
          <w:rFonts w:ascii="Times New Roman" w:hAnsi="Times New Roman" w:cs="Times New Roman"/>
          <w:sz w:val="24"/>
          <w:szCs w:val="24"/>
        </w:rPr>
        <w:t xml:space="preserve"> were key in </w:t>
      </w:r>
      <w:r w:rsidR="00087EF5">
        <w:rPr>
          <w:rFonts w:ascii="Times New Roman" w:hAnsi="Times New Roman" w:cs="Times New Roman"/>
          <w:sz w:val="24"/>
          <w:szCs w:val="24"/>
        </w:rPr>
        <w:t xml:space="preserve">assuaging discriminatory practices and fostering autonomy.  </w:t>
      </w:r>
      <w:r w:rsidR="00641D02">
        <w:rPr>
          <w:rFonts w:ascii="Times New Roman" w:hAnsi="Times New Roman" w:cs="Times New Roman"/>
          <w:sz w:val="24"/>
          <w:szCs w:val="24"/>
        </w:rPr>
        <w:t xml:space="preserve">Some of these organizations, such as </w:t>
      </w:r>
      <w:r w:rsidR="00641D02">
        <w:rPr>
          <w:rFonts w:ascii="Times New Roman" w:hAnsi="Times New Roman" w:cs="Times New Roman"/>
          <w:i/>
          <w:sz w:val="24"/>
          <w:szCs w:val="24"/>
        </w:rPr>
        <w:t xml:space="preserve">SOS </w:t>
      </w:r>
      <w:proofErr w:type="spellStart"/>
      <w:r w:rsidR="00641D02">
        <w:rPr>
          <w:rFonts w:ascii="Times New Roman" w:hAnsi="Times New Roman" w:cs="Times New Roman"/>
          <w:i/>
          <w:sz w:val="24"/>
          <w:szCs w:val="24"/>
        </w:rPr>
        <w:t>Racisme</w:t>
      </w:r>
      <w:proofErr w:type="spellEnd"/>
      <w:r w:rsidR="00641D02">
        <w:rPr>
          <w:rFonts w:ascii="Times New Roman" w:hAnsi="Times New Roman" w:cs="Times New Roman"/>
          <w:sz w:val="24"/>
          <w:szCs w:val="24"/>
        </w:rPr>
        <w:t xml:space="preserve">, have close ties to the French socialist party, and others </w:t>
      </w:r>
      <w:r w:rsidR="00561DDB">
        <w:rPr>
          <w:rFonts w:ascii="Times New Roman" w:hAnsi="Times New Roman" w:cs="Times New Roman"/>
          <w:sz w:val="24"/>
          <w:szCs w:val="24"/>
        </w:rPr>
        <w:t xml:space="preserve">were anti-Zionist.  Most of them have had disagreements with the French nation </w:t>
      </w:r>
      <w:ins w:id="6" w:author="Paul Petzschmann" w:date="2017-03-14T15:03:00Z">
        <w:r w:rsidR="007550A1">
          <w:rPr>
            <w:rFonts w:ascii="Times New Roman" w:hAnsi="Times New Roman" w:cs="Times New Roman"/>
            <w:sz w:val="24"/>
            <w:szCs w:val="24"/>
          </w:rPr>
          <w:t xml:space="preserve">(the French nation?) </w:t>
        </w:r>
      </w:ins>
      <w:r w:rsidR="00561DDB">
        <w:rPr>
          <w:rFonts w:ascii="Times New Roman" w:hAnsi="Times New Roman" w:cs="Times New Roman"/>
          <w:sz w:val="24"/>
          <w:szCs w:val="24"/>
        </w:rPr>
        <w:t>throughout history.  Since the early 1920s, as French authorities were determined to retain their colonial force in North Africa, Algerian associations in France with their nationalist leanings were inevitably brought into conflict with French colonialism.</w:t>
      </w:r>
      <w:r w:rsidR="00290775">
        <w:rPr>
          <w:rFonts w:ascii="Times New Roman" w:hAnsi="Times New Roman" w:cs="Times New Roman"/>
          <w:sz w:val="24"/>
          <w:szCs w:val="24"/>
        </w:rPr>
        <w:t xml:space="preserve">  Emir </w:t>
      </w:r>
      <w:proofErr w:type="spellStart"/>
      <w:r w:rsidR="00290775">
        <w:rPr>
          <w:rFonts w:ascii="Times New Roman" w:hAnsi="Times New Roman" w:cs="Times New Roman"/>
          <w:sz w:val="24"/>
          <w:szCs w:val="24"/>
        </w:rPr>
        <w:t>Kahled</w:t>
      </w:r>
      <w:proofErr w:type="spellEnd"/>
      <w:r w:rsidR="00290775">
        <w:rPr>
          <w:rFonts w:ascii="Times New Roman" w:hAnsi="Times New Roman" w:cs="Times New Roman"/>
          <w:sz w:val="24"/>
          <w:szCs w:val="24"/>
        </w:rPr>
        <w:t xml:space="preserve"> of </w:t>
      </w:r>
      <w:r w:rsidR="00290775" w:rsidRPr="00290775">
        <w:rPr>
          <w:rFonts w:ascii="Times New Roman" w:hAnsi="Times New Roman" w:cs="Times New Roman"/>
          <w:sz w:val="24"/>
          <w:szCs w:val="24"/>
        </w:rPr>
        <w:t xml:space="preserve">Les </w:t>
      </w:r>
      <w:proofErr w:type="spellStart"/>
      <w:r w:rsidR="00290775" w:rsidRPr="00290775">
        <w:rPr>
          <w:rFonts w:ascii="Times New Roman" w:hAnsi="Times New Roman" w:cs="Times New Roman"/>
          <w:sz w:val="24"/>
          <w:szCs w:val="24"/>
        </w:rPr>
        <w:t>Jeunes</w:t>
      </w:r>
      <w:proofErr w:type="spellEnd"/>
      <w:r w:rsidR="00290775" w:rsidRPr="00290775">
        <w:rPr>
          <w:rFonts w:ascii="Times New Roman" w:hAnsi="Times New Roman" w:cs="Times New Roman"/>
          <w:sz w:val="24"/>
          <w:szCs w:val="24"/>
        </w:rPr>
        <w:t xml:space="preserve"> </w:t>
      </w:r>
      <w:proofErr w:type="spellStart"/>
      <w:r w:rsidR="00290775" w:rsidRPr="00290775">
        <w:rPr>
          <w:rFonts w:ascii="Times New Roman" w:hAnsi="Times New Roman" w:cs="Times New Roman"/>
          <w:sz w:val="24"/>
          <w:szCs w:val="24"/>
        </w:rPr>
        <w:t>Algériens</w:t>
      </w:r>
      <w:proofErr w:type="spellEnd"/>
      <w:r w:rsidR="00290775">
        <w:rPr>
          <w:rFonts w:ascii="Times New Roman" w:hAnsi="Times New Roman" w:cs="Times New Roman"/>
          <w:sz w:val="24"/>
          <w:szCs w:val="24"/>
        </w:rPr>
        <w:t xml:space="preserve">, reacting to France’s obstinate refusal to restructure the colonial </w:t>
      </w:r>
      <w:r w:rsidR="00290775">
        <w:rPr>
          <w:rFonts w:ascii="Times New Roman" w:hAnsi="Times New Roman" w:cs="Times New Roman"/>
          <w:sz w:val="24"/>
          <w:szCs w:val="24"/>
        </w:rPr>
        <w:lastRenderedPageBreak/>
        <w:t xml:space="preserve">order that </w:t>
      </w:r>
      <w:r w:rsidR="008006CE">
        <w:rPr>
          <w:rFonts w:ascii="Times New Roman" w:hAnsi="Times New Roman" w:cs="Times New Roman"/>
          <w:sz w:val="24"/>
          <w:szCs w:val="24"/>
        </w:rPr>
        <w:t xml:space="preserve">legally </w:t>
      </w:r>
      <w:r w:rsidR="00290775">
        <w:rPr>
          <w:rFonts w:ascii="Times New Roman" w:hAnsi="Times New Roman" w:cs="Times New Roman"/>
          <w:sz w:val="24"/>
          <w:szCs w:val="24"/>
        </w:rPr>
        <w:t>placed native</w:t>
      </w:r>
      <w:r w:rsidR="008006CE">
        <w:rPr>
          <w:rFonts w:ascii="Times New Roman" w:hAnsi="Times New Roman" w:cs="Times New Roman"/>
          <w:sz w:val="24"/>
          <w:szCs w:val="24"/>
        </w:rPr>
        <w:t>s of French colonies lower than French citizens, expressed similar doubts regarding France’s assimilationist oratory</w:t>
      </w:r>
      <w:r w:rsidR="008006CE">
        <w:rPr>
          <w:rStyle w:val="FootnoteReference"/>
          <w:rFonts w:ascii="Times New Roman" w:hAnsi="Times New Roman" w:cs="Times New Roman"/>
          <w:sz w:val="24"/>
          <w:szCs w:val="24"/>
        </w:rPr>
        <w:footnoteReference w:id="18"/>
      </w:r>
      <w:r w:rsidR="008006CE">
        <w:rPr>
          <w:rFonts w:ascii="Times New Roman" w:hAnsi="Times New Roman" w:cs="Times New Roman"/>
          <w:sz w:val="24"/>
          <w:szCs w:val="24"/>
        </w:rPr>
        <w:t>.</w:t>
      </w:r>
    </w:p>
    <w:p w14:paraId="66F81838" w14:textId="7302C26F" w:rsidR="00326885" w:rsidRDefault="003847D1" w:rsidP="00FF54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Groups such as these have not been entirely ineffective;</w:t>
      </w:r>
      <w:r w:rsidR="001A68A9">
        <w:rPr>
          <w:rFonts w:ascii="Times New Roman" w:hAnsi="Times New Roman" w:cs="Times New Roman"/>
          <w:sz w:val="24"/>
          <w:szCs w:val="24"/>
        </w:rPr>
        <w:t xml:space="preserve"> groups such as </w:t>
      </w:r>
      <w:r w:rsidR="001A68A9">
        <w:rPr>
          <w:rFonts w:ascii="Times New Roman" w:hAnsi="Times New Roman" w:cs="Times New Roman"/>
          <w:i/>
          <w:sz w:val="24"/>
          <w:szCs w:val="24"/>
        </w:rPr>
        <w:t xml:space="preserve">SOS </w:t>
      </w:r>
      <w:proofErr w:type="spellStart"/>
      <w:r w:rsidR="001A68A9">
        <w:rPr>
          <w:rFonts w:ascii="Times New Roman" w:hAnsi="Times New Roman" w:cs="Times New Roman"/>
          <w:i/>
          <w:sz w:val="24"/>
          <w:szCs w:val="24"/>
        </w:rPr>
        <w:t>Racisme</w:t>
      </w:r>
      <w:proofErr w:type="spellEnd"/>
      <w:r w:rsidR="001A68A9">
        <w:rPr>
          <w:rFonts w:ascii="Times New Roman" w:hAnsi="Times New Roman" w:cs="Times New Roman"/>
          <w:sz w:val="24"/>
          <w:szCs w:val="24"/>
        </w:rPr>
        <w:t xml:space="preserve"> </w:t>
      </w:r>
      <w:r>
        <w:rPr>
          <w:rFonts w:ascii="Times New Roman" w:hAnsi="Times New Roman" w:cs="Times New Roman"/>
          <w:sz w:val="24"/>
          <w:szCs w:val="24"/>
        </w:rPr>
        <w:t>have occasionally succeeded in their aim of affecting government policy-making and views</w:t>
      </w:r>
      <w:r w:rsidR="001A68A9">
        <w:rPr>
          <w:rFonts w:ascii="Times New Roman" w:hAnsi="Times New Roman" w:cs="Times New Roman"/>
          <w:sz w:val="24"/>
          <w:szCs w:val="24"/>
        </w:rPr>
        <w:t xml:space="preserve">.  Fairly recently, the government of France has taken actions to restrict and discourage hate speech by moving it to the nation’s penal code from its former status as a freedom of expression issue.  This action has understandably had mixed reactions from groups that support the French government’s acknowledgement of certain issues but </w:t>
      </w:r>
      <w:r w:rsidR="00954F44">
        <w:rPr>
          <w:rFonts w:ascii="Times New Roman" w:hAnsi="Times New Roman" w:cs="Times New Roman"/>
          <w:sz w:val="24"/>
          <w:szCs w:val="24"/>
        </w:rPr>
        <w:t xml:space="preserve">at the same time </w:t>
      </w:r>
      <w:r w:rsidR="001A68A9">
        <w:rPr>
          <w:rFonts w:ascii="Times New Roman" w:hAnsi="Times New Roman" w:cs="Times New Roman"/>
          <w:sz w:val="24"/>
          <w:szCs w:val="24"/>
        </w:rPr>
        <w:t xml:space="preserve">disagree </w:t>
      </w:r>
      <w:r w:rsidR="00102B95">
        <w:rPr>
          <w:rFonts w:ascii="Times New Roman" w:hAnsi="Times New Roman" w:cs="Times New Roman"/>
          <w:sz w:val="24"/>
          <w:szCs w:val="24"/>
        </w:rPr>
        <w:t>with the</w:t>
      </w:r>
      <w:r w:rsidR="001A68A9">
        <w:rPr>
          <w:rFonts w:ascii="Times New Roman" w:hAnsi="Times New Roman" w:cs="Times New Roman"/>
          <w:sz w:val="24"/>
          <w:szCs w:val="24"/>
        </w:rPr>
        <w:t xml:space="preserve"> </w:t>
      </w:r>
      <w:r w:rsidR="00210435">
        <w:rPr>
          <w:rFonts w:ascii="Times New Roman" w:hAnsi="Times New Roman" w:cs="Times New Roman"/>
          <w:sz w:val="24"/>
          <w:szCs w:val="24"/>
        </w:rPr>
        <w:t>policy</w:t>
      </w:r>
      <w:r w:rsidR="004461ED">
        <w:rPr>
          <w:rFonts w:ascii="Times New Roman" w:hAnsi="Times New Roman" w:cs="Times New Roman"/>
          <w:sz w:val="24"/>
          <w:szCs w:val="24"/>
        </w:rPr>
        <w:t xml:space="preserve"> environment that its actions have</w:t>
      </w:r>
      <w:r w:rsidR="00210435">
        <w:rPr>
          <w:rFonts w:ascii="Times New Roman" w:hAnsi="Times New Roman" w:cs="Times New Roman"/>
          <w:sz w:val="24"/>
          <w:szCs w:val="24"/>
        </w:rPr>
        <w:t xml:space="preserve"> created</w:t>
      </w:r>
      <w:r w:rsidR="00210435">
        <w:rPr>
          <w:rStyle w:val="FootnoteReference"/>
          <w:rFonts w:ascii="Times New Roman" w:hAnsi="Times New Roman" w:cs="Times New Roman"/>
          <w:sz w:val="24"/>
          <w:szCs w:val="24"/>
        </w:rPr>
        <w:footnoteReference w:id="19"/>
      </w:r>
      <w:r w:rsidR="00210435">
        <w:rPr>
          <w:rFonts w:ascii="Times New Roman" w:hAnsi="Times New Roman" w:cs="Times New Roman"/>
          <w:sz w:val="24"/>
          <w:szCs w:val="24"/>
        </w:rPr>
        <w:t xml:space="preserve">.  </w:t>
      </w:r>
      <w:r w:rsidR="00326885">
        <w:rPr>
          <w:rFonts w:ascii="Times New Roman" w:hAnsi="Times New Roman" w:cs="Times New Roman"/>
          <w:sz w:val="24"/>
          <w:szCs w:val="24"/>
        </w:rPr>
        <w:t xml:space="preserve">In this way we can see how prior government inaction is generally viewed as more detrimental than its attempts, however unapproved of by many migrant organizations, to construct a means of ameliorating the </w:t>
      </w:r>
      <w:r w:rsidR="00AA547C">
        <w:rPr>
          <w:rFonts w:ascii="Times New Roman" w:hAnsi="Times New Roman" w:cs="Times New Roman"/>
          <w:sz w:val="24"/>
          <w:szCs w:val="24"/>
        </w:rPr>
        <w:t xml:space="preserve">same </w:t>
      </w:r>
      <w:r w:rsidR="00326885">
        <w:rPr>
          <w:rFonts w:ascii="Times New Roman" w:hAnsi="Times New Roman" w:cs="Times New Roman"/>
          <w:sz w:val="24"/>
          <w:szCs w:val="24"/>
        </w:rPr>
        <w:t>issues that necessitate the founding of specific migrant organizations as opposed to a more inclusive approach.</w:t>
      </w:r>
      <w:ins w:id="7" w:author="Paul Petzschmann" w:date="2017-03-14T15:07:00Z">
        <w:r w:rsidR="007815FD">
          <w:rPr>
            <w:rFonts w:ascii="Times New Roman" w:hAnsi="Times New Roman" w:cs="Times New Roman"/>
            <w:sz w:val="24"/>
            <w:szCs w:val="24"/>
          </w:rPr>
          <w:t xml:space="preserve"> (</w:t>
        </w:r>
        <w:proofErr w:type="gramStart"/>
        <w:r w:rsidR="007815FD">
          <w:rPr>
            <w:rFonts w:ascii="Times New Roman" w:hAnsi="Times New Roman" w:cs="Times New Roman"/>
            <w:sz w:val="24"/>
            <w:szCs w:val="24"/>
          </w:rPr>
          <w:t>confusing</w:t>
        </w:r>
        <w:proofErr w:type="gramEnd"/>
        <w:r w:rsidR="007815FD">
          <w:rPr>
            <w:rFonts w:ascii="Times New Roman" w:hAnsi="Times New Roman" w:cs="Times New Roman"/>
            <w:sz w:val="24"/>
            <w:szCs w:val="24"/>
          </w:rPr>
          <w:t xml:space="preserve"> sentence – not sure what you mean to say here)</w:t>
        </w:r>
      </w:ins>
    </w:p>
    <w:p w14:paraId="6A0D2889" w14:textId="4BEA0CA4" w:rsidR="00861501" w:rsidRDefault="00326885" w:rsidP="0032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we can see that both the United Kingdom and France have enacted policy regimes that seek to banish </w:t>
      </w:r>
      <w:proofErr w:type="spellStart"/>
      <w:r>
        <w:rPr>
          <w:rFonts w:ascii="Times New Roman" w:hAnsi="Times New Roman" w:cs="Times New Roman"/>
          <w:sz w:val="24"/>
          <w:szCs w:val="24"/>
        </w:rPr>
        <w:t>Islamophobia</w:t>
      </w:r>
      <w:proofErr w:type="spellEnd"/>
      <w:r>
        <w:rPr>
          <w:rFonts w:ascii="Times New Roman" w:hAnsi="Times New Roman" w:cs="Times New Roman"/>
          <w:sz w:val="24"/>
          <w:szCs w:val="24"/>
        </w:rPr>
        <w:t xml:space="preserve"> and other hate-based crimes from their societies; the methodology and implementation o</w:t>
      </w:r>
      <w:r w:rsidR="005B394A">
        <w:rPr>
          <w:rFonts w:ascii="Times New Roman" w:hAnsi="Times New Roman" w:cs="Times New Roman"/>
          <w:sz w:val="24"/>
          <w:szCs w:val="24"/>
        </w:rPr>
        <w:t>f such systems is similar.  Yet</w:t>
      </w:r>
      <w:r>
        <w:rPr>
          <w:rFonts w:ascii="Times New Roman" w:hAnsi="Times New Roman" w:cs="Times New Roman"/>
          <w:sz w:val="24"/>
          <w:szCs w:val="24"/>
        </w:rPr>
        <w:t xml:space="preserve"> in addition to historical differences, there are other differences such as the degree of information and support provided that result in the divergent positions of migrant organizations that we see in the present.  </w:t>
      </w:r>
      <w:r w:rsidR="005B394A">
        <w:rPr>
          <w:rFonts w:ascii="Times New Roman" w:hAnsi="Times New Roman" w:cs="Times New Roman"/>
          <w:sz w:val="24"/>
          <w:szCs w:val="24"/>
        </w:rPr>
        <w:t>Since the United Kingdom, as compared to</w:t>
      </w:r>
      <w:r w:rsidR="00861501">
        <w:rPr>
          <w:rFonts w:ascii="Times New Roman" w:hAnsi="Times New Roman" w:cs="Times New Roman"/>
          <w:sz w:val="24"/>
          <w:szCs w:val="24"/>
        </w:rPr>
        <w:t xml:space="preserve"> </w:t>
      </w:r>
      <w:r w:rsidR="00577A03">
        <w:rPr>
          <w:rFonts w:ascii="Times New Roman" w:hAnsi="Times New Roman" w:cs="Times New Roman"/>
          <w:sz w:val="24"/>
          <w:szCs w:val="24"/>
        </w:rPr>
        <w:t>France, provides less information on</w:t>
      </w:r>
      <w:r w:rsidR="00861501">
        <w:rPr>
          <w:rFonts w:ascii="Times New Roman" w:hAnsi="Times New Roman" w:cs="Times New Roman"/>
          <w:sz w:val="24"/>
          <w:szCs w:val="24"/>
        </w:rPr>
        <w:t xml:space="preserve"> how to run an organization, Moroccan associations in the United Kingdom seem to largely rely on local support.  Without the knowledge of the methodology of acqu</w:t>
      </w:r>
      <w:r w:rsidR="005B53BE">
        <w:rPr>
          <w:rFonts w:ascii="Times New Roman" w:hAnsi="Times New Roman" w:cs="Times New Roman"/>
          <w:sz w:val="24"/>
          <w:szCs w:val="24"/>
        </w:rPr>
        <w:t xml:space="preserve">iring government grants and </w:t>
      </w:r>
      <w:r w:rsidR="00861501">
        <w:rPr>
          <w:rFonts w:ascii="Times New Roman" w:hAnsi="Times New Roman" w:cs="Times New Roman"/>
          <w:sz w:val="24"/>
          <w:szCs w:val="24"/>
        </w:rPr>
        <w:t xml:space="preserve">necessary </w:t>
      </w:r>
      <w:r w:rsidR="00861501">
        <w:rPr>
          <w:rFonts w:ascii="Times New Roman" w:hAnsi="Times New Roman" w:cs="Times New Roman"/>
          <w:sz w:val="24"/>
          <w:szCs w:val="24"/>
        </w:rPr>
        <w:lastRenderedPageBreak/>
        <w:t xml:space="preserve">support, these organizations </w:t>
      </w:r>
      <w:r w:rsidR="009C5230">
        <w:rPr>
          <w:rFonts w:ascii="Times New Roman" w:hAnsi="Times New Roman" w:cs="Times New Roman"/>
          <w:sz w:val="24"/>
          <w:szCs w:val="24"/>
        </w:rPr>
        <w:t xml:space="preserve">largely </w:t>
      </w:r>
      <w:r w:rsidR="00861501">
        <w:rPr>
          <w:rFonts w:ascii="Times New Roman" w:hAnsi="Times New Roman" w:cs="Times New Roman"/>
          <w:sz w:val="24"/>
          <w:szCs w:val="24"/>
        </w:rPr>
        <w:t>seem to flounder more than their French counterparts</w:t>
      </w:r>
      <w:ins w:id="8" w:author="Paul Petzschmann" w:date="2017-03-14T15:08:00Z">
        <w:r w:rsidR="007815FD">
          <w:rPr>
            <w:rFonts w:ascii="Times New Roman" w:hAnsi="Times New Roman" w:cs="Times New Roman"/>
            <w:sz w:val="24"/>
            <w:szCs w:val="24"/>
          </w:rPr>
          <w:t xml:space="preserve"> (is this the result of lack of information or of conscious policy decisions?)</w:t>
        </w:r>
      </w:ins>
      <w:r w:rsidR="00861501">
        <w:rPr>
          <w:rFonts w:ascii="Times New Roman" w:hAnsi="Times New Roman" w:cs="Times New Roman"/>
          <w:sz w:val="24"/>
          <w:szCs w:val="24"/>
        </w:rPr>
        <w:t>.</w:t>
      </w:r>
    </w:p>
    <w:p w14:paraId="1E279D8E" w14:textId="5EBE26A3" w:rsidR="00797D4F" w:rsidRDefault="00797D4F" w:rsidP="0086150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2E3">
        <w:rPr>
          <w:rFonts w:ascii="Times New Roman" w:hAnsi="Times New Roman" w:cs="Times New Roman"/>
          <w:sz w:val="24"/>
          <w:szCs w:val="24"/>
        </w:rPr>
        <w:t>France has many organizations that, in the event</w:t>
      </w:r>
      <w:ins w:id="9" w:author="Paul Petzschmann" w:date="2017-03-14T15:23:00Z">
        <w:r w:rsidR="004A68A5">
          <w:rPr>
            <w:rFonts w:ascii="Times New Roman" w:hAnsi="Times New Roman" w:cs="Times New Roman"/>
            <w:sz w:val="24"/>
            <w:szCs w:val="24"/>
          </w:rPr>
          <w:t xml:space="preserve"> face</w:t>
        </w:r>
      </w:ins>
      <w:r w:rsidR="004B12E3">
        <w:rPr>
          <w:rFonts w:ascii="Times New Roman" w:hAnsi="Times New Roman" w:cs="Times New Roman"/>
          <w:sz w:val="24"/>
          <w:szCs w:val="24"/>
        </w:rPr>
        <w:t xml:space="preserve"> of unresponsive central authorities, will intervene to aid Moroccan nationals under certain special circumstances.  </w:t>
      </w:r>
      <w:r w:rsidR="008D7FBB">
        <w:rPr>
          <w:rFonts w:ascii="Times New Roman" w:hAnsi="Times New Roman" w:cs="Times New Roman"/>
          <w:sz w:val="24"/>
          <w:szCs w:val="24"/>
        </w:rPr>
        <w:t>For example, the French group SERVIR as well as the Moroccan Organization for Human Rights intervened last year in the case of a man who was rejected a travel visa by the French Consulate in Rabat.  Though the consulate held strong in their resolve to maintain visa requirements, certain groups based</w:t>
      </w:r>
      <w:r w:rsidR="0057027D">
        <w:rPr>
          <w:rFonts w:ascii="Times New Roman" w:hAnsi="Times New Roman" w:cs="Times New Roman"/>
          <w:sz w:val="24"/>
          <w:szCs w:val="24"/>
        </w:rPr>
        <w:t xml:space="preserve"> in France attempted to provide needed services</w:t>
      </w:r>
      <w:r w:rsidR="008D7FBB">
        <w:rPr>
          <w:rFonts w:ascii="Times New Roman" w:hAnsi="Times New Roman" w:cs="Times New Roman"/>
          <w:sz w:val="24"/>
          <w:szCs w:val="24"/>
        </w:rPr>
        <w:t xml:space="preserve"> in order to aid a Moroccan man who simply needed to accompany his </w:t>
      </w:r>
      <w:r w:rsidR="00362A06">
        <w:rPr>
          <w:rFonts w:ascii="Times New Roman" w:hAnsi="Times New Roman" w:cs="Times New Roman"/>
          <w:sz w:val="24"/>
          <w:szCs w:val="24"/>
        </w:rPr>
        <w:t xml:space="preserve">frail </w:t>
      </w:r>
      <w:r w:rsidR="008D7FBB">
        <w:rPr>
          <w:rFonts w:ascii="Times New Roman" w:hAnsi="Times New Roman" w:cs="Times New Roman"/>
          <w:sz w:val="24"/>
          <w:szCs w:val="24"/>
        </w:rPr>
        <w:t>sixty-year old sister who was seeking much needed medical treatment in France</w:t>
      </w:r>
      <w:r w:rsidR="00362A06">
        <w:rPr>
          <w:rStyle w:val="FootnoteReference"/>
          <w:rFonts w:ascii="Times New Roman" w:hAnsi="Times New Roman" w:cs="Times New Roman"/>
          <w:sz w:val="24"/>
          <w:szCs w:val="24"/>
        </w:rPr>
        <w:footnoteReference w:id="20"/>
      </w:r>
      <w:r w:rsidR="008D7FBB">
        <w:rPr>
          <w:rFonts w:ascii="Times New Roman" w:hAnsi="Times New Roman" w:cs="Times New Roman"/>
          <w:sz w:val="24"/>
          <w:szCs w:val="24"/>
        </w:rPr>
        <w:t>.</w:t>
      </w:r>
    </w:p>
    <w:p w14:paraId="16E64BA0" w14:textId="220FCE25" w:rsidR="00D31B3C" w:rsidRDefault="00362A75" w:rsidP="00D3444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75615">
        <w:rPr>
          <w:rFonts w:ascii="Times New Roman" w:hAnsi="Times New Roman" w:cs="Times New Roman"/>
          <w:sz w:val="24"/>
          <w:szCs w:val="24"/>
        </w:rPr>
        <w:t xml:space="preserve">The policy environment in France as a whole, with rising </w:t>
      </w:r>
      <w:proofErr w:type="spellStart"/>
      <w:r w:rsidR="00575615">
        <w:rPr>
          <w:rFonts w:ascii="Times New Roman" w:hAnsi="Times New Roman" w:cs="Times New Roman"/>
          <w:sz w:val="24"/>
          <w:szCs w:val="24"/>
        </w:rPr>
        <w:t>Euroscepticism</w:t>
      </w:r>
      <w:proofErr w:type="spellEnd"/>
      <w:r w:rsidR="00575615">
        <w:rPr>
          <w:rFonts w:ascii="Times New Roman" w:hAnsi="Times New Roman" w:cs="Times New Roman"/>
          <w:sz w:val="24"/>
          <w:szCs w:val="24"/>
        </w:rPr>
        <w:t xml:space="preserve"> and disdain for Islam, seems to be conducive to </w:t>
      </w:r>
      <w:r w:rsidR="00EC2E21">
        <w:rPr>
          <w:rFonts w:ascii="Times New Roman" w:hAnsi="Times New Roman" w:cs="Times New Roman"/>
          <w:sz w:val="24"/>
          <w:szCs w:val="24"/>
        </w:rPr>
        <w:t>the destruction of a benevolent relationship between organiza</w:t>
      </w:r>
      <w:r w:rsidR="009D76F1">
        <w:rPr>
          <w:rFonts w:ascii="Times New Roman" w:hAnsi="Times New Roman" w:cs="Times New Roman"/>
          <w:sz w:val="24"/>
          <w:szCs w:val="24"/>
        </w:rPr>
        <w:t xml:space="preserve">tions and central </w:t>
      </w:r>
      <w:proofErr w:type="gramStart"/>
      <w:r w:rsidR="009D76F1">
        <w:rPr>
          <w:rFonts w:ascii="Times New Roman" w:hAnsi="Times New Roman" w:cs="Times New Roman"/>
          <w:sz w:val="24"/>
          <w:szCs w:val="24"/>
        </w:rPr>
        <w:t>governments</w:t>
      </w:r>
      <w:ins w:id="10" w:author="Paul Petzschmann" w:date="2017-03-14T15:23:00Z">
        <w:r w:rsidR="004A68A5">
          <w:rPr>
            <w:rFonts w:ascii="Times New Roman" w:hAnsi="Times New Roman" w:cs="Times New Roman"/>
            <w:sz w:val="24"/>
            <w:szCs w:val="24"/>
          </w:rPr>
          <w:t xml:space="preserve"> ?</w:t>
        </w:r>
        <w:proofErr w:type="gramEnd"/>
        <w:r w:rsidR="004A68A5">
          <w:rPr>
            <w:rFonts w:ascii="Times New Roman" w:hAnsi="Times New Roman" w:cs="Times New Roman"/>
            <w:sz w:val="24"/>
            <w:szCs w:val="24"/>
          </w:rPr>
          <w:t>???</w:t>
        </w:r>
      </w:ins>
      <w:r w:rsidR="009D76F1">
        <w:rPr>
          <w:rFonts w:ascii="Times New Roman" w:hAnsi="Times New Roman" w:cs="Times New Roman"/>
          <w:sz w:val="24"/>
          <w:szCs w:val="24"/>
        </w:rPr>
        <w:t xml:space="preserve">.  The National Front party in France, which has espoused a populist agenda that has long discredited the European Union and immigration, expresses views that have become quite prevalent and popular among the French people. </w:t>
      </w:r>
      <w:proofErr w:type="gramStart"/>
      <w:ins w:id="11" w:author="Paul Petzschmann" w:date="2017-03-14T15:23:00Z">
        <w:r w:rsidR="004A68A5">
          <w:rPr>
            <w:rFonts w:ascii="Times New Roman" w:hAnsi="Times New Roman" w:cs="Times New Roman"/>
            <w:sz w:val="24"/>
            <w:szCs w:val="24"/>
          </w:rPr>
          <w:t>evidence</w:t>
        </w:r>
      </w:ins>
      <w:proofErr w:type="gramEnd"/>
      <w:r w:rsidR="009D76F1">
        <w:rPr>
          <w:rFonts w:ascii="Times New Roman" w:hAnsi="Times New Roman" w:cs="Times New Roman"/>
          <w:sz w:val="24"/>
          <w:szCs w:val="24"/>
        </w:rPr>
        <w:t xml:space="preserve"> </w:t>
      </w:r>
      <w:r w:rsidR="00C25F56">
        <w:rPr>
          <w:rFonts w:ascii="Times New Roman" w:hAnsi="Times New Roman" w:cs="Times New Roman"/>
          <w:sz w:val="24"/>
          <w:szCs w:val="24"/>
        </w:rPr>
        <w:t>This has created</w:t>
      </w:r>
      <w:r w:rsidR="00D34443">
        <w:rPr>
          <w:rFonts w:ascii="Times New Roman" w:hAnsi="Times New Roman" w:cs="Times New Roman"/>
          <w:sz w:val="24"/>
          <w:szCs w:val="24"/>
        </w:rPr>
        <w:t xml:space="preserve"> a social climate and a policy environment that can be construed as having a negative impact on migrant establishments.  As its leader Marine Le Pen stated following the November terrorist attacks i</w:t>
      </w:r>
      <w:r w:rsidR="008E6430">
        <w:rPr>
          <w:rFonts w:ascii="Times New Roman" w:hAnsi="Times New Roman" w:cs="Times New Roman"/>
          <w:sz w:val="24"/>
          <w:szCs w:val="24"/>
        </w:rPr>
        <w:t xml:space="preserve">n the city of Paris, she </w:t>
      </w:r>
      <w:r w:rsidR="00343E39">
        <w:rPr>
          <w:rFonts w:ascii="Times New Roman" w:hAnsi="Times New Roman" w:cs="Times New Roman"/>
          <w:sz w:val="24"/>
          <w:szCs w:val="24"/>
        </w:rPr>
        <w:t>(</w:t>
      </w:r>
      <w:r w:rsidR="008E6430">
        <w:rPr>
          <w:rFonts w:ascii="Times New Roman" w:hAnsi="Times New Roman" w:cs="Times New Roman"/>
          <w:sz w:val="24"/>
          <w:szCs w:val="24"/>
        </w:rPr>
        <w:t>and</w:t>
      </w:r>
      <w:r w:rsidR="00D34443">
        <w:rPr>
          <w:rFonts w:ascii="Times New Roman" w:hAnsi="Times New Roman" w:cs="Times New Roman"/>
          <w:sz w:val="24"/>
          <w:szCs w:val="24"/>
        </w:rPr>
        <w:t xml:space="preserve"> a large portion of the French population</w:t>
      </w:r>
      <w:r w:rsidR="00343E39">
        <w:rPr>
          <w:rFonts w:ascii="Times New Roman" w:hAnsi="Times New Roman" w:cs="Times New Roman"/>
          <w:sz w:val="24"/>
          <w:szCs w:val="24"/>
        </w:rPr>
        <w:t>)</w:t>
      </w:r>
      <w:r w:rsidR="00D34443">
        <w:rPr>
          <w:rFonts w:ascii="Times New Roman" w:hAnsi="Times New Roman" w:cs="Times New Roman"/>
          <w:sz w:val="24"/>
          <w:szCs w:val="24"/>
        </w:rPr>
        <w:t xml:space="preserve"> supports the banishment of Islamist organizations as well as the immediate closure of </w:t>
      </w:r>
      <w:r w:rsidR="006C3E66">
        <w:rPr>
          <w:rFonts w:ascii="Times New Roman" w:hAnsi="Times New Roman" w:cs="Times New Roman"/>
          <w:sz w:val="24"/>
          <w:szCs w:val="24"/>
        </w:rPr>
        <w:t>numerous</w:t>
      </w:r>
      <w:r w:rsidR="00D31B3C">
        <w:rPr>
          <w:rFonts w:ascii="Times New Roman" w:hAnsi="Times New Roman" w:cs="Times New Roman"/>
          <w:sz w:val="24"/>
          <w:szCs w:val="24"/>
        </w:rPr>
        <w:t xml:space="preserve"> </w:t>
      </w:r>
      <w:r w:rsidR="00491B72">
        <w:rPr>
          <w:rFonts w:ascii="Times New Roman" w:hAnsi="Times New Roman" w:cs="Times New Roman"/>
          <w:sz w:val="24"/>
          <w:szCs w:val="24"/>
        </w:rPr>
        <w:t xml:space="preserve">Islamic </w:t>
      </w:r>
      <w:r w:rsidR="00D31B3C">
        <w:rPr>
          <w:rFonts w:ascii="Times New Roman" w:hAnsi="Times New Roman" w:cs="Times New Roman"/>
          <w:sz w:val="24"/>
          <w:szCs w:val="24"/>
        </w:rPr>
        <w:t>mosques</w:t>
      </w:r>
      <w:r w:rsidR="00D34443">
        <w:rPr>
          <w:rStyle w:val="FootnoteReference"/>
          <w:rFonts w:ascii="Times New Roman" w:hAnsi="Times New Roman" w:cs="Times New Roman"/>
          <w:sz w:val="24"/>
          <w:szCs w:val="24"/>
        </w:rPr>
        <w:footnoteReference w:id="21"/>
      </w:r>
      <w:r w:rsidR="00D31B3C">
        <w:rPr>
          <w:rFonts w:ascii="Times New Roman" w:hAnsi="Times New Roman" w:cs="Times New Roman"/>
          <w:sz w:val="24"/>
          <w:szCs w:val="24"/>
        </w:rPr>
        <w:t>.</w:t>
      </w:r>
    </w:p>
    <w:p w14:paraId="4006DBCD" w14:textId="1BEFEB08" w:rsidR="00710547" w:rsidRDefault="00D34443" w:rsidP="00D31B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 the National Front gains support in France, other far right parties will see this as encouragement to gain political hegemony in countries such as the United Kingdom.  The o</w:t>
      </w:r>
      <w:r w:rsidR="00105C20">
        <w:rPr>
          <w:rFonts w:ascii="Times New Roman" w:hAnsi="Times New Roman" w:cs="Times New Roman"/>
          <w:sz w:val="24"/>
          <w:szCs w:val="24"/>
        </w:rPr>
        <w:t>utcome of this will be support for policies that increase requirements for documentation and thus contribute to the difficulty of establishing groups for new and old immigrants from the Maghreb region.</w:t>
      </w:r>
    </w:p>
    <w:p w14:paraId="0069AFD6" w14:textId="77777777" w:rsidR="00A7055D" w:rsidRDefault="00BA0539" w:rsidP="00D34443">
      <w:pPr>
        <w:spacing w:after="0" w:line="480" w:lineRule="auto"/>
        <w:rPr>
          <w:rFonts w:ascii="Times New Roman" w:hAnsi="Times New Roman" w:cs="Times New Roman"/>
          <w:sz w:val="24"/>
          <w:szCs w:val="24"/>
        </w:rPr>
      </w:pPr>
      <w:r>
        <w:rPr>
          <w:rFonts w:ascii="Times New Roman" w:hAnsi="Times New Roman" w:cs="Times New Roman"/>
          <w:sz w:val="24"/>
          <w:szCs w:val="24"/>
        </w:rPr>
        <w:tab/>
        <w:t>In my opinion, all the evidence points towards</w:t>
      </w:r>
      <w:r w:rsidR="002157B6">
        <w:rPr>
          <w:rFonts w:ascii="Times New Roman" w:hAnsi="Times New Roman" w:cs="Times New Roman"/>
          <w:sz w:val="24"/>
          <w:szCs w:val="24"/>
        </w:rPr>
        <w:t xml:space="preserve"> the fact that most</w:t>
      </w:r>
      <w:r>
        <w:rPr>
          <w:rFonts w:ascii="Times New Roman" w:hAnsi="Times New Roman" w:cs="Times New Roman"/>
          <w:sz w:val="24"/>
          <w:szCs w:val="24"/>
        </w:rPr>
        <w:t xml:space="preserve"> </w:t>
      </w:r>
      <w:proofErr w:type="spellStart"/>
      <w:r>
        <w:rPr>
          <w:rFonts w:ascii="Times New Roman" w:hAnsi="Times New Roman" w:cs="Times New Roman"/>
          <w:sz w:val="24"/>
          <w:szCs w:val="24"/>
        </w:rPr>
        <w:t>Maghrebi</w:t>
      </w:r>
      <w:proofErr w:type="spellEnd"/>
      <w:r>
        <w:rPr>
          <w:rFonts w:ascii="Times New Roman" w:hAnsi="Times New Roman" w:cs="Times New Roman"/>
          <w:sz w:val="24"/>
          <w:szCs w:val="24"/>
        </w:rPr>
        <w:t xml:space="preserve"> immigrant associations in France and Britain</w:t>
      </w:r>
      <w:r w:rsidR="002157B6">
        <w:rPr>
          <w:rFonts w:ascii="Times New Roman" w:hAnsi="Times New Roman" w:cs="Times New Roman"/>
          <w:sz w:val="24"/>
          <w:szCs w:val="24"/>
        </w:rPr>
        <w:t xml:space="preserve"> have similar motives</w:t>
      </w:r>
      <w:r>
        <w:rPr>
          <w:rFonts w:ascii="Times New Roman" w:hAnsi="Times New Roman" w:cs="Times New Roman"/>
          <w:sz w:val="24"/>
          <w:szCs w:val="24"/>
        </w:rPr>
        <w:t>.  Such groups do not serve as means of facilitating radicalization, but rather dispel the poverty of choice that leads to such radicalization in the first place.  The creation of such groups coincides well with the democratic models with which most Western countries are fami</w:t>
      </w:r>
      <w:r w:rsidR="009962D7">
        <w:rPr>
          <w:rFonts w:ascii="Times New Roman" w:hAnsi="Times New Roman" w:cs="Times New Roman"/>
          <w:sz w:val="24"/>
          <w:szCs w:val="24"/>
        </w:rPr>
        <w:t>liar.  While they have different means of achieving their political and social goals such as providing recreational services, participating in their nation’s political environment, or advocating for better education, they have the same fundamental aim of benevolent</w:t>
      </w:r>
      <w:r w:rsidR="006A257B">
        <w:rPr>
          <w:rFonts w:ascii="Times New Roman" w:hAnsi="Times New Roman" w:cs="Times New Roman"/>
          <w:sz w:val="24"/>
          <w:szCs w:val="24"/>
        </w:rPr>
        <w:t>ly restructuring</w:t>
      </w:r>
      <w:r w:rsidR="009962D7">
        <w:rPr>
          <w:rFonts w:ascii="Times New Roman" w:hAnsi="Times New Roman" w:cs="Times New Roman"/>
          <w:sz w:val="24"/>
          <w:szCs w:val="24"/>
        </w:rPr>
        <w:t xml:space="preserve"> society </w:t>
      </w:r>
      <w:r w:rsidR="00710547">
        <w:rPr>
          <w:rFonts w:ascii="Times New Roman" w:hAnsi="Times New Roman" w:cs="Times New Roman"/>
          <w:sz w:val="24"/>
          <w:szCs w:val="24"/>
        </w:rPr>
        <w:t>for the purposes of good.</w:t>
      </w:r>
    </w:p>
    <w:p w14:paraId="406507AD" w14:textId="340A9583" w:rsidR="006420E4" w:rsidRDefault="00A7055D" w:rsidP="00D34443">
      <w:pPr>
        <w:spacing w:after="0" w:line="480" w:lineRule="auto"/>
        <w:rPr>
          <w:ins w:id="12" w:author="Paul Petzschmann" w:date="2017-03-14T15:23:00Z"/>
          <w:rFonts w:ascii="Times New Roman" w:hAnsi="Times New Roman" w:cs="Times New Roman"/>
          <w:sz w:val="24"/>
          <w:szCs w:val="24"/>
        </w:rPr>
      </w:pPr>
      <w:r>
        <w:rPr>
          <w:rFonts w:ascii="Times New Roman" w:hAnsi="Times New Roman" w:cs="Times New Roman"/>
          <w:sz w:val="24"/>
          <w:szCs w:val="24"/>
        </w:rPr>
        <w:tab/>
      </w:r>
      <w:r w:rsidR="00286187">
        <w:rPr>
          <w:rFonts w:ascii="Times New Roman" w:hAnsi="Times New Roman" w:cs="Times New Roman"/>
          <w:sz w:val="24"/>
          <w:szCs w:val="24"/>
        </w:rPr>
        <w:t xml:space="preserve">Strengthening the relationship between the United Kingdom and Morocco has always been a long-term goal of both nations.  The United Kingdom’s Embassy has given millions of euros in support of governmental and societal reforms in Morocco.  Hence, the United Kingdom has always been in agreement with one principal aim of most of its </w:t>
      </w:r>
      <w:proofErr w:type="spellStart"/>
      <w:r w:rsidR="00286187">
        <w:rPr>
          <w:rFonts w:ascii="Times New Roman" w:hAnsi="Times New Roman" w:cs="Times New Roman"/>
          <w:sz w:val="24"/>
          <w:szCs w:val="24"/>
        </w:rPr>
        <w:t>Maghrebi</w:t>
      </w:r>
      <w:proofErr w:type="spellEnd"/>
      <w:r w:rsidR="00286187">
        <w:rPr>
          <w:rFonts w:ascii="Times New Roman" w:hAnsi="Times New Roman" w:cs="Times New Roman"/>
          <w:sz w:val="24"/>
          <w:szCs w:val="24"/>
        </w:rPr>
        <w:t xml:space="preserve"> organizations.  In effect, it seems that the United Kingdom has in one aspect diplomatically created a favorable environment for organizations to trade goods and other artifacts and to raise awareness; these are, despite the United Kingdom’s inaction in other respects, positive indicators for </w:t>
      </w:r>
      <w:r w:rsidR="000C6B7E">
        <w:rPr>
          <w:rFonts w:ascii="Times New Roman" w:hAnsi="Times New Roman" w:cs="Times New Roman"/>
          <w:sz w:val="24"/>
          <w:szCs w:val="24"/>
        </w:rPr>
        <w:t xml:space="preserve">many </w:t>
      </w:r>
      <w:r w:rsidR="0070616F">
        <w:rPr>
          <w:rFonts w:ascii="Times New Roman" w:hAnsi="Times New Roman" w:cs="Times New Roman"/>
          <w:sz w:val="24"/>
          <w:szCs w:val="24"/>
        </w:rPr>
        <w:t xml:space="preserve">migrant </w:t>
      </w:r>
      <w:r w:rsidR="00286187">
        <w:rPr>
          <w:rFonts w:ascii="Times New Roman" w:hAnsi="Times New Roman" w:cs="Times New Roman"/>
          <w:sz w:val="24"/>
          <w:szCs w:val="24"/>
        </w:rPr>
        <w:t>organizations in Britain and abroad that wish to create better relations between Morocco and their home country.</w:t>
      </w:r>
      <w:r w:rsidR="006420E4">
        <w:rPr>
          <w:rFonts w:ascii="Times New Roman" w:hAnsi="Times New Roman" w:cs="Times New Roman"/>
          <w:sz w:val="24"/>
          <w:szCs w:val="24"/>
        </w:rPr>
        <w:br w:type="page"/>
      </w:r>
    </w:p>
    <w:p w14:paraId="536423D4" w14:textId="1430D52A" w:rsidR="004A68A5" w:rsidRDefault="004A68A5" w:rsidP="00D34443">
      <w:pPr>
        <w:spacing w:after="0" w:line="480" w:lineRule="auto"/>
        <w:rPr>
          <w:ins w:id="13" w:author="Paul Petzschmann" w:date="2017-03-14T15:29:00Z"/>
          <w:rFonts w:ascii="Times New Roman" w:hAnsi="Times New Roman" w:cs="Times New Roman"/>
          <w:sz w:val="24"/>
          <w:szCs w:val="24"/>
        </w:rPr>
      </w:pPr>
      <w:ins w:id="14" w:author="Paul Petzschmann" w:date="2017-03-14T15:23:00Z">
        <w:r>
          <w:rPr>
            <w:rFonts w:ascii="Times New Roman" w:hAnsi="Times New Roman" w:cs="Times New Roman"/>
            <w:sz w:val="24"/>
            <w:szCs w:val="24"/>
          </w:rPr>
          <w:lastRenderedPageBreak/>
          <w:t xml:space="preserve">You have </w:t>
        </w:r>
        <w:proofErr w:type="gramStart"/>
        <w:r>
          <w:rPr>
            <w:rFonts w:ascii="Times New Roman" w:hAnsi="Times New Roman" w:cs="Times New Roman"/>
            <w:sz w:val="24"/>
            <w:szCs w:val="24"/>
          </w:rPr>
          <w:t>had  a</w:t>
        </w:r>
        <w:proofErr w:type="gramEnd"/>
        <w:r>
          <w:rPr>
            <w:rFonts w:ascii="Times New Roman" w:hAnsi="Times New Roman" w:cs="Times New Roman"/>
            <w:sz w:val="24"/>
            <w:szCs w:val="24"/>
          </w:rPr>
          <w:t xml:space="preserve"> good stab at making a </w:t>
        </w:r>
        <w:proofErr w:type="spellStart"/>
        <w:r>
          <w:rPr>
            <w:rFonts w:ascii="Times New Roman" w:hAnsi="Times New Roman" w:cs="Times New Roman"/>
            <w:sz w:val="24"/>
            <w:szCs w:val="24"/>
          </w:rPr>
          <w:t>comparision</w:t>
        </w:r>
        <w:proofErr w:type="spellEnd"/>
        <w:r>
          <w:rPr>
            <w:rFonts w:ascii="Times New Roman" w:hAnsi="Times New Roman" w:cs="Times New Roman"/>
            <w:sz w:val="24"/>
            <w:szCs w:val="24"/>
          </w:rPr>
          <w:t xml:space="preserve"> between France and Britain on the subject of immigrant associations that I think is worth pursuing. Yet it</w:t>
        </w:r>
      </w:ins>
      <w:ins w:id="15" w:author="Paul Petzschmann" w:date="2017-03-14T15:24:00Z">
        <w:r>
          <w:rPr>
            <w:rFonts w:ascii="Times New Roman" w:hAnsi="Times New Roman" w:cs="Times New Roman"/>
            <w:sz w:val="24"/>
            <w:szCs w:val="24"/>
          </w:rPr>
          <w:t xml:space="preserve"> isn’t as successful as your previous paper as you are </w:t>
        </w:r>
      </w:ins>
      <w:ins w:id="16" w:author="Paul Petzschmann" w:date="2017-03-14T15:27:00Z">
        <w:r>
          <w:rPr>
            <w:rFonts w:ascii="Times New Roman" w:hAnsi="Times New Roman" w:cs="Times New Roman"/>
            <w:sz w:val="24"/>
            <w:szCs w:val="24"/>
          </w:rPr>
          <w:t xml:space="preserve">much more hazy about what it </w:t>
        </w:r>
        <w:proofErr w:type="spellStart"/>
        <w:r>
          <w:rPr>
            <w:rFonts w:ascii="Times New Roman" w:hAnsi="Times New Roman" w:cs="Times New Roman"/>
            <w:sz w:val="24"/>
            <w:szCs w:val="24"/>
          </w:rPr>
          <w:t>is</w:t>
        </w:r>
        <w:proofErr w:type="spellEnd"/>
        <w:r>
          <w:rPr>
            <w:rFonts w:ascii="Times New Roman" w:hAnsi="Times New Roman" w:cs="Times New Roman"/>
            <w:sz w:val="24"/>
            <w:szCs w:val="24"/>
          </w:rPr>
          <w:t xml:space="preserve"> that you are comparing here. At times it seems that you are saying that the associations are very similar in intent, at other times that they are different as they are responding to government incentives. You’d need to be much clearer from the outset about what your variables are in this comparison in order to learn something from it. Here the </w:t>
        </w:r>
        <w:proofErr w:type="spellStart"/>
        <w:r>
          <w:rPr>
            <w:rFonts w:ascii="Times New Roman" w:hAnsi="Times New Roman" w:cs="Times New Roman"/>
            <w:sz w:val="24"/>
            <w:szCs w:val="24"/>
          </w:rPr>
          <w:t>Leiken</w:t>
        </w:r>
        <w:proofErr w:type="spellEnd"/>
        <w:r>
          <w:rPr>
            <w:rFonts w:ascii="Times New Roman" w:hAnsi="Times New Roman" w:cs="Times New Roman"/>
            <w:sz w:val="24"/>
            <w:szCs w:val="24"/>
          </w:rPr>
          <w:t xml:space="preserve"> book might have been of help as it does provide you with a ready-made framework for such a comparison. In addition there are bits and pieces where there are sweeping assertions made that are not backed up by any evidence, these I have also indicated in the paper. </w:t>
        </w:r>
      </w:ins>
    </w:p>
    <w:p w14:paraId="172E023C" w14:textId="77777777" w:rsidR="006E1963" w:rsidRDefault="006E1963" w:rsidP="00D34443">
      <w:pPr>
        <w:spacing w:after="0" w:line="480" w:lineRule="auto"/>
        <w:rPr>
          <w:ins w:id="17" w:author="Paul Petzschmann" w:date="2017-03-14T15:29:00Z"/>
          <w:rFonts w:ascii="Times New Roman" w:hAnsi="Times New Roman" w:cs="Times New Roman"/>
          <w:sz w:val="24"/>
          <w:szCs w:val="24"/>
        </w:rPr>
      </w:pPr>
    </w:p>
    <w:p w14:paraId="5B187310" w14:textId="540320A7" w:rsidR="006E1963" w:rsidRDefault="006E1963" w:rsidP="00D34443">
      <w:pPr>
        <w:spacing w:after="0" w:line="480" w:lineRule="auto"/>
        <w:rPr>
          <w:rFonts w:ascii="Times New Roman" w:hAnsi="Times New Roman" w:cs="Times New Roman"/>
          <w:sz w:val="24"/>
          <w:szCs w:val="24"/>
        </w:rPr>
      </w:pPr>
      <w:ins w:id="18" w:author="Paul Petzschmann" w:date="2017-03-14T15:29:00Z">
        <w:r>
          <w:rPr>
            <w:rFonts w:ascii="Times New Roman" w:hAnsi="Times New Roman" w:cs="Times New Roman"/>
            <w:sz w:val="24"/>
            <w:szCs w:val="24"/>
          </w:rPr>
          <w:t>85% B</w:t>
        </w:r>
      </w:ins>
      <w:bookmarkStart w:id="19" w:name="_GoBack"/>
      <w:bookmarkEnd w:id="19"/>
    </w:p>
    <w:p w14:paraId="2718690D" w14:textId="07EF81CA" w:rsidR="00D703C5" w:rsidRPr="00D703C5" w:rsidRDefault="00966100" w:rsidP="005E3FDA">
      <w:pPr>
        <w:spacing w:after="0" w:line="480" w:lineRule="auto"/>
        <w:jc w:val="center"/>
        <w:rPr>
          <w:rFonts w:ascii="Times New Roman" w:hAnsi="Times New Roman" w:cs="Times New Roman"/>
          <w:sz w:val="24"/>
          <w:szCs w:val="24"/>
        </w:rPr>
      </w:pPr>
      <w:r w:rsidRPr="00180218">
        <w:rPr>
          <w:rFonts w:ascii="Times New Roman" w:hAnsi="Times New Roman" w:cs="Times New Roman"/>
          <w:sz w:val="24"/>
          <w:szCs w:val="24"/>
        </w:rPr>
        <w:t>Bibliography</w:t>
      </w:r>
    </w:p>
    <w:p w14:paraId="3CC8EAA8" w14:textId="31366FBA" w:rsidR="00354D03" w:rsidRDefault="00AB0FF7" w:rsidP="00AC53AE">
      <w:pPr>
        <w:spacing w:after="0" w:line="480" w:lineRule="auto"/>
        <w:ind w:left="720" w:hanging="720"/>
        <w:rPr>
          <w:rFonts w:ascii="Times New Roman" w:hAnsi="Times New Roman" w:cs="Times New Roman"/>
          <w:sz w:val="24"/>
          <w:szCs w:val="24"/>
        </w:rPr>
      </w:pPr>
      <w:proofErr w:type="gramStart"/>
      <w:r w:rsidRPr="00AB0FF7">
        <w:rPr>
          <w:rFonts w:ascii="Times New Roman" w:hAnsi="Times New Roman" w:cs="Times New Roman"/>
          <w:sz w:val="24"/>
          <w:szCs w:val="24"/>
        </w:rPr>
        <w:t>"800Th Anniversary Of UK-Morocco Ties".</w:t>
      </w:r>
      <w:proofErr w:type="gramEnd"/>
      <w:r w:rsidRPr="00AB0FF7">
        <w:rPr>
          <w:rFonts w:ascii="Times New Roman" w:hAnsi="Times New Roman" w:cs="Times New Roman"/>
          <w:sz w:val="24"/>
          <w:szCs w:val="24"/>
        </w:rPr>
        <w:t xml:space="preserve"> </w:t>
      </w:r>
      <w:proofErr w:type="gramStart"/>
      <w:r w:rsidRPr="00AB0FF7">
        <w:rPr>
          <w:rFonts w:ascii="Times New Roman" w:hAnsi="Times New Roman" w:cs="Times New Roman"/>
          <w:i/>
          <w:iCs/>
          <w:sz w:val="24"/>
          <w:szCs w:val="24"/>
        </w:rPr>
        <w:t>GOV.UK</w:t>
      </w:r>
      <w:r w:rsidRPr="00AB0FF7">
        <w:rPr>
          <w:rFonts w:ascii="Times New Roman" w:hAnsi="Times New Roman" w:cs="Times New Roman"/>
          <w:sz w:val="24"/>
          <w:szCs w:val="24"/>
        </w:rPr>
        <w:t>, 2013.</w:t>
      </w:r>
      <w:proofErr w:type="gramEnd"/>
      <w:r w:rsidRPr="00AB0FF7">
        <w:rPr>
          <w:rFonts w:ascii="Times New Roman" w:hAnsi="Times New Roman" w:cs="Times New Roman"/>
          <w:sz w:val="24"/>
          <w:szCs w:val="24"/>
        </w:rPr>
        <w:t xml:space="preserve"> https://www.gov.uk/government/world-location-news/800th-anniversary-of-uk-morocco-relations.</w:t>
      </w:r>
    </w:p>
    <w:p w14:paraId="7962BAE3" w14:textId="21E749B8" w:rsidR="00223ECD" w:rsidRDefault="00223ECD" w:rsidP="00AC53AE">
      <w:pPr>
        <w:spacing w:after="0" w:line="480" w:lineRule="auto"/>
        <w:ind w:left="720" w:hanging="720"/>
        <w:rPr>
          <w:rFonts w:ascii="Times New Roman" w:hAnsi="Times New Roman" w:cs="Times New Roman"/>
          <w:sz w:val="24"/>
          <w:szCs w:val="24"/>
        </w:rPr>
      </w:pPr>
      <w:proofErr w:type="spellStart"/>
      <w:r w:rsidRPr="00223ECD">
        <w:rPr>
          <w:rFonts w:ascii="Times New Roman" w:hAnsi="Times New Roman" w:cs="Times New Roman"/>
          <w:sz w:val="24"/>
          <w:szCs w:val="24"/>
        </w:rPr>
        <w:t>Aissaoui</w:t>
      </w:r>
      <w:proofErr w:type="spellEnd"/>
      <w:r w:rsidRPr="00223ECD">
        <w:rPr>
          <w:rFonts w:ascii="Times New Roman" w:hAnsi="Times New Roman" w:cs="Times New Roman"/>
          <w:sz w:val="24"/>
          <w:szCs w:val="24"/>
        </w:rPr>
        <w:t xml:space="preserve">, </w:t>
      </w:r>
      <w:proofErr w:type="spellStart"/>
      <w:r w:rsidRPr="00223ECD">
        <w:rPr>
          <w:rFonts w:ascii="Times New Roman" w:hAnsi="Times New Roman" w:cs="Times New Roman"/>
          <w:sz w:val="24"/>
          <w:szCs w:val="24"/>
        </w:rPr>
        <w:t>Rabah</w:t>
      </w:r>
      <w:proofErr w:type="spellEnd"/>
      <w:r w:rsidRPr="00223ECD">
        <w:rPr>
          <w:rFonts w:ascii="Times New Roman" w:hAnsi="Times New Roman" w:cs="Times New Roman"/>
          <w:sz w:val="24"/>
          <w:szCs w:val="24"/>
        </w:rPr>
        <w:t xml:space="preserve">. </w:t>
      </w:r>
      <w:r w:rsidRPr="00223ECD">
        <w:rPr>
          <w:rFonts w:ascii="Times New Roman" w:hAnsi="Times New Roman" w:cs="Times New Roman"/>
          <w:i/>
          <w:iCs/>
          <w:sz w:val="24"/>
          <w:szCs w:val="24"/>
        </w:rPr>
        <w:t xml:space="preserve">Immigration And National Identity: North African Political Movements In Colonial And Postcolonial France (International Library Of Migration </w:t>
      </w:r>
      <w:proofErr w:type="gramStart"/>
      <w:r w:rsidRPr="00223ECD">
        <w:rPr>
          <w:rFonts w:ascii="Times New Roman" w:hAnsi="Times New Roman" w:cs="Times New Roman"/>
          <w:i/>
          <w:iCs/>
          <w:sz w:val="24"/>
          <w:szCs w:val="24"/>
        </w:rPr>
        <w:t>Studies ;</w:t>
      </w:r>
      <w:proofErr w:type="gramEnd"/>
      <w:r w:rsidRPr="00223ECD">
        <w:rPr>
          <w:rFonts w:ascii="Times New Roman" w:hAnsi="Times New Roman" w:cs="Times New Roman"/>
          <w:i/>
          <w:iCs/>
          <w:sz w:val="24"/>
          <w:szCs w:val="24"/>
        </w:rPr>
        <w:t xml:space="preserve"> 4)</w:t>
      </w:r>
      <w:r w:rsidRPr="00223ECD">
        <w:rPr>
          <w:rFonts w:ascii="Times New Roman" w:hAnsi="Times New Roman" w:cs="Times New Roman"/>
          <w:sz w:val="24"/>
          <w:szCs w:val="24"/>
        </w:rPr>
        <w:t xml:space="preserve">. </w:t>
      </w:r>
      <w:proofErr w:type="gramStart"/>
      <w:r w:rsidRPr="00223ECD">
        <w:rPr>
          <w:rFonts w:ascii="Times New Roman" w:hAnsi="Times New Roman" w:cs="Times New Roman"/>
          <w:sz w:val="24"/>
          <w:szCs w:val="24"/>
        </w:rPr>
        <w:t xml:space="preserve">1st ed. I.B. </w:t>
      </w:r>
      <w:proofErr w:type="spellStart"/>
      <w:r w:rsidRPr="00223ECD">
        <w:rPr>
          <w:rFonts w:ascii="Times New Roman" w:hAnsi="Times New Roman" w:cs="Times New Roman"/>
          <w:sz w:val="24"/>
          <w:szCs w:val="24"/>
        </w:rPr>
        <w:t>Tauris</w:t>
      </w:r>
      <w:proofErr w:type="spellEnd"/>
      <w:r w:rsidRPr="00223ECD">
        <w:rPr>
          <w:rFonts w:ascii="Times New Roman" w:hAnsi="Times New Roman" w:cs="Times New Roman"/>
          <w:sz w:val="24"/>
          <w:szCs w:val="24"/>
        </w:rPr>
        <w:t>, 2009.</w:t>
      </w:r>
      <w:proofErr w:type="gramEnd"/>
    </w:p>
    <w:p w14:paraId="51ADEBAA" w14:textId="62C6BC01" w:rsidR="007809B3" w:rsidRDefault="007809B3" w:rsidP="00AC53AE">
      <w:pPr>
        <w:spacing w:after="0" w:line="480" w:lineRule="auto"/>
        <w:ind w:left="720" w:hanging="720"/>
        <w:rPr>
          <w:rFonts w:ascii="Times New Roman" w:hAnsi="Times New Roman" w:cs="Times New Roman"/>
          <w:sz w:val="24"/>
          <w:szCs w:val="24"/>
        </w:rPr>
      </w:pPr>
      <w:r w:rsidRPr="007809B3">
        <w:rPr>
          <w:rFonts w:ascii="Times New Roman" w:hAnsi="Times New Roman" w:cs="Times New Roman"/>
          <w:sz w:val="24"/>
          <w:szCs w:val="24"/>
        </w:rPr>
        <w:t xml:space="preserve">Breeden, </w:t>
      </w:r>
      <w:proofErr w:type="spellStart"/>
      <w:r w:rsidRPr="007809B3">
        <w:rPr>
          <w:rFonts w:ascii="Times New Roman" w:hAnsi="Times New Roman" w:cs="Times New Roman"/>
          <w:sz w:val="24"/>
          <w:szCs w:val="24"/>
        </w:rPr>
        <w:t>Aurelien</w:t>
      </w:r>
      <w:proofErr w:type="spellEnd"/>
      <w:r w:rsidRPr="007809B3">
        <w:rPr>
          <w:rFonts w:ascii="Times New Roman" w:hAnsi="Times New Roman" w:cs="Times New Roman"/>
          <w:sz w:val="24"/>
          <w:szCs w:val="24"/>
        </w:rPr>
        <w:t xml:space="preserve">. "Le Pen: ‘The French Are No Longer Safe’". </w:t>
      </w:r>
      <w:proofErr w:type="gramStart"/>
      <w:r w:rsidRPr="007809B3">
        <w:rPr>
          <w:rFonts w:ascii="Times New Roman" w:hAnsi="Times New Roman" w:cs="Times New Roman"/>
          <w:i/>
          <w:iCs/>
          <w:sz w:val="24"/>
          <w:szCs w:val="24"/>
        </w:rPr>
        <w:t>The New York Times</w:t>
      </w:r>
      <w:r w:rsidRPr="007809B3">
        <w:rPr>
          <w:rFonts w:ascii="Times New Roman" w:hAnsi="Times New Roman" w:cs="Times New Roman"/>
          <w:sz w:val="24"/>
          <w:szCs w:val="24"/>
        </w:rPr>
        <w:t>, 2015.</w:t>
      </w:r>
      <w:proofErr w:type="gramEnd"/>
      <w:r w:rsidRPr="007809B3">
        <w:rPr>
          <w:rFonts w:ascii="Times New Roman" w:hAnsi="Times New Roman" w:cs="Times New Roman"/>
          <w:sz w:val="24"/>
          <w:szCs w:val="24"/>
        </w:rPr>
        <w:t xml:space="preserve"> https://www.nytimes.com/live/paris-attacks-live-updates/le-pen-the-french-are-no-longer-safe/.</w:t>
      </w:r>
    </w:p>
    <w:p w14:paraId="4E25A7FB" w14:textId="33FF9EA1" w:rsidR="001D779F" w:rsidRDefault="001D779F" w:rsidP="00AC53AE">
      <w:pPr>
        <w:spacing w:after="0" w:line="480" w:lineRule="auto"/>
        <w:ind w:left="720" w:hanging="720"/>
        <w:rPr>
          <w:rFonts w:ascii="Times New Roman" w:hAnsi="Times New Roman" w:cs="Times New Roman"/>
          <w:sz w:val="24"/>
          <w:szCs w:val="24"/>
        </w:rPr>
      </w:pPr>
      <w:proofErr w:type="gramStart"/>
      <w:r w:rsidRPr="001D779F">
        <w:rPr>
          <w:rFonts w:ascii="Times New Roman" w:hAnsi="Times New Roman" w:cs="Times New Roman"/>
          <w:sz w:val="24"/>
          <w:szCs w:val="24"/>
        </w:rPr>
        <w:t>"British Moroccan Society".</w:t>
      </w:r>
      <w:proofErr w:type="gramEnd"/>
      <w:r w:rsidRPr="001D779F">
        <w:rPr>
          <w:rFonts w:ascii="Times New Roman" w:hAnsi="Times New Roman" w:cs="Times New Roman"/>
          <w:sz w:val="24"/>
          <w:szCs w:val="24"/>
        </w:rPr>
        <w:t xml:space="preserve"> </w:t>
      </w:r>
      <w:proofErr w:type="gramStart"/>
      <w:r w:rsidRPr="001D779F">
        <w:rPr>
          <w:rFonts w:ascii="Times New Roman" w:hAnsi="Times New Roman" w:cs="Times New Roman"/>
          <w:i/>
          <w:iCs/>
          <w:sz w:val="24"/>
          <w:szCs w:val="24"/>
        </w:rPr>
        <w:t>British Moroccan Society</w:t>
      </w:r>
      <w:r w:rsidRPr="001D779F">
        <w:rPr>
          <w:rFonts w:ascii="Times New Roman" w:hAnsi="Times New Roman" w:cs="Times New Roman"/>
          <w:sz w:val="24"/>
          <w:szCs w:val="24"/>
        </w:rPr>
        <w:t>, 2017.</w:t>
      </w:r>
      <w:proofErr w:type="gramEnd"/>
      <w:r w:rsidRPr="001D779F">
        <w:rPr>
          <w:rFonts w:ascii="Times New Roman" w:hAnsi="Times New Roman" w:cs="Times New Roman"/>
          <w:sz w:val="24"/>
          <w:szCs w:val="24"/>
        </w:rPr>
        <w:t xml:space="preserve"> </w:t>
      </w:r>
      <w:r w:rsidR="006017D2" w:rsidRPr="006017D2">
        <w:rPr>
          <w:rFonts w:ascii="Times New Roman" w:hAnsi="Times New Roman" w:cs="Times New Roman"/>
          <w:sz w:val="24"/>
          <w:szCs w:val="24"/>
        </w:rPr>
        <w:t>http://www.britishmoroccansociety.org/</w:t>
      </w:r>
      <w:r w:rsidRPr="001D779F">
        <w:rPr>
          <w:rFonts w:ascii="Times New Roman" w:hAnsi="Times New Roman" w:cs="Times New Roman"/>
          <w:sz w:val="24"/>
          <w:szCs w:val="24"/>
        </w:rPr>
        <w:t>.</w:t>
      </w:r>
    </w:p>
    <w:p w14:paraId="2BDA3184" w14:textId="2E2A6FB9" w:rsidR="006017D2" w:rsidRDefault="006017D2" w:rsidP="00AC53AE">
      <w:pPr>
        <w:spacing w:after="0" w:line="480" w:lineRule="auto"/>
        <w:ind w:left="720" w:hanging="720"/>
        <w:rPr>
          <w:rFonts w:ascii="Times New Roman" w:hAnsi="Times New Roman" w:cs="Times New Roman"/>
          <w:sz w:val="24"/>
          <w:szCs w:val="24"/>
        </w:rPr>
      </w:pPr>
      <w:proofErr w:type="gramStart"/>
      <w:r w:rsidRPr="006017D2">
        <w:rPr>
          <w:rFonts w:ascii="Times New Roman" w:hAnsi="Times New Roman" w:cs="Times New Roman"/>
          <w:sz w:val="24"/>
          <w:szCs w:val="24"/>
        </w:rPr>
        <w:lastRenderedPageBreak/>
        <w:t>"Business And Self-Employed".</w:t>
      </w:r>
      <w:proofErr w:type="gramEnd"/>
      <w:r w:rsidRPr="006017D2">
        <w:rPr>
          <w:rFonts w:ascii="Times New Roman" w:hAnsi="Times New Roman" w:cs="Times New Roman"/>
          <w:sz w:val="24"/>
          <w:szCs w:val="24"/>
        </w:rPr>
        <w:t xml:space="preserve"> </w:t>
      </w:r>
      <w:proofErr w:type="gramStart"/>
      <w:r w:rsidRPr="006017D2">
        <w:rPr>
          <w:rFonts w:ascii="Times New Roman" w:hAnsi="Times New Roman" w:cs="Times New Roman"/>
          <w:i/>
          <w:iCs/>
          <w:sz w:val="24"/>
          <w:szCs w:val="24"/>
        </w:rPr>
        <w:t>GOV.UK</w:t>
      </w:r>
      <w:r w:rsidRPr="006017D2">
        <w:rPr>
          <w:rFonts w:ascii="Times New Roman" w:hAnsi="Times New Roman" w:cs="Times New Roman"/>
          <w:sz w:val="24"/>
          <w:szCs w:val="24"/>
        </w:rPr>
        <w:t>, 2017.</w:t>
      </w:r>
      <w:proofErr w:type="gramEnd"/>
      <w:r w:rsidRPr="006017D2">
        <w:rPr>
          <w:rFonts w:ascii="Times New Roman" w:hAnsi="Times New Roman" w:cs="Times New Roman"/>
          <w:sz w:val="24"/>
          <w:szCs w:val="24"/>
        </w:rPr>
        <w:t xml:space="preserve"> https://www.gov.uk/browse/business.</w:t>
      </w:r>
    </w:p>
    <w:p w14:paraId="0A9E44FD" w14:textId="7DB3C39A" w:rsidR="00E71493" w:rsidRDefault="00E71493" w:rsidP="00AC53AE">
      <w:pPr>
        <w:spacing w:after="0" w:line="480" w:lineRule="auto"/>
        <w:ind w:left="720" w:hanging="720"/>
        <w:rPr>
          <w:rFonts w:ascii="Times New Roman" w:hAnsi="Times New Roman" w:cs="Times New Roman"/>
          <w:sz w:val="24"/>
          <w:szCs w:val="24"/>
        </w:rPr>
      </w:pPr>
      <w:proofErr w:type="spellStart"/>
      <w:r w:rsidRPr="00E71493">
        <w:rPr>
          <w:rFonts w:ascii="Times New Roman" w:hAnsi="Times New Roman" w:cs="Times New Roman"/>
          <w:sz w:val="24"/>
          <w:szCs w:val="24"/>
        </w:rPr>
        <w:t>Calcuttawala</w:t>
      </w:r>
      <w:proofErr w:type="spellEnd"/>
      <w:r w:rsidRPr="00E71493">
        <w:rPr>
          <w:rFonts w:ascii="Times New Roman" w:hAnsi="Times New Roman" w:cs="Times New Roman"/>
          <w:sz w:val="24"/>
          <w:szCs w:val="24"/>
        </w:rPr>
        <w:t xml:space="preserve">, </w:t>
      </w:r>
      <w:proofErr w:type="spellStart"/>
      <w:r w:rsidRPr="00E71493">
        <w:rPr>
          <w:rFonts w:ascii="Times New Roman" w:hAnsi="Times New Roman" w:cs="Times New Roman"/>
          <w:sz w:val="24"/>
          <w:szCs w:val="24"/>
        </w:rPr>
        <w:t>Zainab</w:t>
      </w:r>
      <w:proofErr w:type="spellEnd"/>
      <w:r w:rsidRPr="00E71493">
        <w:rPr>
          <w:rFonts w:ascii="Times New Roman" w:hAnsi="Times New Roman" w:cs="Times New Roman"/>
          <w:sz w:val="24"/>
          <w:szCs w:val="24"/>
        </w:rPr>
        <w:t xml:space="preserve">. </w:t>
      </w:r>
      <w:proofErr w:type="gramStart"/>
      <w:r w:rsidRPr="00E71493">
        <w:rPr>
          <w:rFonts w:ascii="Times New Roman" w:hAnsi="Times New Roman" w:cs="Times New Roman"/>
          <w:sz w:val="24"/>
          <w:szCs w:val="24"/>
        </w:rPr>
        <w:t>"Consulate Denies Moroccan Man Visa To Accompany His Ill Sister To France".</w:t>
      </w:r>
      <w:proofErr w:type="gramEnd"/>
      <w:r w:rsidRPr="00E71493">
        <w:rPr>
          <w:rFonts w:ascii="Times New Roman" w:hAnsi="Times New Roman" w:cs="Times New Roman"/>
          <w:sz w:val="24"/>
          <w:szCs w:val="24"/>
        </w:rPr>
        <w:t xml:space="preserve"> </w:t>
      </w:r>
      <w:proofErr w:type="gramStart"/>
      <w:r w:rsidRPr="00E71493">
        <w:rPr>
          <w:rFonts w:ascii="Times New Roman" w:hAnsi="Times New Roman" w:cs="Times New Roman"/>
          <w:i/>
          <w:iCs/>
          <w:sz w:val="24"/>
          <w:szCs w:val="24"/>
        </w:rPr>
        <w:t>Morocco World News</w:t>
      </w:r>
      <w:r w:rsidRPr="00E71493">
        <w:rPr>
          <w:rFonts w:ascii="Times New Roman" w:hAnsi="Times New Roman" w:cs="Times New Roman"/>
          <w:sz w:val="24"/>
          <w:szCs w:val="24"/>
        </w:rPr>
        <w:t>, 2016.</w:t>
      </w:r>
      <w:proofErr w:type="gramEnd"/>
      <w:r w:rsidRPr="00E71493">
        <w:rPr>
          <w:rFonts w:ascii="Times New Roman" w:hAnsi="Times New Roman" w:cs="Times New Roman"/>
          <w:sz w:val="24"/>
          <w:szCs w:val="24"/>
        </w:rPr>
        <w:t xml:space="preserve"> https://www.moroccoworldnews.com/2016/11/201461/consulate-denies-moroccan-man-visa-to-accompany-his-ill-sister-to-france/.</w:t>
      </w:r>
    </w:p>
    <w:p w14:paraId="1E445A0A" w14:textId="1AC5745C" w:rsidR="006A6DBC" w:rsidRDefault="006A6DBC" w:rsidP="00AC53AE">
      <w:pPr>
        <w:spacing w:after="0" w:line="480" w:lineRule="auto"/>
        <w:ind w:left="720" w:hanging="720"/>
        <w:rPr>
          <w:rFonts w:ascii="Times New Roman" w:hAnsi="Times New Roman" w:cs="Times New Roman"/>
          <w:sz w:val="24"/>
          <w:szCs w:val="24"/>
        </w:rPr>
      </w:pPr>
      <w:proofErr w:type="spellStart"/>
      <w:r w:rsidRPr="006A6DBC">
        <w:rPr>
          <w:rFonts w:ascii="Times New Roman" w:hAnsi="Times New Roman" w:cs="Times New Roman"/>
          <w:sz w:val="24"/>
          <w:szCs w:val="24"/>
        </w:rPr>
        <w:t>Chrisafis</w:t>
      </w:r>
      <w:proofErr w:type="spellEnd"/>
      <w:r w:rsidRPr="006A6DBC">
        <w:rPr>
          <w:rFonts w:ascii="Times New Roman" w:hAnsi="Times New Roman" w:cs="Times New Roman"/>
          <w:sz w:val="24"/>
          <w:szCs w:val="24"/>
        </w:rPr>
        <w:t xml:space="preserve">, Angelique. "France Launches Major Anti-Racism And Hate Speech Campaign". </w:t>
      </w:r>
      <w:proofErr w:type="gramStart"/>
      <w:r w:rsidRPr="006A6DBC">
        <w:rPr>
          <w:rFonts w:ascii="Times New Roman" w:hAnsi="Times New Roman" w:cs="Times New Roman"/>
          <w:i/>
          <w:iCs/>
          <w:sz w:val="24"/>
          <w:szCs w:val="24"/>
        </w:rPr>
        <w:t>The Guardian</w:t>
      </w:r>
      <w:r w:rsidRPr="006A6DBC">
        <w:rPr>
          <w:rFonts w:ascii="Times New Roman" w:hAnsi="Times New Roman" w:cs="Times New Roman"/>
          <w:sz w:val="24"/>
          <w:szCs w:val="24"/>
        </w:rPr>
        <w:t>, 2015.</w:t>
      </w:r>
      <w:proofErr w:type="gramEnd"/>
      <w:r w:rsidRPr="006A6DBC">
        <w:rPr>
          <w:rFonts w:ascii="Times New Roman" w:hAnsi="Times New Roman" w:cs="Times New Roman"/>
          <w:sz w:val="24"/>
          <w:szCs w:val="24"/>
        </w:rPr>
        <w:t xml:space="preserve"> https://www.theguardian.com/world/2015/apr/17/france-launches-major-anti-racism-and-hate-speech-campaign.</w:t>
      </w:r>
    </w:p>
    <w:p w14:paraId="479902E9" w14:textId="31CBDF63" w:rsidR="00AC53AE" w:rsidRDefault="00AC53AE" w:rsidP="00AC53AE">
      <w:pPr>
        <w:spacing w:after="0" w:line="480" w:lineRule="auto"/>
        <w:ind w:left="720" w:hanging="720"/>
        <w:rPr>
          <w:rFonts w:ascii="Times New Roman" w:hAnsi="Times New Roman" w:cs="Times New Roman"/>
          <w:sz w:val="24"/>
          <w:szCs w:val="24"/>
        </w:rPr>
      </w:pPr>
      <w:r w:rsidRPr="00AC53AE">
        <w:rPr>
          <w:rFonts w:ascii="Times New Roman" w:hAnsi="Times New Roman" w:cs="Times New Roman"/>
          <w:sz w:val="24"/>
          <w:szCs w:val="24"/>
        </w:rPr>
        <w:t xml:space="preserve">"Creating An Association". </w:t>
      </w:r>
      <w:proofErr w:type="spellStart"/>
      <w:r w:rsidR="004A208D">
        <w:rPr>
          <w:rFonts w:ascii="Times New Roman" w:hAnsi="Times New Roman" w:cs="Times New Roman"/>
          <w:i/>
          <w:iCs/>
          <w:sz w:val="24"/>
          <w:szCs w:val="24"/>
        </w:rPr>
        <w:t>Counselling</w:t>
      </w:r>
      <w:proofErr w:type="spellEnd"/>
      <w:r w:rsidR="004A208D">
        <w:rPr>
          <w:rFonts w:ascii="Times New Roman" w:hAnsi="Times New Roman" w:cs="Times New Roman"/>
          <w:i/>
          <w:iCs/>
          <w:sz w:val="24"/>
          <w:szCs w:val="24"/>
        </w:rPr>
        <w:t xml:space="preserve"> i</w:t>
      </w:r>
      <w:r w:rsidRPr="00AC53AE">
        <w:rPr>
          <w:rFonts w:ascii="Times New Roman" w:hAnsi="Times New Roman" w:cs="Times New Roman"/>
          <w:i/>
          <w:iCs/>
          <w:sz w:val="24"/>
          <w:szCs w:val="24"/>
        </w:rPr>
        <w:t>n France</w:t>
      </w:r>
      <w:r w:rsidRPr="00AC53AE">
        <w:rPr>
          <w:rFonts w:ascii="Times New Roman" w:hAnsi="Times New Roman" w:cs="Times New Roman"/>
          <w:sz w:val="24"/>
          <w:szCs w:val="24"/>
        </w:rPr>
        <w:t>, 2017. http://www.counsellinginfrance.com/associations.htm.</w:t>
      </w:r>
    </w:p>
    <w:p w14:paraId="5801435D" w14:textId="796CB889" w:rsidR="008D4E8A" w:rsidRDefault="008D4E8A" w:rsidP="00095EDD">
      <w:pPr>
        <w:spacing w:after="0" w:line="480" w:lineRule="auto"/>
        <w:ind w:left="720" w:hanging="720"/>
        <w:rPr>
          <w:rFonts w:ascii="Times New Roman" w:hAnsi="Times New Roman" w:cs="Times New Roman"/>
          <w:sz w:val="24"/>
          <w:szCs w:val="24"/>
        </w:rPr>
      </w:pPr>
      <w:proofErr w:type="spellStart"/>
      <w:r w:rsidRPr="008D4E8A">
        <w:rPr>
          <w:rFonts w:ascii="Times New Roman" w:hAnsi="Times New Roman" w:cs="Times New Roman"/>
          <w:sz w:val="24"/>
          <w:szCs w:val="24"/>
        </w:rPr>
        <w:t>Fetzer</w:t>
      </w:r>
      <w:proofErr w:type="spellEnd"/>
      <w:r w:rsidRPr="008D4E8A">
        <w:rPr>
          <w:rFonts w:ascii="Times New Roman" w:hAnsi="Times New Roman" w:cs="Times New Roman"/>
          <w:sz w:val="24"/>
          <w:szCs w:val="24"/>
        </w:rPr>
        <w:t xml:space="preserve">, Joel S. and J. Christopher </w:t>
      </w:r>
      <w:proofErr w:type="spellStart"/>
      <w:r w:rsidRPr="008D4E8A">
        <w:rPr>
          <w:rFonts w:ascii="Times New Roman" w:hAnsi="Times New Roman" w:cs="Times New Roman"/>
          <w:sz w:val="24"/>
          <w:szCs w:val="24"/>
        </w:rPr>
        <w:t>Soper</w:t>
      </w:r>
      <w:proofErr w:type="spellEnd"/>
      <w:r w:rsidRPr="008D4E8A">
        <w:rPr>
          <w:rFonts w:ascii="Times New Roman" w:hAnsi="Times New Roman" w:cs="Times New Roman"/>
          <w:sz w:val="24"/>
          <w:szCs w:val="24"/>
        </w:rPr>
        <w:t xml:space="preserve">. </w:t>
      </w:r>
      <w:r w:rsidRPr="008D4E8A">
        <w:rPr>
          <w:rFonts w:ascii="Times New Roman" w:hAnsi="Times New Roman" w:cs="Times New Roman"/>
          <w:i/>
          <w:iCs/>
          <w:sz w:val="24"/>
          <w:szCs w:val="24"/>
        </w:rPr>
        <w:t>Mus</w:t>
      </w:r>
      <w:r w:rsidR="00ED2357">
        <w:rPr>
          <w:rFonts w:ascii="Times New Roman" w:hAnsi="Times New Roman" w:cs="Times New Roman"/>
          <w:i/>
          <w:iCs/>
          <w:sz w:val="24"/>
          <w:szCs w:val="24"/>
        </w:rPr>
        <w:t>lims and the State in Britain, France, a</w:t>
      </w:r>
      <w:r w:rsidRPr="008D4E8A">
        <w:rPr>
          <w:rFonts w:ascii="Times New Roman" w:hAnsi="Times New Roman" w:cs="Times New Roman"/>
          <w:i/>
          <w:iCs/>
          <w:sz w:val="24"/>
          <w:szCs w:val="24"/>
        </w:rPr>
        <w:t>nd Germany</w:t>
      </w:r>
      <w:r w:rsidRPr="008D4E8A">
        <w:rPr>
          <w:rFonts w:ascii="Times New Roman" w:hAnsi="Times New Roman" w:cs="Times New Roman"/>
          <w:sz w:val="24"/>
          <w:szCs w:val="24"/>
        </w:rPr>
        <w:t xml:space="preserve">. 1st ed. </w:t>
      </w:r>
      <w:proofErr w:type="spellStart"/>
      <w:r w:rsidRPr="008D4E8A">
        <w:rPr>
          <w:rFonts w:ascii="Times New Roman" w:hAnsi="Times New Roman" w:cs="Times New Roman"/>
          <w:sz w:val="24"/>
          <w:szCs w:val="24"/>
        </w:rPr>
        <w:t>Johanneshov</w:t>
      </w:r>
      <w:proofErr w:type="spellEnd"/>
      <w:r w:rsidRPr="008D4E8A">
        <w:rPr>
          <w:rFonts w:ascii="Times New Roman" w:hAnsi="Times New Roman" w:cs="Times New Roman"/>
          <w:sz w:val="24"/>
          <w:szCs w:val="24"/>
        </w:rPr>
        <w:t>: Cambridge University Press, 2005.</w:t>
      </w:r>
    </w:p>
    <w:p w14:paraId="4B7FAED1" w14:textId="7AC516CE" w:rsidR="006D79DC" w:rsidRDefault="006D79DC" w:rsidP="00095EDD">
      <w:pPr>
        <w:spacing w:after="0" w:line="480" w:lineRule="auto"/>
        <w:ind w:left="720" w:hanging="720"/>
        <w:rPr>
          <w:rFonts w:ascii="Times New Roman" w:hAnsi="Times New Roman" w:cs="Times New Roman"/>
          <w:sz w:val="24"/>
          <w:szCs w:val="24"/>
        </w:rPr>
      </w:pPr>
      <w:r w:rsidRPr="006D79DC">
        <w:rPr>
          <w:rFonts w:ascii="Times New Roman" w:hAnsi="Times New Roman" w:cs="Times New Roman"/>
          <w:sz w:val="24"/>
          <w:szCs w:val="24"/>
        </w:rPr>
        <w:t xml:space="preserve">Hargreaves, Alec G. "The Political Mobilization Of The North African Immigrant Community In France". </w:t>
      </w:r>
      <w:r w:rsidRPr="006D79DC">
        <w:rPr>
          <w:rFonts w:ascii="Times New Roman" w:hAnsi="Times New Roman" w:cs="Times New Roman"/>
          <w:i/>
          <w:iCs/>
          <w:sz w:val="24"/>
          <w:szCs w:val="24"/>
        </w:rPr>
        <w:t>Ethnic And Racial Studies</w:t>
      </w:r>
      <w:r w:rsidRPr="006D79DC">
        <w:rPr>
          <w:rFonts w:ascii="Times New Roman" w:hAnsi="Times New Roman" w:cs="Times New Roman"/>
          <w:sz w:val="24"/>
          <w:szCs w:val="24"/>
        </w:rPr>
        <w:t xml:space="preserve"> 14, no. 3 (1991): 350-367. </w:t>
      </w:r>
      <w:proofErr w:type="gramStart"/>
      <w:r w:rsidRPr="006D79DC">
        <w:rPr>
          <w:rFonts w:ascii="Times New Roman" w:hAnsi="Times New Roman" w:cs="Times New Roman"/>
          <w:sz w:val="24"/>
          <w:szCs w:val="24"/>
        </w:rPr>
        <w:t>doi:10.1080</w:t>
      </w:r>
      <w:proofErr w:type="gramEnd"/>
      <w:r w:rsidRPr="006D79DC">
        <w:rPr>
          <w:rFonts w:ascii="Times New Roman" w:hAnsi="Times New Roman" w:cs="Times New Roman"/>
          <w:sz w:val="24"/>
          <w:szCs w:val="24"/>
        </w:rPr>
        <w:t>/01419870.1991.9993716.</w:t>
      </w:r>
    </w:p>
    <w:p w14:paraId="3B7C9257" w14:textId="53F788C5" w:rsidR="00E4557F" w:rsidRDefault="005E3FDA" w:rsidP="00095EDD">
      <w:pPr>
        <w:spacing w:after="0" w:line="480" w:lineRule="auto"/>
        <w:ind w:left="720" w:hanging="720"/>
        <w:rPr>
          <w:rFonts w:ascii="Times New Roman" w:hAnsi="Times New Roman" w:cs="Times New Roman"/>
          <w:sz w:val="24"/>
          <w:szCs w:val="24"/>
        </w:rPr>
      </w:pPr>
      <w:proofErr w:type="spellStart"/>
      <w:r w:rsidRPr="005E3FDA">
        <w:rPr>
          <w:rFonts w:ascii="Times New Roman" w:hAnsi="Times New Roman" w:cs="Times New Roman"/>
          <w:sz w:val="24"/>
          <w:szCs w:val="24"/>
        </w:rPr>
        <w:t>Lacroix</w:t>
      </w:r>
      <w:proofErr w:type="spellEnd"/>
      <w:r w:rsidRPr="005E3FDA">
        <w:rPr>
          <w:rFonts w:ascii="Times New Roman" w:hAnsi="Times New Roman" w:cs="Times New Roman"/>
          <w:sz w:val="24"/>
          <w:szCs w:val="24"/>
        </w:rPr>
        <w:t xml:space="preserve">, Thomas. </w:t>
      </w:r>
      <w:r w:rsidRPr="005E3FDA">
        <w:rPr>
          <w:rFonts w:ascii="Times New Roman" w:hAnsi="Times New Roman" w:cs="Times New Roman"/>
          <w:i/>
          <w:iCs/>
          <w:sz w:val="24"/>
          <w:szCs w:val="24"/>
        </w:rPr>
        <w:t xml:space="preserve">Moroccan </w:t>
      </w:r>
      <w:r w:rsidR="004A208D">
        <w:rPr>
          <w:rFonts w:ascii="Times New Roman" w:hAnsi="Times New Roman" w:cs="Times New Roman"/>
          <w:i/>
          <w:iCs/>
          <w:sz w:val="24"/>
          <w:szCs w:val="24"/>
        </w:rPr>
        <w:t>in France: Their Organizations and Activities B</w:t>
      </w:r>
      <w:r w:rsidRPr="005E3FDA">
        <w:rPr>
          <w:rFonts w:ascii="Times New Roman" w:hAnsi="Times New Roman" w:cs="Times New Roman"/>
          <w:i/>
          <w:iCs/>
          <w:sz w:val="24"/>
          <w:szCs w:val="24"/>
        </w:rPr>
        <w:t>ack Home</w:t>
      </w:r>
      <w:r w:rsidR="004A208D">
        <w:rPr>
          <w:rFonts w:ascii="Times New Roman" w:hAnsi="Times New Roman" w:cs="Times New Roman"/>
          <w:sz w:val="24"/>
          <w:szCs w:val="24"/>
        </w:rPr>
        <w:t xml:space="preserve">. </w:t>
      </w:r>
      <w:proofErr w:type="gramStart"/>
      <w:r w:rsidR="004A208D">
        <w:rPr>
          <w:rFonts w:ascii="Times New Roman" w:hAnsi="Times New Roman" w:cs="Times New Roman"/>
          <w:sz w:val="24"/>
          <w:szCs w:val="24"/>
        </w:rPr>
        <w:t xml:space="preserve">University </w:t>
      </w:r>
      <w:r w:rsidRPr="005E3FDA">
        <w:rPr>
          <w:rFonts w:ascii="Times New Roman" w:hAnsi="Times New Roman" w:cs="Times New Roman"/>
          <w:sz w:val="24"/>
          <w:szCs w:val="24"/>
        </w:rPr>
        <w:t>of Poitiers, 2013.</w:t>
      </w:r>
      <w:proofErr w:type="gramEnd"/>
      <w:r w:rsidRPr="005E3FDA">
        <w:rPr>
          <w:rFonts w:ascii="Times New Roman" w:hAnsi="Times New Roman" w:cs="Times New Roman"/>
          <w:sz w:val="24"/>
          <w:szCs w:val="24"/>
        </w:rPr>
        <w:t xml:space="preserve"> </w:t>
      </w:r>
      <w:r w:rsidR="00F70CDD" w:rsidRPr="00F70CDD">
        <w:rPr>
          <w:rFonts w:ascii="Times New Roman" w:hAnsi="Times New Roman" w:cs="Times New Roman"/>
          <w:sz w:val="24"/>
          <w:szCs w:val="24"/>
        </w:rPr>
        <w:t>https://www.princeton.edu/cmd/working-papers/2012TransnationalMeeting/2012-France.pdf</w:t>
      </w:r>
      <w:r w:rsidRPr="005E3FDA">
        <w:rPr>
          <w:rFonts w:ascii="Times New Roman" w:hAnsi="Times New Roman" w:cs="Times New Roman"/>
          <w:sz w:val="24"/>
          <w:szCs w:val="24"/>
        </w:rPr>
        <w:t>.</w:t>
      </w:r>
    </w:p>
    <w:p w14:paraId="3F480AA7" w14:textId="33925E23" w:rsidR="00F70CDD" w:rsidRDefault="00F70CDD" w:rsidP="00095ED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Morocco News</w:t>
      </w:r>
      <w:r w:rsidRPr="00F70CDD">
        <w:rPr>
          <w:rFonts w:ascii="Times New Roman" w:hAnsi="Times New Roman" w:cs="Times New Roman"/>
          <w:sz w:val="24"/>
          <w:szCs w:val="24"/>
        </w:rPr>
        <w:t>. "The Moroccan-Brit</w:t>
      </w:r>
      <w:r w:rsidR="004A208D">
        <w:rPr>
          <w:rFonts w:ascii="Times New Roman" w:hAnsi="Times New Roman" w:cs="Times New Roman"/>
          <w:sz w:val="24"/>
          <w:szCs w:val="24"/>
        </w:rPr>
        <w:t>ish Relations a</w:t>
      </w:r>
      <w:r w:rsidR="00CA1EE3">
        <w:rPr>
          <w:rFonts w:ascii="Times New Roman" w:hAnsi="Times New Roman" w:cs="Times New Roman"/>
          <w:sz w:val="24"/>
          <w:szCs w:val="24"/>
        </w:rPr>
        <w:t xml:space="preserve">nd </w:t>
      </w:r>
      <w:proofErr w:type="spellStart"/>
      <w:r w:rsidR="00CA1EE3">
        <w:rPr>
          <w:rFonts w:ascii="Times New Roman" w:hAnsi="Times New Roman" w:cs="Times New Roman"/>
          <w:sz w:val="24"/>
          <w:szCs w:val="24"/>
        </w:rPr>
        <w:t>Brexit</w:t>
      </w:r>
      <w:proofErr w:type="spellEnd"/>
      <w:r w:rsidR="00CA1EE3">
        <w:rPr>
          <w:rFonts w:ascii="Times New Roman" w:hAnsi="Times New Roman" w:cs="Times New Roman"/>
          <w:sz w:val="24"/>
          <w:szCs w:val="24"/>
        </w:rPr>
        <w:t>: What’s</w:t>
      </w:r>
      <w:r w:rsidRPr="00F70CDD">
        <w:rPr>
          <w:rFonts w:ascii="Times New Roman" w:hAnsi="Times New Roman" w:cs="Times New Roman"/>
          <w:sz w:val="24"/>
          <w:szCs w:val="24"/>
        </w:rPr>
        <w:t xml:space="preserve"> Next". </w:t>
      </w:r>
      <w:proofErr w:type="gramStart"/>
      <w:r w:rsidRPr="00F70CDD">
        <w:rPr>
          <w:rFonts w:ascii="Times New Roman" w:hAnsi="Times New Roman" w:cs="Times New Roman"/>
          <w:i/>
          <w:iCs/>
          <w:sz w:val="24"/>
          <w:szCs w:val="24"/>
        </w:rPr>
        <w:t>Morocco World News</w:t>
      </w:r>
      <w:r w:rsidRPr="00F70CDD">
        <w:rPr>
          <w:rFonts w:ascii="Times New Roman" w:hAnsi="Times New Roman" w:cs="Times New Roman"/>
          <w:sz w:val="24"/>
          <w:szCs w:val="24"/>
        </w:rPr>
        <w:t>, 2017.</w:t>
      </w:r>
      <w:proofErr w:type="gramEnd"/>
      <w:r w:rsidRPr="00F70CDD">
        <w:rPr>
          <w:rFonts w:ascii="Times New Roman" w:hAnsi="Times New Roman" w:cs="Times New Roman"/>
          <w:sz w:val="24"/>
          <w:szCs w:val="24"/>
        </w:rPr>
        <w:t xml:space="preserve"> </w:t>
      </w:r>
      <w:r w:rsidR="009E7D15" w:rsidRPr="009E7D15">
        <w:rPr>
          <w:rFonts w:ascii="Times New Roman" w:hAnsi="Times New Roman" w:cs="Times New Roman"/>
          <w:sz w:val="24"/>
          <w:szCs w:val="24"/>
        </w:rPr>
        <w:t>https://www.moroccoworldnews.com/2016/08/192966/moroccan-british-relations-brexit-whats-next/</w:t>
      </w:r>
      <w:r w:rsidRPr="00F70CDD">
        <w:rPr>
          <w:rFonts w:ascii="Times New Roman" w:hAnsi="Times New Roman" w:cs="Times New Roman"/>
          <w:sz w:val="24"/>
          <w:szCs w:val="24"/>
        </w:rPr>
        <w:t>.</w:t>
      </w:r>
    </w:p>
    <w:p w14:paraId="73AED836" w14:textId="7CF1983C" w:rsidR="009E7D15" w:rsidRDefault="009E7D15" w:rsidP="00095EDD">
      <w:pPr>
        <w:spacing w:after="0" w:line="480" w:lineRule="auto"/>
        <w:ind w:left="720" w:hanging="720"/>
        <w:rPr>
          <w:rFonts w:ascii="Times New Roman" w:hAnsi="Times New Roman" w:cs="Times New Roman"/>
          <w:sz w:val="24"/>
          <w:szCs w:val="24"/>
        </w:rPr>
      </w:pPr>
      <w:r w:rsidRPr="009E7D15">
        <w:rPr>
          <w:rFonts w:ascii="Times New Roman" w:hAnsi="Times New Roman" w:cs="Times New Roman"/>
          <w:sz w:val="24"/>
          <w:szCs w:val="24"/>
        </w:rPr>
        <w:lastRenderedPageBreak/>
        <w:t xml:space="preserve">Somerville, Will, </w:t>
      </w:r>
      <w:proofErr w:type="spellStart"/>
      <w:r w:rsidRPr="009E7D15">
        <w:rPr>
          <w:rFonts w:ascii="Times New Roman" w:hAnsi="Times New Roman" w:cs="Times New Roman"/>
          <w:sz w:val="24"/>
          <w:szCs w:val="24"/>
        </w:rPr>
        <w:t>Dhananjayan</w:t>
      </w:r>
      <w:proofErr w:type="spellEnd"/>
      <w:r w:rsidRPr="009E7D15">
        <w:rPr>
          <w:rFonts w:ascii="Times New Roman" w:hAnsi="Times New Roman" w:cs="Times New Roman"/>
          <w:sz w:val="24"/>
          <w:szCs w:val="24"/>
        </w:rPr>
        <w:t xml:space="preserve"> </w:t>
      </w:r>
      <w:proofErr w:type="spellStart"/>
      <w:r w:rsidRPr="009E7D15">
        <w:rPr>
          <w:rFonts w:ascii="Times New Roman" w:hAnsi="Times New Roman" w:cs="Times New Roman"/>
          <w:sz w:val="24"/>
          <w:szCs w:val="24"/>
        </w:rPr>
        <w:t>Sriskandarajah</w:t>
      </w:r>
      <w:proofErr w:type="spellEnd"/>
      <w:r w:rsidRPr="009E7D15">
        <w:rPr>
          <w:rFonts w:ascii="Times New Roman" w:hAnsi="Times New Roman" w:cs="Times New Roman"/>
          <w:sz w:val="24"/>
          <w:szCs w:val="24"/>
        </w:rPr>
        <w:t xml:space="preserve">, and Maria </w:t>
      </w:r>
      <w:proofErr w:type="spellStart"/>
      <w:r w:rsidRPr="009E7D15">
        <w:rPr>
          <w:rFonts w:ascii="Times New Roman" w:hAnsi="Times New Roman" w:cs="Times New Roman"/>
          <w:sz w:val="24"/>
          <w:szCs w:val="24"/>
        </w:rPr>
        <w:t>Latorre</w:t>
      </w:r>
      <w:proofErr w:type="spellEnd"/>
      <w:r w:rsidRPr="009E7D15">
        <w:rPr>
          <w:rFonts w:ascii="Times New Roman" w:hAnsi="Times New Roman" w:cs="Times New Roman"/>
          <w:sz w:val="24"/>
          <w:szCs w:val="24"/>
        </w:rPr>
        <w:t xml:space="preserve">. "United Kingdom: A Reluctant Country Of Immigration". </w:t>
      </w:r>
      <w:r w:rsidRPr="009E7D15">
        <w:rPr>
          <w:rFonts w:ascii="Times New Roman" w:hAnsi="Times New Roman" w:cs="Times New Roman"/>
          <w:i/>
          <w:iCs/>
          <w:sz w:val="24"/>
          <w:szCs w:val="24"/>
        </w:rPr>
        <w:t>Migration Policy Institute</w:t>
      </w:r>
      <w:r w:rsidRPr="009E7D15">
        <w:rPr>
          <w:rFonts w:ascii="Times New Roman" w:hAnsi="Times New Roman" w:cs="Times New Roman"/>
          <w:sz w:val="24"/>
          <w:szCs w:val="24"/>
        </w:rPr>
        <w:t>, 2009. http://www.migrationpolicy.org/article/united-kingdom-reluctant-country-immigration.</w:t>
      </w:r>
    </w:p>
    <w:p w14:paraId="1907FC1E" w14:textId="180D93E1" w:rsidR="00540C1B" w:rsidRDefault="00540C1B" w:rsidP="00095EDD">
      <w:pPr>
        <w:spacing w:after="0" w:line="480" w:lineRule="auto"/>
        <w:ind w:left="720" w:hanging="720"/>
        <w:rPr>
          <w:rFonts w:ascii="Times New Roman" w:hAnsi="Times New Roman" w:cs="Times New Roman"/>
          <w:sz w:val="24"/>
          <w:szCs w:val="24"/>
        </w:rPr>
      </w:pPr>
      <w:proofErr w:type="spellStart"/>
      <w:r w:rsidRPr="00540C1B">
        <w:rPr>
          <w:rFonts w:ascii="Times New Roman" w:hAnsi="Times New Roman" w:cs="Times New Roman"/>
          <w:sz w:val="24"/>
          <w:szCs w:val="24"/>
        </w:rPr>
        <w:t>Taquet</w:t>
      </w:r>
      <w:proofErr w:type="spellEnd"/>
      <w:r w:rsidRPr="00540C1B">
        <w:rPr>
          <w:rFonts w:ascii="Times New Roman" w:hAnsi="Times New Roman" w:cs="Times New Roman"/>
          <w:sz w:val="24"/>
          <w:szCs w:val="24"/>
        </w:rPr>
        <w:t xml:space="preserve">, Jean. </w:t>
      </w:r>
      <w:proofErr w:type="gramStart"/>
      <w:r w:rsidRPr="00540C1B">
        <w:rPr>
          <w:rFonts w:ascii="Times New Roman" w:hAnsi="Times New Roman" w:cs="Times New Roman"/>
          <w:sz w:val="24"/>
          <w:szCs w:val="24"/>
        </w:rPr>
        <w:t>"Th</w:t>
      </w:r>
      <w:r w:rsidR="004A208D">
        <w:rPr>
          <w:rFonts w:ascii="Times New Roman" w:hAnsi="Times New Roman" w:cs="Times New Roman"/>
          <w:sz w:val="24"/>
          <w:szCs w:val="24"/>
        </w:rPr>
        <w:t>e Non-Profit Organizations Law o</w:t>
      </w:r>
      <w:r w:rsidRPr="00540C1B">
        <w:rPr>
          <w:rFonts w:ascii="Times New Roman" w:hAnsi="Times New Roman" w:cs="Times New Roman"/>
          <w:sz w:val="24"/>
          <w:szCs w:val="24"/>
        </w:rPr>
        <w:t>f 1901".</w:t>
      </w:r>
      <w:proofErr w:type="gramEnd"/>
      <w:r w:rsidRPr="00540C1B">
        <w:rPr>
          <w:rFonts w:ascii="Times New Roman" w:hAnsi="Times New Roman" w:cs="Times New Roman"/>
          <w:sz w:val="24"/>
          <w:szCs w:val="24"/>
        </w:rPr>
        <w:t xml:space="preserve"> </w:t>
      </w:r>
      <w:proofErr w:type="gramStart"/>
      <w:r w:rsidR="004A208D">
        <w:rPr>
          <w:rFonts w:ascii="Times New Roman" w:hAnsi="Times New Roman" w:cs="Times New Roman"/>
          <w:i/>
          <w:iCs/>
          <w:sz w:val="24"/>
          <w:szCs w:val="24"/>
        </w:rPr>
        <w:t>Council for t</w:t>
      </w:r>
      <w:r w:rsidRPr="00540C1B">
        <w:rPr>
          <w:rFonts w:ascii="Times New Roman" w:hAnsi="Times New Roman" w:cs="Times New Roman"/>
          <w:i/>
          <w:iCs/>
          <w:sz w:val="24"/>
          <w:szCs w:val="24"/>
        </w:rPr>
        <w:t>he English-Speaking Community, Paris</w:t>
      </w:r>
      <w:r w:rsidRPr="00540C1B">
        <w:rPr>
          <w:rFonts w:ascii="Times New Roman" w:hAnsi="Times New Roman" w:cs="Times New Roman"/>
          <w:sz w:val="24"/>
          <w:szCs w:val="24"/>
        </w:rPr>
        <w:t>, 2012.</w:t>
      </w:r>
      <w:proofErr w:type="gramEnd"/>
      <w:r w:rsidRPr="00540C1B">
        <w:rPr>
          <w:rFonts w:ascii="Times New Roman" w:hAnsi="Times New Roman" w:cs="Times New Roman"/>
          <w:sz w:val="24"/>
          <w:szCs w:val="24"/>
        </w:rPr>
        <w:t xml:space="preserve"> </w:t>
      </w:r>
      <w:r w:rsidR="008D509A" w:rsidRPr="008D509A">
        <w:rPr>
          <w:rFonts w:ascii="Times New Roman" w:hAnsi="Times New Roman" w:cs="Times New Roman"/>
          <w:sz w:val="24"/>
          <w:szCs w:val="24"/>
        </w:rPr>
        <w:t>http://cesc.online.fr/1901.html</w:t>
      </w:r>
      <w:r w:rsidRPr="00540C1B">
        <w:rPr>
          <w:rFonts w:ascii="Times New Roman" w:hAnsi="Times New Roman" w:cs="Times New Roman"/>
          <w:sz w:val="24"/>
          <w:szCs w:val="24"/>
        </w:rPr>
        <w:t>.</w:t>
      </w:r>
    </w:p>
    <w:p w14:paraId="7943C4C4" w14:textId="128E5893" w:rsidR="008D509A" w:rsidRDefault="008D509A" w:rsidP="00095EDD">
      <w:pPr>
        <w:spacing w:after="0" w:line="480" w:lineRule="auto"/>
        <w:ind w:left="720" w:hanging="720"/>
        <w:rPr>
          <w:rFonts w:ascii="Times New Roman" w:hAnsi="Times New Roman" w:cs="Times New Roman"/>
          <w:sz w:val="24"/>
          <w:szCs w:val="24"/>
        </w:rPr>
      </w:pPr>
      <w:proofErr w:type="gramStart"/>
      <w:r w:rsidRPr="008D509A">
        <w:rPr>
          <w:rFonts w:ascii="Times New Roman" w:hAnsi="Times New Roman" w:cs="Times New Roman"/>
          <w:sz w:val="24"/>
          <w:szCs w:val="24"/>
        </w:rPr>
        <w:t>"The Moroccan Muslim Community In England - Understanding Muslim Ethnic Communities".</w:t>
      </w:r>
      <w:proofErr w:type="gramEnd"/>
      <w:r w:rsidRPr="008D509A">
        <w:rPr>
          <w:rFonts w:ascii="Times New Roman" w:hAnsi="Times New Roman" w:cs="Times New Roman"/>
          <w:sz w:val="24"/>
          <w:szCs w:val="24"/>
        </w:rPr>
        <w:t xml:space="preserve"> </w:t>
      </w:r>
      <w:proofErr w:type="gramStart"/>
      <w:r w:rsidRPr="008D509A">
        <w:rPr>
          <w:rFonts w:ascii="Times New Roman" w:hAnsi="Times New Roman" w:cs="Times New Roman"/>
          <w:i/>
          <w:iCs/>
          <w:sz w:val="24"/>
          <w:szCs w:val="24"/>
        </w:rPr>
        <w:t>Department For Communities And Local Government</w:t>
      </w:r>
      <w:r w:rsidRPr="008D509A">
        <w:rPr>
          <w:rFonts w:ascii="Times New Roman" w:hAnsi="Times New Roman" w:cs="Times New Roman"/>
          <w:sz w:val="24"/>
          <w:szCs w:val="24"/>
        </w:rPr>
        <w:t>, 2009.</w:t>
      </w:r>
      <w:proofErr w:type="gramEnd"/>
      <w:r w:rsidRPr="008D509A">
        <w:rPr>
          <w:rFonts w:ascii="Times New Roman" w:hAnsi="Times New Roman" w:cs="Times New Roman"/>
          <w:sz w:val="24"/>
          <w:szCs w:val="24"/>
        </w:rPr>
        <w:t xml:space="preserve"> http://webarchive.nationalarchives.gov.uk/20120919132719/www.communities.gov.uk/documents/communities/pdf/1203593.pdf.</w:t>
      </w:r>
    </w:p>
    <w:p w14:paraId="61A6DDCC" w14:textId="4F298931" w:rsidR="00204EBC" w:rsidRDefault="00204EBC" w:rsidP="00095EDD">
      <w:pPr>
        <w:spacing w:after="0" w:line="480" w:lineRule="auto"/>
        <w:ind w:left="720" w:hanging="720"/>
        <w:rPr>
          <w:rFonts w:ascii="Times New Roman" w:hAnsi="Times New Roman" w:cs="Times New Roman"/>
          <w:sz w:val="24"/>
          <w:szCs w:val="24"/>
        </w:rPr>
      </w:pPr>
      <w:r w:rsidRPr="00204EBC">
        <w:rPr>
          <w:rFonts w:ascii="Times New Roman" w:hAnsi="Times New Roman" w:cs="Times New Roman"/>
          <w:sz w:val="24"/>
          <w:szCs w:val="24"/>
        </w:rPr>
        <w:t>"What Is The Equality Act?</w:t>
      </w:r>
      <w:proofErr w:type="gramStart"/>
      <w:r w:rsidRPr="00204EBC">
        <w:rPr>
          <w:rFonts w:ascii="Times New Roman" w:hAnsi="Times New Roman" w:cs="Times New Roman"/>
          <w:sz w:val="24"/>
          <w:szCs w:val="24"/>
        </w:rPr>
        <w:t>".</w:t>
      </w:r>
      <w:proofErr w:type="gramEnd"/>
      <w:r w:rsidRPr="00204EBC">
        <w:rPr>
          <w:rFonts w:ascii="Times New Roman" w:hAnsi="Times New Roman" w:cs="Times New Roman"/>
          <w:sz w:val="24"/>
          <w:szCs w:val="24"/>
        </w:rPr>
        <w:t xml:space="preserve"> </w:t>
      </w:r>
      <w:proofErr w:type="gramStart"/>
      <w:r w:rsidRPr="00204EBC">
        <w:rPr>
          <w:rFonts w:ascii="Times New Roman" w:hAnsi="Times New Roman" w:cs="Times New Roman"/>
          <w:i/>
          <w:iCs/>
          <w:sz w:val="24"/>
          <w:szCs w:val="24"/>
        </w:rPr>
        <w:t>Equality And Human Rights Commission</w:t>
      </w:r>
      <w:r w:rsidRPr="00204EBC">
        <w:rPr>
          <w:rFonts w:ascii="Times New Roman" w:hAnsi="Times New Roman" w:cs="Times New Roman"/>
          <w:sz w:val="24"/>
          <w:szCs w:val="24"/>
        </w:rPr>
        <w:t>, 2017.</w:t>
      </w:r>
      <w:proofErr w:type="gramEnd"/>
      <w:r w:rsidRPr="00204EBC">
        <w:rPr>
          <w:rFonts w:ascii="Times New Roman" w:hAnsi="Times New Roman" w:cs="Times New Roman"/>
          <w:sz w:val="24"/>
          <w:szCs w:val="24"/>
        </w:rPr>
        <w:t xml:space="preserve"> https://www.equalityhumanrights.com/en/equality-act-2010/what-equality-act.</w:t>
      </w:r>
    </w:p>
    <w:sectPr w:rsidR="00204EBC" w:rsidSect="00095E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0CCC86" w14:textId="77777777" w:rsidR="004A68A5" w:rsidRDefault="004A68A5" w:rsidP="00C7270F">
      <w:pPr>
        <w:spacing w:after="0" w:line="240" w:lineRule="auto"/>
      </w:pPr>
      <w:r>
        <w:separator/>
      </w:r>
    </w:p>
  </w:endnote>
  <w:endnote w:type="continuationSeparator" w:id="0">
    <w:p w14:paraId="6CECFE9B" w14:textId="77777777" w:rsidR="004A68A5" w:rsidRDefault="004A68A5" w:rsidP="00C7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47A68" w14:textId="77777777" w:rsidR="004A68A5" w:rsidRDefault="004A68A5" w:rsidP="00C7270F">
      <w:pPr>
        <w:spacing w:after="0" w:line="240" w:lineRule="auto"/>
      </w:pPr>
      <w:r>
        <w:separator/>
      </w:r>
    </w:p>
  </w:footnote>
  <w:footnote w:type="continuationSeparator" w:id="0">
    <w:p w14:paraId="0400A9AF" w14:textId="77777777" w:rsidR="004A68A5" w:rsidRDefault="004A68A5" w:rsidP="00C7270F">
      <w:pPr>
        <w:spacing w:after="0" w:line="240" w:lineRule="auto"/>
      </w:pPr>
      <w:r>
        <w:continuationSeparator/>
      </w:r>
    </w:p>
  </w:footnote>
  <w:footnote w:id="1">
    <w:p w14:paraId="6E908660" w14:textId="0540FED7" w:rsidR="004A68A5" w:rsidRDefault="004A68A5">
      <w:pPr>
        <w:pStyle w:val="FootnoteText"/>
      </w:pPr>
      <w:r>
        <w:rPr>
          <w:rStyle w:val="FootnoteReference"/>
        </w:rPr>
        <w:footnoteRef/>
      </w:r>
      <w:r>
        <w:t xml:space="preserve"> </w:t>
      </w:r>
      <w:proofErr w:type="gramStart"/>
      <w:r w:rsidRPr="00396F5E">
        <w:t xml:space="preserve">"Creating An Association", </w:t>
      </w:r>
      <w:proofErr w:type="spellStart"/>
      <w:r w:rsidRPr="00396F5E">
        <w:rPr>
          <w:i/>
          <w:iCs/>
        </w:rPr>
        <w:t>Counselling</w:t>
      </w:r>
      <w:proofErr w:type="spellEnd"/>
      <w:r w:rsidRPr="00396F5E">
        <w:rPr>
          <w:i/>
          <w:iCs/>
        </w:rPr>
        <w:t xml:space="preserve"> In France</w:t>
      </w:r>
      <w:r w:rsidRPr="00396F5E">
        <w:t xml:space="preserve">, 2017, </w:t>
      </w:r>
      <w:proofErr w:type="gramEnd"/>
      <w:r w:rsidRPr="00396F5E">
        <w:t>http://www.counsellinginfrance.com/associations.htm</w:t>
      </w:r>
      <w:proofErr w:type="gramStart"/>
      <w:r w:rsidRPr="00396F5E">
        <w:t>.</w:t>
      </w:r>
      <w:proofErr w:type="gramEnd"/>
    </w:p>
  </w:footnote>
  <w:footnote w:id="2">
    <w:p w14:paraId="5D11FB3E" w14:textId="25836CD4" w:rsidR="004A68A5" w:rsidRDefault="004A68A5">
      <w:pPr>
        <w:pStyle w:val="FootnoteText"/>
      </w:pPr>
      <w:r>
        <w:rPr>
          <w:rStyle w:val="FootnoteReference"/>
        </w:rPr>
        <w:footnoteRef/>
      </w:r>
      <w:r>
        <w:t xml:space="preserve"> </w:t>
      </w:r>
      <w:r w:rsidRPr="00434463">
        <w:t xml:space="preserve">Jean </w:t>
      </w:r>
      <w:proofErr w:type="spellStart"/>
      <w:r w:rsidRPr="00434463">
        <w:t>Taquet</w:t>
      </w:r>
      <w:proofErr w:type="spellEnd"/>
      <w:r w:rsidRPr="00434463">
        <w:t xml:space="preserve">, "The Non-Profit Organizations Law Of 1901", </w:t>
      </w:r>
      <w:r w:rsidRPr="00434463">
        <w:rPr>
          <w:i/>
          <w:iCs/>
        </w:rPr>
        <w:t>Council For The English-Speaking Community, Paris</w:t>
      </w:r>
      <w:r w:rsidRPr="00434463">
        <w:t>, 2012, http://cesc.online.fr/1901.html.</w:t>
      </w:r>
    </w:p>
  </w:footnote>
  <w:footnote w:id="3">
    <w:p w14:paraId="4F796211" w14:textId="27631569" w:rsidR="004A68A5" w:rsidRDefault="004A68A5">
      <w:pPr>
        <w:pStyle w:val="FootnoteText"/>
      </w:pPr>
      <w:r>
        <w:rPr>
          <w:rStyle w:val="FootnoteReference"/>
        </w:rPr>
        <w:footnoteRef/>
      </w:r>
      <w:r>
        <w:t xml:space="preserve"> </w:t>
      </w:r>
      <w:r w:rsidRPr="00392D84">
        <w:t xml:space="preserve">Thomas </w:t>
      </w:r>
      <w:proofErr w:type="spellStart"/>
      <w:r w:rsidRPr="00392D84">
        <w:t>Lacroix</w:t>
      </w:r>
      <w:proofErr w:type="spellEnd"/>
      <w:r w:rsidRPr="00392D84">
        <w:t xml:space="preserve">, </w:t>
      </w:r>
      <w:r w:rsidRPr="00392D84">
        <w:rPr>
          <w:i/>
          <w:iCs/>
        </w:rPr>
        <w:t>Moroccan In France: Their Organizations And Activities Back Home</w:t>
      </w:r>
      <w:r w:rsidRPr="00392D84">
        <w:t xml:space="preserve"> (University of Poitiers, 2013), https://www.princeton.edu/cmd/working-papers/2012TransnationalMeeting/2012-France.pdf.</w:t>
      </w:r>
      <w:r>
        <w:t xml:space="preserve"> 2-5.</w:t>
      </w:r>
    </w:p>
  </w:footnote>
  <w:footnote w:id="4">
    <w:p w14:paraId="587B1639" w14:textId="71942C7E" w:rsidR="004A68A5" w:rsidRDefault="004A68A5">
      <w:pPr>
        <w:pStyle w:val="FootnoteText"/>
      </w:pPr>
      <w:r>
        <w:rPr>
          <w:rStyle w:val="FootnoteReference"/>
        </w:rPr>
        <w:footnoteRef/>
      </w:r>
      <w:r>
        <w:t xml:space="preserve"> Ibid</w:t>
      </w:r>
      <w:proofErr w:type="gramStart"/>
      <w:r>
        <w:t>.,</w:t>
      </w:r>
      <w:proofErr w:type="gramEnd"/>
      <w:r>
        <w:t xml:space="preserve"> 17.</w:t>
      </w:r>
    </w:p>
  </w:footnote>
  <w:footnote w:id="5">
    <w:p w14:paraId="7D10C2A9" w14:textId="4EF2DAA1" w:rsidR="004A68A5" w:rsidRDefault="004A68A5" w:rsidP="00D27F6A">
      <w:pPr>
        <w:pStyle w:val="FootnoteText"/>
      </w:pPr>
      <w:r>
        <w:rPr>
          <w:rStyle w:val="FootnoteReference"/>
        </w:rPr>
        <w:footnoteRef/>
      </w:r>
      <w:r>
        <w:t xml:space="preserve"> Ibid</w:t>
      </w:r>
      <w:proofErr w:type="gramStart"/>
      <w:r>
        <w:t>.,</w:t>
      </w:r>
      <w:proofErr w:type="gramEnd"/>
      <w:r>
        <w:t xml:space="preserve"> 18-19.</w:t>
      </w:r>
    </w:p>
  </w:footnote>
  <w:footnote w:id="6">
    <w:p w14:paraId="5731B0EE" w14:textId="4CE58EFB" w:rsidR="004A68A5" w:rsidRDefault="004A68A5">
      <w:pPr>
        <w:pStyle w:val="FootnoteText"/>
      </w:pPr>
      <w:r>
        <w:rPr>
          <w:rStyle w:val="FootnoteReference"/>
        </w:rPr>
        <w:footnoteRef/>
      </w:r>
      <w:r>
        <w:t xml:space="preserve"> Ibid</w:t>
      </w:r>
      <w:proofErr w:type="gramStart"/>
      <w:r>
        <w:t>.,</w:t>
      </w:r>
      <w:proofErr w:type="gramEnd"/>
      <w:r>
        <w:t xml:space="preserve"> 28-29.</w:t>
      </w:r>
    </w:p>
  </w:footnote>
  <w:footnote w:id="7">
    <w:p w14:paraId="431493D7" w14:textId="4BF6E79D" w:rsidR="004A68A5" w:rsidRDefault="004A68A5">
      <w:pPr>
        <w:pStyle w:val="FootnoteText"/>
      </w:pPr>
      <w:r>
        <w:rPr>
          <w:rStyle w:val="FootnoteReference"/>
        </w:rPr>
        <w:footnoteRef/>
      </w:r>
      <w:r>
        <w:t xml:space="preserve"> </w:t>
      </w:r>
      <w:r w:rsidRPr="0096590A">
        <w:t xml:space="preserve">Morocco News, "The Moroccan-British Relations And </w:t>
      </w:r>
      <w:proofErr w:type="spellStart"/>
      <w:r w:rsidRPr="0096590A">
        <w:t>Brexit</w:t>
      </w:r>
      <w:proofErr w:type="spellEnd"/>
      <w:r w:rsidRPr="0096590A">
        <w:t xml:space="preserve">: </w:t>
      </w:r>
      <w:proofErr w:type="spellStart"/>
      <w:r w:rsidRPr="0096590A">
        <w:t>What’S</w:t>
      </w:r>
      <w:proofErr w:type="spellEnd"/>
      <w:r w:rsidRPr="0096590A">
        <w:t xml:space="preserve"> Next", </w:t>
      </w:r>
      <w:r w:rsidRPr="0096590A">
        <w:rPr>
          <w:i/>
          <w:iCs/>
        </w:rPr>
        <w:t>Morocco World News</w:t>
      </w:r>
      <w:r w:rsidRPr="0096590A">
        <w:t>, 2017, https://www.moroccoworldnews.com/2016/08/192966/moroccan-british-relations-brexit-whats-next/.</w:t>
      </w:r>
    </w:p>
  </w:footnote>
  <w:footnote w:id="8">
    <w:p w14:paraId="68EAFC79" w14:textId="59042D76" w:rsidR="004A68A5" w:rsidRDefault="004A68A5">
      <w:pPr>
        <w:pStyle w:val="FootnoteText"/>
      </w:pPr>
      <w:r>
        <w:rPr>
          <w:rStyle w:val="FootnoteReference"/>
        </w:rPr>
        <w:footnoteRef/>
      </w:r>
      <w:r>
        <w:t xml:space="preserve"> </w:t>
      </w:r>
      <w:r w:rsidRPr="00880DC3">
        <w:t xml:space="preserve">Will Somerville, </w:t>
      </w:r>
      <w:proofErr w:type="spellStart"/>
      <w:r w:rsidRPr="00880DC3">
        <w:t>Dhananjayan</w:t>
      </w:r>
      <w:proofErr w:type="spellEnd"/>
      <w:r w:rsidRPr="00880DC3">
        <w:t xml:space="preserve"> </w:t>
      </w:r>
      <w:proofErr w:type="spellStart"/>
      <w:r w:rsidRPr="00880DC3">
        <w:t>Sriskandarajah</w:t>
      </w:r>
      <w:proofErr w:type="spellEnd"/>
      <w:r w:rsidRPr="00880DC3">
        <w:t xml:space="preserve"> and Maria </w:t>
      </w:r>
      <w:proofErr w:type="spellStart"/>
      <w:r w:rsidRPr="00880DC3">
        <w:t>Latorre</w:t>
      </w:r>
      <w:proofErr w:type="spellEnd"/>
      <w:r w:rsidRPr="00880DC3">
        <w:t xml:space="preserve">, "United Kingdom: A Reluctant Country Of Immigration", </w:t>
      </w:r>
      <w:r w:rsidRPr="00880DC3">
        <w:rPr>
          <w:i/>
          <w:iCs/>
        </w:rPr>
        <w:t>Migration Policy Institute</w:t>
      </w:r>
      <w:r w:rsidRPr="00880DC3">
        <w:t>, 2009, http://www.migrationpolicy.org/article/united-kingdom-reluctant-country-immigration.</w:t>
      </w:r>
    </w:p>
  </w:footnote>
  <w:footnote w:id="9">
    <w:p w14:paraId="31B4824B" w14:textId="3008227D" w:rsidR="004A68A5" w:rsidRDefault="004A68A5">
      <w:pPr>
        <w:pStyle w:val="FootnoteText"/>
      </w:pPr>
      <w:r>
        <w:rPr>
          <w:rStyle w:val="FootnoteReference"/>
        </w:rPr>
        <w:footnoteRef/>
      </w:r>
      <w:r>
        <w:t xml:space="preserve"> </w:t>
      </w:r>
      <w:proofErr w:type="gramStart"/>
      <w:r w:rsidRPr="007D2F93">
        <w:t xml:space="preserve">"Business And Self-Employed", </w:t>
      </w:r>
      <w:r w:rsidRPr="007D2F93">
        <w:rPr>
          <w:i/>
          <w:iCs/>
        </w:rPr>
        <w:t>GOV.UK</w:t>
      </w:r>
      <w:r w:rsidRPr="007D2F93">
        <w:t xml:space="preserve">, 2017, </w:t>
      </w:r>
      <w:proofErr w:type="gramEnd"/>
      <w:r w:rsidRPr="007D2F93">
        <w:t>https://www.gov.uk/browse/business</w:t>
      </w:r>
      <w:proofErr w:type="gramStart"/>
      <w:r w:rsidRPr="007D2F93">
        <w:t>.</w:t>
      </w:r>
      <w:proofErr w:type="gramEnd"/>
    </w:p>
  </w:footnote>
  <w:footnote w:id="10">
    <w:p w14:paraId="00B25C3C" w14:textId="766E7907" w:rsidR="004A68A5" w:rsidRDefault="004A68A5">
      <w:pPr>
        <w:pStyle w:val="FootnoteText"/>
      </w:pPr>
      <w:r>
        <w:rPr>
          <w:rStyle w:val="FootnoteReference"/>
        </w:rPr>
        <w:footnoteRef/>
      </w:r>
      <w:r>
        <w:t xml:space="preserve"> </w:t>
      </w:r>
      <w:r w:rsidRPr="007F69DF">
        <w:t xml:space="preserve">Joel S. </w:t>
      </w:r>
      <w:proofErr w:type="spellStart"/>
      <w:r w:rsidRPr="007F69DF">
        <w:t>Fetzer</w:t>
      </w:r>
      <w:proofErr w:type="spellEnd"/>
      <w:r w:rsidRPr="007F69DF">
        <w:t xml:space="preserve"> and J. Christopher </w:t>
      </w:r>
      <w:proofErr w:type="spellStart"/>
      <w:r w:rsidRPr="007F69DF">
        <w:t>Soper</w:t>
      </w:r>
      <w:proofErr w:type="spellEnd"/>
      <w:r w:rsidRPr="007F69DF">
        <w:t xml:space="preserve">, </w:t>
      </w:r>
      <w:r w:rsidRPr="007F69DF">
        <w:rPr>
          <w:i/>
          <w:iCs/>
        </w:rPr>
        <w:t>Muslims And The State In Britain, France, And Germany</w:t>
      </w:r>
      <w:r w:rsidRPr="007F69DF">
        <w:t>, 1st ed. (</w:t>
      </w:r>
      <w:proofErr w:type="spellStart"/>
      <w:r w:rsidRPr="007F69DF">
        <w:t>Johanneshov</w:t>
      </w:r>
      <w:proofErr w:type="spellEnd"/>
      <w:r w:rsidRPr="007F69DF">
        <w:t>: Cambridge University Press, 2005).</w:t>
      </w:r>
      <w:r>
        <w:t xml:space="preserve">  28-33.</w:t>
      </w:r>
    </w:p>
  </w:footnote>
  <w:footnote w:id="11">
    <w:p w14:paraId="064F2EA2" w14:textId="385A3E62" w:rsidR="004A68A5" w:rsidRDefault="004A68A5">
      <w:pPr>
        <w:pStyle w:val="FootnoteText"/>
      </w:pPr>
      <w:r>
        <w:rPr>
          <w:rStyle w:val="FootnoteReference"/>
        </w:rPr>
        <w:footnoteRef/>
      </w:r>
      <w:r>
        <w:t xml:space="preserve"> </w:t>
      </w:r>
      <w:r w:rsidRPr="00086347">
        <w:t>"What Is The Equality Act?</w:t>
      </w:r>
      <w:proofErr w:type="gramStart"/>
      <w:r w:rsidRPr="00086347">
        <w:t>",</w:t>
      </w:r>
      <w:proofErr w:type="gramEnd"/>
      <w:r w:rsidRPr="00086347">
        <w:t xml:space="preserve"> </w:t>
      </w:r>
      <w:r w:rsidRPr="00086347">
        <w:rPr>
          <w:i/>
          <w:iCs/>
        </w:rPr>
        <w:t>Equality And Human Rights Commission</w:t>
      </w:r>
      <w:r w:rsidRPr="00086347">
        <w:t>, 2017, https://www.equalityhumanrights.com/en/equality-act-2010/what-equality-act.</w:t>
      </w:r>
    </w:p>
  </w:footnote>
  <w:footnote w:id="12">
    <w:p w14:paraId="75B806D9" w14:textId="14B47825" w:rsidR="004A68A5" w:rsidRDefault="004A68A5">
      <w:pPr>
        <w:pStyle w:val="FootnoteText"/>
      </w:pPr>
      <w:r>
        <w:rPr>
          <w:rStyle w:val="FootnoteReference"/>
        </w:rPr>
        <w:footnoteRef/>
      </w:r>
      <w:r>
        <w:t xml:space="preserve"> </w:t>
      </w:r>
      <w:proofErr w:type="gramStart"/>
      <w:r w:rsidRPr="009B5C04">
        <w:t xml:space="preserve">"The Moroccan Muslim Community In England - Understanding Muslim Ethnic Communities", </w:t>
      </w:r>
      <w:r w:rsidRPr="009B5C04">
        <w:rPr>
          <w:i/>
          <w:iCs/>
        </w:rPr>
        <w:t>Department For Communities And Local Government</w:t>
      </w:r>
      <w:r w:rsidRPr="009B5C04">
        <w:t>, 2009, http://webarchive.nationalarchives.gov.uk/20120919132719/www.communities.gov.uk/documents/communities/pdf/1203593.pdf.</w:t>
      </w:r>
      <w:proofErr w:type="gramEnd"/>
      <w:r>
        <w:t xml:space="preserve"> 9.</w:t>
      </w:r>
    </w:p>
  </w:footnote>
  <w:footnote w:id="13">
    <w:p w14:paraId="615F7D67" w14:textId="4E670656" w:rsidR="004A68A5" w:rsidRDefault="004A68A5">
      <w:pPr>
        <w:pStyle w:val="FootnoteText"/>
      </w:pPr>
      <w:r>
        <w:rPr>
          <w:rStyle w:val="FootnoteReference"/>
        </w:rPr>
        <w:footnoteRef/>
      </w:r>
      <w:r>
        <w:t xml:space="preserve"> </w:t>
      </w:r>
      <w:r>
        <w:rPr>
          <w:rStyle w:val="selectable"/>
        </w:rPr>
        <w:t>Ibid</w:t>
      </w:r>
      <w:proofErr w:type="gramStart"/>
      <w:r>
        <w:rPr>
          <w:rStyle w:val="selectable"/>
        </w:rPr>
        <w:t>.,</w:t>
      </w:r>
      <w:proofErr w:type="gramEnd"/>
      <w:r>
        <w:rPr>
          <w:rStyle w:val="selectable"/>
        </w:rPr>
        <w:t xml:space="preserve"> 10.</w:t>
      </w:r>
    </w:p>
  </w:footnote>
  <w:footnote w:id="14">
    <w:p w14:paraId="3B944572" w14:textId="402B062E" w:rsidR="004A68A5" w:rsidRDefault="004A68A5">
      <w:pPr>
        <w:pStyle w:val="FootnoteText"/>
      </w:pPr>
      <w:r>
        <w:rPr>
          <w:rStyle w:val="FootnoteReference"/>
        </w:rPr>
        <w:footnoteRef/>
      </w:r>
      <w:r>
        <w:t xml:space="preserve"> </w:t>
      </w:r>
      <w:r>
        <w:rPr>
          <w:rStyle w:val="selectable"/>
        </w:rPr>
        <w:t xml:space="preserve">Alec G. Hargreaves, "The Political Mobilization Of The North African Immigrant Community In France", </w:t>
      </w:r>
      <w:r>
        <w:rPr>
          <w:rStyle w:val="selectable"/>
          <w:i/>
          <w:iCs/>
        </w:rPr>
        <w:t>Ethnic And Racial Studies</w:t>
      </w:r>
      <w:r>
        <w:rPr>
          <w:rStyle w:val="selectable"/>
        </w:rPr>
        <w:t xml:space="preserve"> 14, no. 3 (1991): 350-367, doi</w:t>
      </w:r>
      <w:proofErr w:type="gramStart"/>
      <w:r>
        <w:rPr>
          <w:rStyle w:val="selectable"/>
        </w:rPr>
        <w:t>:10.1080</w:t>
      </w:r>
      <w:proofErr w:type="gramEnd"/>
      <w:r>
        <w:rPr>
          <w:rStyle w:val="selectable"/>
        </w:rPr>
        <w:t>/01419870.1991.9993716.</w:t>
      </w:r>
    </w:p>
  </w:footnote>
  <w:footnote w:id="15">
    <w:p w14:paraId="458DAAF8" w14:textId="1850E4A5" w:rsidR="004A68A5" w:rsidRDefault="004A68A5" w:rsidP="007D2130">
      <w:pPr>
        <w:pStyle w:val="FootnoteText"/>
      </w:pPr>
      <w:r>
        <w:rPr>
          <w:rStyle w:val="FootnoteReference"/>
        </w:rPr>
        <w:footnoteRef/>
      </w:r>
      <w:r>
        <w:t xml:space="preserve"> </w:t>
      </w:r>
      <w:proofErr w:type="gramStart"/>
      <w:r>
        <w:rPr>
          <w:rStyle w:val="selectable"/>
        </w:rPr>
        <w:t>"The Moroccan Muslim Community In England”, 32.</w:t>
      </w:r>
      <w:proofErr w:type="gramEnd"/>
    </w:p>
  </w:footnote>
  <w:footnote w:id="16">
    <w:p w14:paraId="0C496DB9" w14:textId="26E391E9" w:rsidR="004A68A5" w:rsidRDefault="004A68A5">
      <w:pPr>
        <w:pStyle w:val="FootnoteText"/>
      </w:pPr>
      <w:r>
        <w:rPr>
          <w:rStyle w:val="FootnoteReference"/>
        </w:rPr>
        <w:footnoteRef/>
      </w:r>
      <w:r>
        <w:t xml:space="preserve"> </w:t>
      </w:r>
      <w:r>
        <w:rPr>
          <w:rStyle w:val="selectable"/>
        </w:rPr>
        <w:t>Ibid</w:t>
      </w:r>
      <w:proofErr w:type="gramStart"/>
      <w:r>
        <w:rPr>
          <w:rStyle w:val="selectable"/>
        </w:rPr>
        <w:t>.,</w:t>
      </w:r>
      <w:proofErr w:type="gramEnd"/>
      <w:r>
        <w:rPr>
          <w:rStyle w:val="selectable"/>
        </w:rPr>
        <w:t xml:space="preserve"> 47.</w:t>
      </w:r>
    </w:p>
  </w:footnote>
  <w:footnote w:id="17">
    <w:p w14:paraId="192B9673" w14:textId="34BB20BF" w:rsidR="004A68A5" w:rsidRDefault="004A68A5">
      <w:pPr>
        <w:pStyle w:val="FootnoteText"/>
      </w:pPr>
      <w:r>
        <w:rPr>
          <w:rStyle w:val="FootnoteReference"/>
        </w:rPr>
        <w:footnoteRef/>
      </w:r>
      <w:r>
        <w:t xml:space="preserve"> </w:t>
      </w:r>
      <w:proofErr w:type="gramStart"/>
      <w:r>
        <w:rPr>
          <w:rStyle w:val="selectable"/>
        </w:rPr>
        <w:t>"The Moroccan Muslim Community In England”, 48-51.</w:t>
      </w:r>
      <w:proofErr w:type="gramEnd"/>
    </w:p>
  </w:footnote>
  <w:footnote w:id="18">
    <w:p w14:paraId="63C82E8C" w14:textId="72AE0F06" w:rsidR="004A68A5" w:rsidRDefault="004A68A5">
      <w:pPr>
        <w:pStyle w:val="FootnoteText"/>
      </w:pPr>
      <w:r>
        <w:rPr>
          <w:rStyle w:val="FootnoteReference"/>
        </w:rPr>
        <w:footnoteRef/>
      </w:r>
      <w:r>
        <w:t xml:space="preserve"> </w:t>
      </w:r>
      <w:proofErr w:type="spellStart"/>
      <w:r w:rsidRPr="008006CE">
        <w:t>Rabah</w:t>
      </w:r>
      <w:proofErr w:type="spellEnd"/>
      <w:r w:rsidRPr="008006CE">
        <w:t xml:space="preserve"> </w:t>
      </w:r>
      <w:proofErr w:type="spellStart"/>
      <w:r w:rsidRPr="008006CE">
        <w:t>Aissaoui</w:t>
      </w:r>
      <w:proofErr w:type="spellEnd"/>
      <w:r w:rsidRPr="008006CE">
        <w:t xml:space="preserve">, </w:t>
      </w:r>
      <w:r w:rsidRPr="008006CE">
        <w:rPr>
          <w:i/>
          <w:iCs/>
        </w:rPr>
        <w:t xml:space="preserve">Immigration And National Identity: North African Political Movements In Colonial And Postcolonial France (International Library Of Migration </w:t>
      </w:r>
      <w:proofErr w:type="gramStart"/>
      <w:r w:rsidRPr="008006CE">
        <w:rPr>
          <w:i/>
          <w:iCs/>
        </w:rPr>
        <w:t>Studies ;</w:t>
      </w:r>
      <w:proofErr w:type="gramEnd"/>
      <w:r w:rsidRPr="008006CE">
        <w:rPr>
          <w:i/>
          <w:iCs/>
        </w:rPr>
        <w:t xml:space="preserve"> 4)</w:t>
      </w:r>
      <w:r w:rsidRPr="008006CE">
        <w:t xml:space="preserve">, 1st ed. (I.B. </w:t>
      </w:r>
      <w:proofErr w:type="spellStart"/>
      <w:r w:rsidRPr="008006CE">
        <w:t>Tauris</w:t>
      </w:r>
      <w:proofErr w:type="spellEnd"/>
      <w:r w:rsidRPr="008006CE">
        <w:t>, 2009).</w:t>
      </w:r>
    </w:p>
  </w:footnote>
  <w:footnote w:id="19">
    <w:p w14:paraId="006AD8BA" w14:textId="2EDBA5D8" w:rsidR="004A68A5" w:rsidRDefault="004A68A5">
      <w:pPr>
        <w:pStyle w:val="FootnoteText"/>
      </w:pPr>
      <w:r>
        <w:rPr>
          <w:rStyle w:val="FootnoteReference"/>
        </w:rPr>
        <w:footnoteRef/>
      </w:r>
      <w:r>
        <w:t xml:space="preserve"> </w:t>
      </w:r>
      <w:r w:rsidRPr="00210435">
        <w:t xml:space="preserve">Angelique </w:t>
      </w:r>
      <w:proofErr w:type="spellStart"/>
      <w:r w:rsidRPr="00210435">
        <w:t>Chrisafis</w:t>
      </w:r>
      <w:proofErr w:type="spellEnd"/>
      <w:r w:rsidRPr="00210435">
        <w:t xml:space="preserve">, "France Launches Major Anti-Racism And Hate Speech Campaign", </w:t>
      </w:r>
      <w:r w:rsidRPr="00210435">
        <w:rPr>
          <w:i/>
          <w:iCs/>
        </w:rPr>
        <w:t>The Guardian</w:t>
      </w:r>
      <w:r w:rsidRPr="00210435">
        <w:t>, 2015, https://www.theguardian.com/world/2015/apr/17/france-launches-major-anti-racism-and-hate-speech-campaign.</w:t>
      </w:r>
    </w:p>
  </w:footnote>
  <w:footnote w:id="20">
    <w:p w14:paraId="4EE6F48A" w14:textId="2EF22589" w:rsidR="004A68A5" w:rsidRDefault="004A68A5">
      <w:pPr>
        <w:pStyle w:val="FootnoteText"/>
      </w:pPr>
      <w:r>
        <w:rPr>
          <w:rStyle w:val="FootnoteReference"/>
        </w:rPr>
        <w:footnoteRef/>
      </w:r>
      <w:r>
        <w:t xml:space="preserve"> </w:t>
      </w:r>
      <w:proofErr w:type="spellStart"/>
      <w:r>
        <w:rPr>
          <w:rStyle w:val="selectable"/>
        </w:rPr>
        <w:t>Zainab</w:t>
      </w:r>
      <w:proofErr w:type="spellEnd"/>
      <w:r>
        <w:rPr>
          <w:rStyle w:val="selectable"/>
        </w:rPr>
        <w:t xml:space="preserve"> </w:t>
      </w:r>
      <w:proofErr w:type="spellStart"/>
      <w:r>
        <w:rPr>
          <w:rStyle w:val="selectable"/>
        </w:rPr>
        <w:t>Calcuttawala</w:t>
      </w:r>
      <w:proofErr w:type="spellEnd"/>
      <w:r>
        <w:rPr>
          <w:rStyle w:val="selectable"/>
        </w:rPr>
        <w:t xml:space="preserve">, "Consulate Denies Moroccan Man Visa To Accompany His Ill Sister To France", </w:t>
      </w:r>
      <w:r>
        <w:rPr>
          <w:rStyle w:val="selectable"/>
          <w:i/>
          <w:iCs/>
        </w:rPr>
        <w:t>Morocco World News</w:t>
      </w:r>
      <w:r>
        <w:rPr>
          <w:rStyle w:val="selectable"/>
        </w:rPr>
        <w:t>, 2016, https://www.moroccoworldnews.com/2016/11/201461/consulate-denies-moroccan-man-visa-to-accompany-his-ill-sister-to-france/.</w:t>
      </w:r>
    </w:p>
  </w:footnote>
  <w:footnote w:id="21">
    <w:p w14:paraId="581A6DCE" w14:textId="2A1B2EFF" w:rsidR="004A68A5" w:rsidRDefault="004A68A5">
      <w:pPr>
        <w:pStyle w:val="FootnoteText"/>
      </w:pPr>
      <w:r>
        <w:rPr>
          <w:rStyle w:val="FootnoteReference"/>
        </w:rPr>
        <w:footnoteRef/>
      </w:r>
      <w:r>
        <w:t xml:space="preserve"> </w:t>
      </w:r>
      <w:proofErr w:type="spellStart"/>
      <w:r w:rsidRPr="00D34443">
        <w:t>Aurelien</w:t>
      </w:r>
      <w:proofErr w:type="spellEnd"/>
      <w:r w:rsidRPr="00D34443">
        <w:t xml:space="preserve"> Breeden, "Le Pen: ‘The French Are No Longer Safe’", </w:t>
      </w:r>
      <w:r w:rsidRPr="00D34443">
        <w:rPr>
          <w:i/>
          <w:iCs/>
        </w:rPr>
        <w:t>The New York Times</w:t>
      </w:r>
      <w:r w:rsidRPr="00D34443">
        <w:t>, 2015, https://www.nytimes.com/live/paris-attacks-live-updates/le-pen-the-french-are-no-longer-safe/.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82D18" w14:textId="28F0A3D0" w:rsidR="004A68A5" w:rsidRDefault="004A68A5">
    <w:pPr>
      <w:pStyle w:val="Header"/>
      <w:jc w:val="right"/>
    </w:pPr>
    <w:proofErr w:type="spellStart"/>
    <w:r>
      <w:t>Gladish</w:t>
    </w:r>
    <w:proofErr w:type="spellEnd"/>
    <w:r>
      <w:t xml:space="preserve"> </w:t>
    </w:r>
    <w:sdt>
      <w:sdtPr>
        <w:id w:val="1084113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E1963">
          <w:rPr>
            <w:noProof/>
          </w:rPr>
          <w:t>13</w:t>
        </w:r>
        <w:r>
          <w:rPr>
            <w:noProof/>
          </w:rPr>
          <w:fldChar w:fldCharType="end"/>
        </w:r>
      </w:sdtContent>
    </w:sdt>
  </w:p>
  <w:p w14:paraId="7C949E3D" w14:textId="77777777" w:rsidR="004A68A5" w:rsidRDefault="004A68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97F"/>
    <w:rsid w:val="00003E2A"/>
    <w:rsid w:val="000047DF"/>
    <w:rsid w:val="00004C6A"/>
    <w:rsid w:val="00004FCC"/>
    <w:rsid w:val="0000539E"/>
    <w:rsid w:val="00005740"/>
    <w:rsid w:val="000073BC"/>
    <w:rsid w:val="00007582"/>
    <w:rsid w:val="00007A39"/>
    <w:rsid w:val="00010431"/>
    <w:rsid w:val="00010FCB"/>
    <w:rsid w:val="00011C4B"/>
    <w:rsid w:val="0001306A"/>
    <w:rsid w:val="000137F8"/>
    <w:rsid w:val="0001767A"/>
    <w:rsid w:val="00017F71"/>
    <w:rsid w:val="0002118F"/>
    <w:rsid w:val="000221EA"/>
    <w:rsid w:val="00022BBD"/>
    <w:rsid w:val="00025441"/>
    <w:rsid w:val="00025563"/>
    <w:rsid w:val="0002595B"/>
    <w:rsid w:val="0002665C"/>
    <w:rsid w:val="00026D74"/>
    <w:rsid w:val="0002765F"/>
    <w:rsid w:val="00027CC9"/>
    <w:rsid w:val="000302E6"/>
    <w:rsid w:val="000305EC"/>
    <w:rsid w:val="00030BE6"/>
    <w:rsid w:val="0003164C"/>
    <w:rsid w:val="0003169C"/>
    <w:rsid w:val="00032302"/>
    <w:rsid w:val="00032728"/>
    <w:rsid w:val="00032903"/>
    <w:rsid w:val="00033C02"/>
    <w:rsid w:val="00034771"/>
    <w:rsid w:val="00034A69"/>
    <w:rsid w:val="00035715"/>
    <w:rsid w:val="000357C6"/>
    <w:rsid w:val="000366E9"/>
    <w:rsid w:val="00036EDC"/>
    <w:rsid w:val="000374E3"/>
    <w:rsid w:val="00037B48"/>
    <w:rsid w:val="00040383"/>
    <w:rsid w:val="0004052C"/>
    <w:rsid w:val="00040755"/>
    <w:rsid w:val="00042704"/>
    <w:rsid w:val="00043D61"/>
    <w:rsid w:val="00044D51"/>
    <w:rsid w:val="000468F5"/>
    <w:rsid w:val="00046B69"/>
    <w:rsid w:val="00046BBD"/>
    <w:rsid w:val="000500DD"/>
    <w:rsid w:val="00051F00"/>
    <w:rsid w:val="00052A9E"/>
    <w:rsid w:val="000542EB"/>
    <w:rsid w:val="00055087"/>
    <w:rsid w:val="000556F2"/>
    <w:rsid w:val="00055701"/>
    <w:rsid w:val="00056416"/>
    <w:rsid w:val="00057E0C"/>
    <w:rsid w:val="00060113"/>
    <w:rsid w:val="00061314"/>
    <w:rsid w:val="00062C3E"/>
    <w:rsid w:val="00063396"/>
    <w:rsid w:val="000637CB"/>
    <w:rsid w:val="00063CB9"/>
    <w:rsid w:val="000641DA"/>
    <w:rsid w:val="000656EF"/>
    <w:rsid w:val="00065BA5"/>
    <w:rsid w:val="0006678D"/>
    <w:rsid w:val="00066B97"/>
    <w:rsid w:val="0006721D"/>
    <w:rsid w:val="00067AFB"/>
    <w:rsid w:val="00072612"/>
    <w:rsid w:val="00073A67"/>
    <w:rsid w:val="00074B8C"/>
    <w:rsid w:val="00076743"/>
    <w:rsid w:val="00077603"/>
    <w:rsid w:val="00080B69"/>
    <w:rsid w:val="000825E6"/>
    <w:rsid w:val="00082D37"/>
    <w:rsid w:val="00083602"/>
    <w:rsid w:val="00084AF0"/>
    <w:rsid w:val="00085E7B"/>
    <w:rsid w:val="00086347"/>
    <w:rsid w:val="00086716"/>
    <w:rsid w:val="000871F5"/>
    <w:rsid w:val="000872F3"/>
    <w:rsid w:val="000874C7"/>
    <w:rsid w:val="00087EF5"/>
    <w:rsid w:val="00091053"/>
    <w:rsid w:val="000918BD"/>
    <w:rsid w:val="00094F86"/>
    <w:rsid w:val="00095EDD"/>
    <w:rsid w:val="000969C6"/>
    <w:rsid w:val="00096B42"/>
    <w:rsid w:val="00096C15"/>
    <w:rsid w:val="00097026"/>
    <w:rsid w:val="00097C27"/>
    <w:rsid w:val="00097F64"/>
    <w:rsid w:val="000A1CDD"/>
    <w:rsid w:val="000A4C57"/>
    <w:rsid w:val="000A6BD2"/>
    <w:rsid w:val="000B3750"/>
    <w:rsid w:val="000B45CB"/>
    <w:rsid w:val="000B4948"/>
    <w:rsid w:val="000B5DAA"/>
    <w:rsid w:val="000B5F34"/>
    <w:rsid w:val="000B68EB"/>
    <w:rsid w:val="000B6D8F"/>
    <w:rsid w:val="000B754B"/>
    <w:rsid w:val="000B784E"/>
    <w:rsid w:val="000C0938"/>
    <w:rsid w:val="000C0E03"/>
    <w:rsid w:val="000C2665"/>
    <w:rsid w:val="000C2D04"/>
    <w:rsid w:val="000C3877"/>
    <w:rsid w:val="000C38A4"/>
    <w:rsid w:val="000C3A5E"/>
    <w:rsid w:val="000C4C09"/>
    <w:rsid w:val="000C546E"/>
    <w:rsid w:val="000C6B7E"/>
    <w:rsid w:val="000D01CF"/>
    <w:rsid w:val="000D03F9"/>
    <w:rsid w:val="000D1ACE"/>
    <w:rsid w:val="000D2B8C"/>
    <w:rsid w:val="000D3581"/>
    <w:rsid w:val="000D4FF6"/>
    <w:rsid w:val="000D5088"/>
    <w:rsid w:val="000D6089"/>
    <w:rsid w:val="000D61D5"/>
    <w:rsid w:val="000D630E"/>
    <w:rsid w:val="000E00FD"/>
    <w:rsid w:val="000E0B21"/>
    <w:rsid w:val="000E1E60"/>
    <w:rsid w:val="000E3E11"/>
    <w:rsid w:val="000E48B6"/>
    <w:rsid w:val="000E4ECE"/>
    <w:rsid w:val="000E5614"/>
    <w:rsid w:val="000E5E9A"/>
    <w:rsid w:val="000E60BF"/>
    <w:rsid w:val="000E61FB"/>
    <w:rsid w:val="000E7843"/>
    <w:rsid w:val="000F088E"/>
    <w:rsid w:val="000F0C4F"/>
    <w:rsid w:val="000F0FB7"/>
    <w:rsid w:val="000F101F"/>
    <w:rsid w:val="000F16E0"/>
    <w:rsid w:val="000F32AF"/>
    <w:rsid w:val="000F3A9F"/>
    <w:rsid w:val="000F4225"/>
    <w:rsid w:val="000F494B"/>
    <w:rsid w:val="000F67F8"/>
    <w:rsid w:val="000F7A42"/>
    <w:rsid w:val="000F7C2D"/>
    <w:rsid w:val="000F7F9B"/>
    <w:rsid w:val="0010152A"/>
    <w:rsid w:val="00102065"/>
    <w:rsid w:val="00102B95"/>
    <w:rsid w:val="00102C45"/>
    <w:rsid w:val="00102F12"/>
    <w:rsid w:val="00103F9A"/>
    <w:rsid w:val="001040D1"/>
    <w:rsid w:val="00104828"/>
    <w:rsid w:val="00104CA0"/>
    <w:rsid w:val="00105ADC"/>
    <w:rsid w:val="00105C20"/>
    <w:rsid w:val="00106A55"/>
    <w:rsid w:val="00106ABF"/>
    <w:rsid w:val="0010725C"/>
    <w:rsid w:val="0011055D"/>
    <w:rsid w:val="00110BF2"/>
    <w:rsid w:val="001116EE"/>
    <w:rsid w:val="00111C87"/>
    <w:rsid w:val="00111D05"/>
    <w:rsid w:val="00112A9F"/>
    <w:rsid w:val="00112B71"/>
    <w:rsid w:val="00112B7F"/>
    <w:rsid w:val="00113CA9"/>
    <w:rsid w:val="00113E49"/>
    <w:rsid w:val="0011497E"/>
    <w:rsid w:val="0011538A"/>
    <w:rsid w:val="001173E6"/>
    <w:rsid w:val="001174F4"/>
    <w:rsid w:val="00117D4F"/>
    <w:rsid w:val="001204A9"/>
    <w:rsid w:val="0012305A"/>
    <w:rsid w:val="0012395A"/>
    <w:rsid w:val="001246B4"/>
    <w:rsid w:val="001246BA"/>
    <w:rsid w:val="00124D6A"/>
    <w:rsid w:val="00131E1A"/>
    <w:rsid w:val="00133679"/>
    <w:rsid w:val="00134537"/>
    <w:rsid w:val="001349D7"/>
    <w:rsid w:val="00134E8C"/>
    <w:rsid w:val="001353A9"/>
    <w:rsid w:val="00136E9D"/>
    <w:rsid w:val="00140024"/>
    <w:rsid w:val="0014361D"/>
    <w:rsid w:val="001436B3"/>
    <w:rsid w:val="00143708"/>
    <w:rsid w:val="00144CE7"/>
    <w:rsid w:val="00145EDB"/>
    <w:rsid w:val="00146312"/>
    <w:rsid w:val="001477C9"/>
    <w:rsid w:val="001516E6"/>
    <w:rsid w:val="001529E0"/>
    <w:rsid w:val="00152D16"/>
    <w:rsid w:val="001532FC"/>
    <w:rsid w:val="00153781"/>
    <w:rsid w:val="001553E3"/>
    <w:rsid w:val="00156AB8"/>
    <w:rsid w:val="0015720C"/>
    <w:rsid w:val="00157CA3"/>
    <w:rsid w:val="0016071E"/>
    <w:rsid w:val="001619F9"/>
    <w:rsid w:val="00161C12"/>
    <w:rsid w:val="00162A12"/>
    <w:rsid w:val="00164520"/>
    <w:rsid w:val="0016547F"/>
    <w:rsid w:val="001660A5"/>
    <w:rsid w:val="0016667A"/>
    <w:rsid w:val="0016690F"/>
    <w:rsid w:val="00166FC0"/>
    <w:rsid w:val="00167B19"/>
    <w:rsid w:val="00171D75"/>
    <w:rsid w:val="001727D7"/>
    <w:rsid w:val="00173F53"/>
    <w:rsid w:val="0017435E"/>
    <w:rsid w:val="001768BC"/>
    <w:rsid w:val="00177771"/>
    <w:rsid w:val="00180218"/>
    <w:rsid w:val="0018051D"/>
    <w:rsid w:val="00180783"/>
    <w:rsid w:val="001837DD"/>
    <w:rsid w:val="00190207"/>
    <w:rsid w:val="0019023C"/>
    <w:rsid w:val="00192208"/>
    <w:rsid w:val="0019372B"/>
    <w:rsid w:val="00193791"/>
    <w:rsid w:val="00197718"/>
    <w:rsid w:val="00197F1A"/>
    <w:rsid w:val="001A1019"/>
    <w:rsid w:val="001A1028"/>
    <w:rsid w:val="001A26D7"/>
    <w:rsid w:val="001A26F7"/>
    <w:rsid w:val="001A50D1"/>
    <w:rsid w:val="001A50E2"/>
    <w:rsid w:val="001A68A9"/>
    <w:rsid w:val="001A7213"/>
    <w:rsid w:val="001A7938"/>
    <w:rsid w:val="001B013C"/>
    <w:rsid w:val="001B0C09"/>
    <w:rsid w:val="001B1C1A"/>
    <w:rsid w:val="001B2542"/>
    <w:rsid w:val="001B44DA"/>
    <w:rsid w:val="001B457B"/>
    <w:rsid w:val="001B55F4"/>
    <w:rsid w:val="001B6833"/>
    <w:rsid w:val="001B7B07"/>
    <w:rsid w:val="001B7E5D"/>
    <w:rsid w:val="001C09B5"/>
    <w:rsid w:val="001C21BF"/>
    <w:rsid w:val="001C2339"/>
    <w:rsid w:val="001C3DB7"/>
    <w:rsid w:val="001C5CEE"/>
    <w:rsid w:val="001C7236"/>
    <w:rsid w:val="001D195F"/>
    <w:rsid w:val="001D2006"/>
    <w:rsid w:val="001D2118"/>
    <w:rsid w:val="001D2B13"/>
    <w:rsid w:val="001D2E30"/>
    <w:rsid w:val="001D413E"/>
    <w:rsid w:val="001D59B4"/>
    <w:rsid w:val="001D615C"/>
    <w:rsid w:val="001D779F"/>
    <w:rsid w:val="001D7948"/>
    <w:rsid w:val="001E0A20"/>
    <w:rsid w:val="001E20D5"/>
    <w:rsid w:val="001E2A82"/>
    <w:rsid w:val="001E3F5D"/>
    <w:rsid w:val="001E6A50"/>
    <w:rsid w:val="001E7FA1"/>
    <w:rsid w:val="001F1468"/>
    <w:rsid w:val="001F185B"/>
    <w:rsid w:val="001F195B"/>
    <w:rsid w:val="001F3805"/>
    <w:rsid w:val="001F425F"/>
    <w:rsid w:val="001F5474"/>
    <w:rsid w:val="001F56C1"/>
    <w:rsid w:val="001F7A24"/>
    <w:rsid w:val="0020006F"/>
    <w:rsid w:val="002000E6"/>
    <w:rsid w:val="0020040E"/>
    <w:rsid w:val="0020185D"/>
    <w:rsid w:val="002019C2"/>
    <w:rsid w:val="002019EE"/>
    <w:rsid w:val="002042F5"/>
    <w:rsid w:val="002048B2"/>
    <w:rsid w:val="00204EBC"/>
    <w:rsid w:val="00205242"/>
    <w:rsid w:val="0020646B"/>
    <w:rsid w:val="00206ABD"/>
    <w:rsid w:val="00207FE0"/>
    <w:rsid w:val="0021010D"/>
    <w:rsid w:val="00210435"/>
    <w:rsid w:val="00210699"/>
    <w:rsid w:val="00211A0F"/>
    <w:rsid w:val="00211D70"/>
    <w:rsid w:val="00211E7F"/>
    <w:rsid w:val="00212C4A"/>
    <w:rsid w:val="00213980"/>
    <w:rsid w:val="00214AC3"/>
    <w:rsid w:val="00215721"/>
    <w:rsid w:val="002157B6"/>
    <w:rsid w:val="00215AB0"/>
    <w:rsid w:val="00217A4C"/>
    <w:rsid w:val="00222393"/>
    <w:rsid w:val="00222D4A"/>
    <w:rsid w:val="002239EC"/>
    <w:rsid w:val="00223D0B"/>
    <w:rsid w:val="00223ECD"/>
    <w:rsid w:val="0022433E"/>
    <w:rsid w:val="00225856"/>
    <w:rsid w:val="00225C0A"/>
    <w:rsid w:val="002265E6"/>
    <w:rsid w:val="00227BF7"/>
    <w:rsid w:val="00230A2E"/>
    <w:rsid w:val="002312F9"/>
    <w:rsid w:val="00231506"/>
    <w:rsid w:val="00235FE1"/>
    <w:rsid w:val="00237138"/>
    <w:rsid w:val="002375B7"/>
    <w:rsid w:val="00242298"/>
    <w:rsid w:val="00242C24"/>
    <w:rsid w:val="00246799"/>
    <w:rsid w:val="0024710A"/>
    <w:rsid w:val="00247156"/>
    <w:rsid w:val="00250F80"/>
    <w:rsid w:val="00250FC2"/>
    <w:rsid w:val="00251683"/>
    <w:rsid w:val="00252E4E"/>
    <w:rsid w:val="002531CD"/>
    <w:rsid w:val="002531F5"/>
    <w:rsid w:val="002536A5"/>
    <w:rsid w:val="00253CF1"/>
    <w:rsid w:val="00254782"/>
    <w:rsid w:val="00254863"/>
    <w:rsid w:val="00256401"/>
    <w:rsid w:val="00256913"/>
    <w:rsid w:val="00257896"/>
    <w:rsid w:val="002605FE"/>
    <w:rsid w:val="00260774"/>
    <w:rsid w:val="0026195D"/>
    <w:rsid w:val="00261ABC"/>
    <w:rsid w:val="00261FDC"/>
    <w:rsid w:val="002624B7"/>
    <w:rsid w:val="00263AF7"/>
    <w:rsid w:val="00263F46"/>
    <w:rsid w:val="00266952"/>
    <w:rsid w:val="00267E3E"/>
    <w:rsid w:val="00270198"/>
    <w:rsid w:val="00271558"/>
    <w:rsid w:val="00273F25"/>
    <w:rsid w:val="00276E89"/>
    <w:rsid w:val="0027764E"/>
    <w:rsid w:val="0027781C"/>
    <w:rsid w:val="002779CA"/>
    <w:rsid w:val="0028267D"/>
    <w:rsid w:val="00282727"/>
    <w:rsid w:val="00283037"/>
    <w:rsid w:val="00284785"/>
    <w:rsid w:val="002853CC"/>
    <w:rsid w:val="00285B2E"/>
    <w:rsid w:val="00286187"/>
    <w:rsid w:val="00286A21"/>
    <w:rsid w:val="0028714E"/>
    <w:rsid w:val="00290775"/>
    <w:rsid w:val="0029088D"/>
    <w:rsid w:val="0029161F"/>
    <w:rsid w:val="002924B7"/>
    <w:rsid w:val="00292DA9"/>
    <w:rsid w:val="002934F6"/>
    <w:rsid w:val="00294695"/>
    <w:rsid w:val="00295146"/>
    <w:rsid w:val="00295884"/>
    <w:rsid w:val="00296473"/>
    <w:rsid w:val="00296D16"/>
    <w:rsid w:val="002977B8"/>
    <w:rsid w:val="00297F84"/>
    <w:rsid w:val="002A146A"/>
    <w:rsid w:val="002A15FF"/>
    <w:rsid w:val="002A1E94"/>
    <w:rsid w:val="002A22B1"/>
    <w:rsid w:val="002A2581"/>
    <w:rsid w:val="002A2CED"/>
    <w:rsid w:val="002A3868"/>
    <w:rsid w:val="002A5A1E"/>
    <w:rsid w:val="002A61B3"/>
    <w:rsid w:val="002A66B0"/>
    <w:rsid w:val="002B034B"/>
    <w:rsid w:val="002B0B80"/>
    <w:rsid w:val="002B215A"/>
    <w:rsid w:val="002B2842"/>
    <w:rsid w:val="002B296A"/>
    <w:rsid w:val="002B3A6E"/>
    <w:rsid w:val="002B4042"/>
    <w:rsid w:val="002B4932"/>
    <w:rsid w:val="002B52A9"/>
    <w:rsid w:val="002B6023"/>
    <w:rsid w:val="002B6103"/>
    <w:rsid w:val="002B6BA1"/>
    <w:rsid w:val="002B6FC1"/>
    <w:rsid w:val="002B75D2"/>
    <w:rsid w:val="002B77DE"/>
    <w:rsid w:val="002B7F2B"/>
    <w:rsid w:val="002C00FB"/>
    <w:rsid w:val="002C08C9"/>
    <w:rsid w:val="002C1449"/>
    <w:rsid w:val="002C1760"/>
    <w:rsid w:val="002C2F62"/>
    <w:rsid w:val="002C36D6"/>
    <w:rsid w:val="002C4565"/>
    <w:rsid w:val="002C4AD3"/>
    <w:rsid w:val="002C4E5F"/>
    <w:rsid w:val="002D0957"/>
    <w:rsid w:val="002D2B26"/>
    <w:rsid w:val="002D3EE6"/>
    <w:rsid w:val="002D4262"/>
    <w:rsid w:val="002D42A8"/>
    <w:rsid w:val="002D4405"/>
    <w:rsid w:val="002D5013"/>
    <w:rsid w:val="002D547B"/>
    <w:rsid w:val="002D6AD3"/>
    <w:rsid w:val="002D79E3"/>
    <w:rsid w:val="002D7F35"/>
    <w:rsid w:val="002E01D9"/>
    <w:rsid w:val="002E06EA"/>
    <w:rsid w:val="002E0F7A"/>
    <w:rsid w:val="002E221F"/>
    <w:rsid w:val="002E22DF"/>
    <w:rsid w:val="002E25B5"/>
    <w:rsid w:val="002E3944"/>
    <w:rsid w:val="002E3B42"/>
    <w:rsid w:val="002E4CC3"/>
    <w:rsid w:val="002E5775"/>
    <w:rsid w:val="002E5C68"/>
    <w:rsid w:val="002E6307"/>
    <w:rsid w:val="002F102C"/>
    <w:rsid w:val="002F19B7"/>
    <w:rsid w:val="002F1E54"/>
    <w:rsid w:val="002F39A8"/>
    <w:rsid w:val="002F3E54"/>
    <w:rsid w:val="002F4933"/>
    <w:rsid w:val="002F54CF"/>
    <w:rsid w:val="002F686B"/>
    <w:rsid w:val="002F6A57"/>
    <w:rsid w:val="002F6FD1"/>
    <w:rsid w:val="002F784F"/>
    <w:rsid w:val="00300FFB"/>
    <w:rsid w:val="00302E0C"/>
    <w:rsid w:val="0030441D"/>
    <w:rsid w:val="00305010"/>
    <w:rsid w:val="00305D86"/>
    <w:rsid w:val="003075DB"/>
    <w:rsid w:val="003102E3"/>
    <w:rsid w:val="0031084D"/>
    <w:rsid w:val="00310891"/>
    <w:rsid w:val="003110FF"/>
    <w:rsid w:val="00312F0B"/>
    <w:rsid w:val="0031341D"/>
    <w:rsid w:val="0031347F"/>
    <w:rsid w:val="00313D56"/>
    <w:rsid w:val="00314B62"/>
    <w:rsid w:val="00314F78"/>
    <w:rsid w:val="003151AB"/>
    <w:rsid w:val="0031555A"/>
    <w:rsid w:val="00317A1B"/>
    <w:rsid w:val="0032101C"/>
    <w:rsid w:val="00322BE0"/>
    <w:rsid w:val="00322F3C"/>
    <w:rsid w:val="00322FD4"/>
    <w:rsid w:val="00324D76"/>
    <w:rsid w:val="003253DA"/>
    <w:rsid w:val="0032554C"/>
    <w:rsid w:val="00325845"/>
    <w:rsid w:val="00325FDC"/>
    <w:rsid w:val="00326885"/>
    <w:rsid w:val="0032696B"/>
    <w:rsid w:val="003275BD"/>
    <w:rsid w:val="003276F9"/>
    <w:rsid w:val="00330107"/>
    <w:rsid w:val="00331964"/>
    <w:rsid w:val="00331CAE"/>
    <w:rsid w:val="00331DE3"/>
    <w:rsid w:val="00333668"/>
    <w:rsid w:val="00333C77"/>
    <w:rsid w:val="00333EE7"/>
    <w:rsid w:val="00334B83"/>
    <w:rsid w:val="00336575"/>
    <w:rsid w:val="00336C03"/>
    <w:rsid w:val="00340A13"/>
    <w:rsid w:val="00340E1F"/>
    <w:rsid w:val="0034158C"/>
    <w:rsid w:val="00341BF8"/>
    <w:rsid w:val="00343125"/>
    <w:rsid w:val="00343142"/>
    <w:rsid w:val="00343E39"/>
    <w:rsid w:val="00344400"/>
    <w:rsid w:val="00344449"/>
    <w:rsid w:val="00346C4F"/>
    <w:rsid w:val="00347091"/>
    <w:rsid w:val="003475EE"/>
    <w:rsid w:val="00347A30"/>
    <w:rsid w:val="003509CC"/>
    <w:rsid w:val="003523B0"/>
    <w:rsid w:val="00352877"/>
    <w:rsid w:val="00354D03"/>
    <w:rsid w:val="00356C28"/>
    <w:rsid w:val="0035784F"/>
    <w:rsid w:val="0036067F"/>
    <w:rsid w:val="00360CAA"/>
    <w:rsid w:val="0036185D"/>
    <w:rsid w:val="00361C7A"/>
    <w:rsid w:val="00362A06"/>
    <w:rsid w:val="00362A75"/>
    <w:rsid w:val="003641E6"/>
    <w:rsid w:val="0036434F"/>
    <w:rsid w:val="003652E2"/>
    <w:rsid w:val="00365A2A"/>
    <w:rsid w:val="003718EF"/>
    <w:rsid w:val="00371B45"/>
    <w:rsid w:val="00371ECF"/>
    <w:rsid w:val="00372AF6"/>
    <w:rsid w:val="00373917"/>
    <w:rsid w:val="003744C5"/>
    <w:rsid w:val="003746FC"/>
    <w:rsid w:val="00380092"/>
    <w:rsid w:val="003811C2"/>
    <w:rsid w:val="00382207"/>
    <w:rsid w:val="003847D1"/>
    <w:rsid w:val="00384D3C"/>
    <w:rsid w:val="00384E73"/>
    <w:rsid w:val="00384E97"/>
    <w:rsid w:val="003854E0"/>
    <w:rsid w:val="00390AFA"/>
    <w:rsid w:val="003911E9"/>
    <w:rsid w:val="00391F2A"/>
    <w:rsid w:val="00392C9F"/>
    <w:rsid w:val="00392D84"/>
    <w:rsid w:val="003947E9"/>
    <w:rsid w:val="0039489D"/>
    <w:rsid w:val="00395920"/>
    <w:rsid w:val="0039672D"/>
    <w:rsid w:val="00396F3C"/>
    <w:rsid w:val="00396F5E"/>
    <w:rsid w:val="00397D05"/>
    <w:rsid w:val="003A06C9"/>
    <w:rsid w:val="003A146C"/>
    <w:rsid w:val="003A19D7"/>
    <w:rsid w:val="003A27D5"/>
    <w:rsid w:val="003A2A6D"/>
    <w:rsid w:val="003A3C31"/>
    <w:rsid w:val="003A42B3"/>
    <w:rsid w:val="003A5AF6"/>
    <w:rsid w:val="003A6AFF"/>
    <w:rsid w:val="003A6C89"/>
    <w:rsid w:val="003B004B"/>
    <w:rsid w:val="003B0C7B"/>
    <w:rsid w:val="003B0FB9"/>
    <w:rsid w:val="003B2450"/>
    <w:rsid w:val="003B29EE"/>
    <w:rsid w:val="003B4B23"/>
    <w:rsid w:val="003B56EA"/>
    <w:rsid w:val="003B5A3F"/>
    <w:rsid w:val="003C069F"/>
    <w:rsid w:val="003C09BB"/>
    <w:rsid w:val="003C0D29"/>
    <w:rsid w:val="003C1191"/>
    <w:rsid w:val="003C1278"/>
    <w:rsid w:val="003C1F9F"/>
    <w:rsid w:val="003C37D5"/>
    <w:rsid w:val="003C58C7"/>
    <w:rsid w:val="003C6BC3"/>
    <w:rsid w:val="003D0762"/>
    <w:rsid w:val="003D0A37"/>
    <w:rsid w:val="003D0BBC"/>
    <w:rsid w:val="003D1D2C"/>
    <w:rsid w:val="003D1FDC"/>
    <w:rsid w:val="003D2319"/>
    <w:rsid w:val="003D2BE1"/>
    <w:rsid w:val="003D2C51"/>
    <w:rsid w:val="003D2EDB"/>
    <w:rsid w:val="003D319F"/>
    <w:rsid w:val="003D327A"/>
    <w:rsid w:val="003D49D6"/>
    <w:rsid w:val="003D593E"/>
    <w:rsid w:val="003D59E1"/>
    <w:rsid w:val="003D6050"/>
    <w:rsid w:val="003D6C6C"/>
    <w:rsid w:val="003D6F9F"/>
    <w:rsid w:val="003D7C50"/>
    <w:rsid w:val="003D7FBC"/>
    <w:rsid w:val="003E12C1"/>
    <w:rsid w:val="003E16F2"/>
    <w:rsid w:val="003E24A4"/>
    <w:rsid w:val="003E26E9"/>
    <w:rsid w:val="003E34F0"/>
    <w:rsid w:val="003E366B"/>
    <w:rsid w:val="003E3D59"/>
    <w:rsid w:val="003E488A"/>
    <w:rsid w:val="003E4B0E"/>
    <w:rsid w:val="003E5156"/>
    <w:rsid w:val="003E53B2"/>
    <w:rsid w:val="003E56AB"/>
    <w:rsid w:val="003E6243"/>
    <w:rsid w:val="003E6382"/>
    <w:rsid w:val="003E652A"/>
    <w:rsid w:val="003E69EA"/>
    <w:rsid w:val="003E7223"/>
    <w:rsid w:val="003E79C0"/>
    <w:rsid w:val="003F3EBF"/>
    <w:rsid w:val="003F4124"/>
    <w:rsid w:val="003F6286"/>
    <w:rsid w:val="003F6410"/>
    <w:rsid w:val="003F7678"/>
    <w:rsid w:val="003F7AC6"/>
    <w:rsid w:val="00401D53"/>
    <w:rsid w:val="004021EA"/>
    <w:rsid w:val="00402EAF"/>
    <w:rsid w:val="00404277"/>
    <w:rsid w:val="004045C4"/>
    <w:rsid w:val="0040548B"/>
    <w:rsid w:val="004056AF"/>
    <w:rsid w:val="00405D82"/>
    <w:rsid w:val="00406673"/>
    <w:rsid w:val="00406AE2"/>
    <w:rsid w:val="00406CDD"/>
    <w:rsid w:val="00407D78"/>
    <w:rsid w:val="00410BC3"/>
    <w:rsid w:val="00410D0E"/>
    <w:rsid w:val="00410E86"/>
    <w:rsid w:val="0041107D"/>
    <w:rsid w:val="004112C5"/>
    <w:rsid w:val="0041145E"/>
    <w:rsid w:val="004120D1"/>
    <w:rsid w:val="00412B66"/>
    <w:rsid w:val="00413388"/>
    <w:rsid w:val="00414A20"/>
    <w:rsid w:val="00414C18"/>
    <w:rsid w:val="00415EF9"/>
    <w:rsid w:val="00420F93"/>
    <w:rsid w:val="0042106E"/>
    <w:rsid w:val="004213FD"/>
    <w:rsid w:val="00422EA9"/>
    <w:rsid w:val="00424DDA"/>
    <w:rsid w:val="00424DF9"/>
    <w:rsid w:val="0042568C"/>
    <w:rsid w:val="0042655C"/>
    <w:rsid w:val="00426930"/>
    <w:rsid w:val="00427DA8"/>
    <w:rsid w:val="00430952"/>
    <w:rsid w:val="004314A2"/>
    <w:rsid w:val="004319C8"/>
    <w:rsid w:val="00432F0C"/>
    <w:rsid w:val="0043425A"/>
    <w:rsid w:val="00434463"/>
    <w:rsid w:val="004361B3"/>
    <w:rsid w:val="004366B5"/>
    <w:rsid w:val="00436807"/>
    <w:rsid w:val="0043728A"/>
    <w:rsid w:val="004418FC"/>
    <w:rsid w:val="00441C22"/>
    <w:rsid w:val="00442151"/>
    <w:rsid w:val="004435E7"/>
    <w:rsid w:val="0044417A"/>
    <w:rsid w:val="00444B1F"/>
    <w:rsid w:val="00445A85"/>
    <w:rsid w:val="004461ED"/>
    <w:rsid w:val="00446A4B"/>
    <w:rsid w:val="00446B93"/>
    <w:rsid w:val="00447504"/>
    <w:rsid w:val="00450670"/>
    <w:rsid w:val="004509AD"/>
    <w:rsid w:val="004512AC"/>
    <w:rsid w:val="00451930"/>
    <w:rsid w:val="0045265F"/>
    <w:rsid w:val="004556C8"/>
    <w:rsid w:val="00456253"/>
    <w:rsid w:val="0045663C"/>
    <w:rsid w:val="004569D8"/>
    <w:rsid w:val="00456D05"/>
    <w:rsid w:val="0045761C"/>
    <w:rsid w:val="004602CD"/>
    <w:rsid w:val="00461D10"/>
    <w:rsid w:val="00462450"/>
    <w:rsid w:val="00462480"/>
    <w:rsid w:val="00463D85"/>
    <w:rsid w:val="004648FD"/>
    <w:rsid w:val="004654BC"/>
    <w:rsid w:val="0046555A"/>
    <w:rsid w:val="004660DB"/>
    <w:rsid w:val="00470491"/>
    <w:rsid w:val="004728C6"/>
    <w:rsid w:val="00474F9F"/>
    <w:rsid w:val="004757BE"/>
    <w:rsid w:val="0047583D"/>
    <w:rsid w:val="00476415"/>
    <w:rsid w:val="004770C4"/>
    <w:rsid w:val="004800FB"/>
    <w:rsid w:val="00480AF4"/>
    <w:rsid w:val="004812C6"/>
    <w:rsid w:val="00481FE2"/>
    <w:rsid w:val="00482FE2"/>
    <w:rsid w:val="004836C8"/>
    <w:rsid w:val="004836CD"/>
    <w:rsid w:val="00483C19"/>
    <w:rsid w:val="004842AB"/>
    <w:rsid w:val="004843A1"/>
    <w:rsid w:val="004843E1"/>
    <w:rsid w:val="00486212"/>
    <w:rsid w:val="004865E0"/>
    <w:rsid w:val="00487114"/>
    <w:rsid w:val="00487148"/>
    <w:rsid w:val="00490377"/>
    <w:rsid w:val="00490706"/>
    <w:rsid w:val="0049141D"/>
    <w:rsid w:val="0049154B"/>
    <w:rsid w:val="004919BA"/>
    <w:rsid w:val="00491B72"/>
    <w:rsid w:val="00493249"/>
    <w:rsid w:val="00493519"/>
    <w:rsid w:val="004941FD"/>
    <w:rsid w:val="00494739"/>
    <w:rsid w:val="00496DB3"/>
    <w:rsid w:val="00497C26"/>
    <w:rsid w:val="004A1BDF"/>
    <w:rsid w:val="004A1D89"/>
    <w:rsid w:val="004A208D"/>
    <w:rsid w:val="004A2EBC"/>
    <w:rsid w:val="004A30D0"/>
    <w:rsid w:val="004A3194"/>
    <w:rsid w:val="004A5076"/>
    <w:rsid w:val="004A5B39"/>
    <w:rsid w:val="004A68A5"/>
    <w:rsid w:val="004A706A"/>
    <w:rsid w:val="004A761A"/>
    <w:rsid w:val="004A7EB4"/>
    <w:rsid w:val="004B12E3"/>
    <w:rsid w:val="004B144C"/>
    <w:rsid w:val="004B14F4"/>
    <w:rsid w:val="004B1D2D"/>
    <w:rsid w:val="004B2249"/>
    <w:rsid w:val="004B2691"/>
    <w:rsid w:val="004B3136"/>
    <w:rsid w:val="004B3EDD"/>
    <w:rsid w:val="004B4C4A"/>
    <w:rsid w:val="004B5B97"/>
    <w:rsid w:val="004B6888"/>
    <w:rsid w:val="004B68FE"/>
    <w:rsid w:val="004B71E2"/>
    <w:rsid w:val="004B7B05"/>
    <w:rsid w:val="004B7E20"/>
    <w:rsid w:val="004C09A7"/>
    <w:rsid w:val="004C0DFF"/>
    <w:rsid w:val="004C3443"/>
    <w:rsid w:val="004C41CE"/>
    <w:rsid w:val="004C4883"/>
    <w:rsid w:val="004C48D3"/>
    <w:rsid w:val="004C510C"/>
    <w:rsid w:val="004C594B"/>
    <w:rsid w:val="004C72BE"/>
    <w:rsid w:val="004C76A3"/>
    <w:rsid w:val="004D0209"/>
    <w:rsid w:val="004D098C"/>
    <w:rsid w:val="004D1F51"/>
    <w:rsid w:val="004D2817"/>
    <w:rsid w:val="004D356E"/>
    <w:rsid w:val="004D5389"/>
    <w:rsid w:val="004D6B66"/>
    <w:rsid w:val="004D7B62"/>
    <w:rsid w:val="004E0134"/>
    <w:rsid w:val="004E0241"/>
    <w:rsid w:val="004E1554"/>
    <w:rsid w:val="004E2F58"/>
    <w:rsid w:val="004E5721"/>
    <w:rsid w:val="004E5820"/>
    <w:rsid w:val="004E5B94"/>
    <w:rsid w:val="004F05C6"/>
    <w:rsid w:val="004F2263"/>
    <w:rsid w:val="004F683E"/>
    <w:rsid w:val="004F6F48"/>
    <w:rsid w:val="004F707A"/>
    <w:rsid w:val="005002C7"/>
    <w:rsid w:val="00500962"/>
    <w:rsid w:val="00500C56"/>
    <w:rsid w:val="00500D87"/>
    <w:rsid w:val="005013D5"/>
    <w:rsid w:val="00504429"/>
    <w:rsid w:val="0050464B"/>
    <w:rsid w:val="00506341"/>
    <w:rsid w:val="00506A92"/>
    <w:rsid w:val="0051015E"/>
    <w:rsid w:val="00510BE4"/>
    <w:rsid w:val="00511732"/>
    <w:rsid w:val="00511C3E"/>
    <w:rsid w:val="00512094"/>
    <w:rsid w:val="00512B55"/>
    <w:rsid w:val="00513042"/>
    <w:rsid w:val="00521565"/>
    <w:rsid w:val="00522E06"/>
    <w:rsid w:val="005238C8"/>
    <w:rsid w:val="005239E6"/>
    <w:rsid w:val="00526946"/>
    <w:rsid w:val="005276F7"/>
    <w:rsid w:val="0053075F"/>
    <w:rsid w:val="005307F3"/>
    <w:rsid w:val="005309D8"/>
    <w:rsid w:val="00531536"/>
    <w:rsid w:val="00532DE1"/>
    <w:rsid w:val="00532E71"/>
    <w:rsid w:val="00534836"/>
    <w:rsid w:val="005404D7"/>
    <w:rsid w:val="00540C1B"/>
    <w:rsid w:val="005412B3"/>
    <w:rsid w:val="0054335C"/>
    <w:rsid w:val="005439F0"/>
    <w:rsid w:val="00543EBC"/>
    <w:rsid w:val="00544047"/>
    <w:rsid w:val="005448D1"/>
    <w:rsid w:val="00544E3A"/>
    <w:rsid w:val="00545797"/>
    <w:rsid w:val="00550588"/>
    <w:rsid w:val="005520C3"/>
    <w:rsid w:val="00552740"/>
    <w:rsid w:val="005535A6"/>
    <w:rsid w:val="005537DC"/>
    <w:rsid w:val="0055384A"/>
    <w:rsid w:val="00553C81"/>
    <w:rsid w:val="00554B14"/>
    <w:rsid w:val="00555CF2"/>
    <w:rsid w:val="005562EC"/>
    <w:rsid w:val="00561DDB"/>
    <w:rsid w:val="00562B5D"/>
    <w:rsid w:val="00562F5A"/>
    <w:rsid w:val="00567593"/>
    <w:rsid w:val="0057027D"/>
    <w:rsid w:val="005719C6"/>
    <w:rsid w:val="00571BF2"/>
    <w:rsid w:val="0057307C"/>
    <w:rsid w:val="00574987"/>
    <w:rsid w:val="00574C79"/>
    <w:rsid w:val="005754F1"/>
    <w:rsid w:val="00575615"/>
    <w:rsid w:val="005765AF"/>
    <w:rsid w:val="00576D2E"/>
    <w:rsid w:val="0057739D"/>
    <w:rsid w:val="00577A03"/>
    <w:rsid w:val="00577F73"/>
    <w:rsid w:val="00580101"/>
    <w:rsid w:val="005801CD"/>
    <w:rsid w:val="00580228"/>
    <w:rsid w:val="00580DB0"/>
    <w:rsid w:val="0058172C"/>
    <w:rsid w:val="005823DF"/>
    <w:rsid w:val="005854ED"/>
    <w:rsid w:val="00585C22"/>
    <w:rsid w:val="00586274"/>
    <w:rsid w:val="00587122"/>
    <w:rsid w:val="00591271"/>
    <w:rsid w:val="00591E48"/>
    <w:rsid w:val="00592478"/>
    <w:rsid w:val="0059260D"/>
    <w:rsid w:val="00594A99"/>
    <w:rsid w:val="005964E0"/>
    <w:rsid w:val="005966BB"/>
    <w:rsid w:val="00597D20"/>
    <w:rsid w:val="00597E33"/>
    <w:rsid w:val="005A14FC"/>
    <w:rsid w:val="005A1A75"/>
    <w:rsid w:val="005A2000"/>
    <w:rsid w:val="005A2C68"/>
    <w:rsid w:val="005A2FEF"/>
    <w:rsid w:val="005A3018"/>
    <w:rsid w:val="005A58B1"/>
    <w:rsid w:val="005A67E4"/>
    <w:rsid w:val="005A6A58"/>
    <w:rsid w:val="005A6A5D"/>
    <w:rsid w:val="005A7241"/>
    <w:rsid w:val="005A7BF3"/>
    <w:rsid w:val="005B1088"/>
    <w:rsid w:val="005B168F"/>
    <w:rsid w:val="005B1C48"/>
    <w:rsid w:val="005B3378"/>
    <w:rsid w:val="005B3899"/>
    <w:rsid w:val="005B394A"/>
    <w:rsid w:val="005B4559"/>
    <w:rsid w:val="005B47C0"/>
    <w:rsid w:val="005B4852"/>
    <w:rsid w:val="005B4A6E"/>
    <w:rsid w:val="005B526E"/>
    <w:rsid w:val="005B53BE"/>
    <w:rsid w:val="005B5A02"/>
    <w:rsid w:val="005B5B36"/>
    <w:rsid w:val="005B66B3"/>
    <w:rsid w:val="005B6BAA"/>
    <w:rsid w:val="005B7D1B"/>
    <w:rsid w:val="005C03AA"/>
    <w:rsid w:val="005C096C"/>
    <w:rsid w:val="005C1367"/>
    <w:rsid w:val="005C2452"/>
    <w:rsid w:val="005C24E0"/>
    <w:rsid w:val="005C2933"/>
    <w:rsid w:val="005C43B0"/>
    <w:rsid w:val="005C6057"/>
    <w:rsid w:val="005C60DE"/>
    <w:rsid w:val="005C64C7"/>
    <w:rsid w:val="005C68AC"/>
    <w:rsid w:val="005C721A"/>
    <w:rsid w:val="005D0E1D"/>
    <w:rsid w:val="005D236E"/>
    <w:rsid w:val="005D6D4E"/>
    <w:rsid w:val="005D6F41"/>
    <w:rsid w:val="005E046B"/>
    <w:rsid w:val="005E1557"/>
    <w:rsid w:val="005E23B1"/>
    <w:rsid w:val="005E3FDA"/>
    <w:rsid w:val="005E6B0E"/>
    <w:rsid w:val="005E7810"/>
    <w:rsid w:val="005F005B"/>
    <w:rsid w:val="005F0792"/>
    <w:rsid w:val="005F6A90"/>
    <w:rsid w:val="005F6E48"/>
    <w:rsid w:val="005F7A20"/>
    <w:rsid w:val="0060080E"/>
    <w:rsid w:val="0060125F"/>
    <w:rsid w:val="006017D2"/>
    <w:rsid w:val="0060342B"/>
    <w:rsid w:val="00604DB2"/>
    <w:rsid w:val="00604E98"/>
    <w:rsid w:val="00605F78"/>
    <w:rsid w:val="006078DD"/>
    <w:rsid w:val="006107A7"/>
    <w:rsid w:val="00610F21"/>
    <w:rsid w:val="00611651"/>
    <w:rsid w:val="0061167D"/>
    <w:rsid w:val="00611B45"/>
    <w:rsid w:val="0061233B"/>
    <w:rsid w:val="00613788"/>
    <w:rsid w:val="00613C03"/>
    <w:rsid w:val="00613F70"/>
    <w:rsid w:val="00614729"/>
    <w:rsid w:val="006148E1"/>
    <w:rsid w:val="00614B55"/>
    <w:rsid w:val="00614E6F"/>
    <w:rsid w:val="006151FD"/>
    <w:rsid w:val="0061631B"/>
    <w:rsid w:val="00616769"/>
    <w:rsid w:val="00616C02"/>
    <w:rsid w:val="00617162"/>
    <w:rsid w:val="00617E5F"/>
    <w:rsid w:val="00620AE7"/>
    <w:rsid w:val="00622027"/>
    <w:rsid w:val="00622A58"/>
    <w:rsid w:val="00622E6E"/>
    <w:rsid w:val="0062395F"/>
    <w:rsid w:val="00623C86"/>
    <w:rsid w:val="0062410F"/>
    <w:rsid w:val="006241A4"/>
    <w:rsid w:val="00625B39"/>
    <w:rsid w:val="006262B5"/>
    <w:rsid w:val="00626C00"/>
    <w:rsid w:val="0062766F"/>
    <w:rsid w:val="00630678"/>
    <w:rsid w:val="0063094E"/>
    <w:rsid w:val="00630A6F"/>
    <w:rsid w:val="00631083"/>
    <w:rsid w:val="006344B9"/>
    <w:rsid w:val="00634A71"/>
    <w:rsid w:val="0063598E"/>
    <w:rsid w:val="0063744F"/>
    <w:rsid w:val="00637A9D"/>
    <w:rsid w:val="0064032E"/>
    <w:rsid w:val="00641D02"/>
    <w:rsid w:val="006420E4"/>
    <w:rsid w:val="00642621"/>
    <w:rsid w:val="00642D2B"/>
    <w:rsid w:val="006438A1"/>
    <w:rsid w:val="00644988"/>
    <w:rsid w:val="00645EDC"/>
    <w:rsid w:val="0064656E"/>
    <w:rsid w:val="00646FA2"/>
    <w:rsid w:val="00647047"/>
    <w:rsid w:val="0065144C"/>
    <w:rsid w:val="0065165C"/>
    <w:rsid w:val="006549DF"/>
    <w:rsid w:val="00655A48"/>
    <w:rsid w:val="00655BAA"/>
    <w:rsid w:val="00655F0E"/>
    <w:rsid w:val="00656642"/>
    <w:rsid w:val="00657055"/>
    <w:rsid w:val="00657C59"/>
    <w:rsid w:val="006600C2"/>
    <w:rsid w:val="00661011"/>
    <w:rsid w:val="00661B0E"/>
    <w:rsid w:val="0066290B"/>
    <w:rsid w:val="0066294E"/>
    <w:rsid w:val="006634DC"/>
    <w:rsid w:val="00666DFB"/>
    <w:rsid w:val="006675BF"/>
    <w:rsid w:val="00667926"/>
    <w:rsid w:val="0067124A"/>
    <w:rsid w:val="00671758"/>
    <w:rsid w:val="0067393D"/>
    <w:rsid w:val="00674AF9"/>
    <w:rsid w:val="00676367"/>
    <w:rsid w:val="00680B96"/>
    <w:rsid w:val="00681619"/>
    <w:rsid w:val="00682B06"/>
    <w:rsid w:val="00683A02"/>
    <w:rsid w:val="00683B46"/>
    <w:rsid w:val="00684792"/>
    <w:rsid w:val="00685AC9"/>
    <w:rsid w:val="00685FC2"/>
    <w:rsid w:val="0068605C"/>
    <w:rsid w:val="00686955"/>
    <w:rsid w:val="0068793F"/>
    <w:rsid w:val="00690B7D"/>
    <w:rsid w:val="00690FC1"/>
    <w:rsid w:val="006918F3"/>
    <w:rsid w:val="00692349"/>
    <w:rsid w:val="006927F9"/>
    <w:rsid w:val="0069403C"/>
    <w:rsid w:val="006946F2"/>
    <w:rsid w:val="006954AC"/>
    <w:rsid w:val="006A0F2A"/>
    <w:rsid w:val="006A18B6"/>
    <w:rsid w:val="006A257B"/>
    <w:rsid w:val="006A3D13"/>
    <w:rsid w:val="006A40F1"/>
    <w:rsid w:val="006A4BB3"/>
    <w:rsid w:val="006A4E2E"/>
    <w:rsid w:val="006A6DBC"/>
    <w:rsid w:val="006A763A"/>
    <w:rsid w:val="006B00A9"/>
    <w:rsid w:val="006B0F97"/>
    <w:rsid w:val="006B2632"/>
    <w:rsid w:val="006B41C8"/>
    <w:rsid w:val="006B4B06"/>
    <w:rsid w:val="006B4BB2"/>
    <w:rsid w:val="006B77D4"/>
    <w:rsid w:val="006B7BC3"/>
    <w:rsid w:val="006C1EFB"/>
    <w:rsid w:val="006C2AEF"/>
    <w:rsid w:val="006C3255"/>
    <w:rsid w:val="006C3949"/>
    <w:rsid w:val="006C3E66"/>
    <w:rsid w:val="006C40C5"/>
    <w:rsid w:val="006C578F"/>
    <w:rsid w:val="006C5F79"/>
    <w:rsid w:val="006C6EE7"/>
    <w:rsid w:val="006C707D"/>
    <w:rsid w:val="006D0CE2"/>
    <w:rsid w:val="006D1E58"/>
    <w:rsid w:val="006D1E9A"/>
    <w:rsid w:val="006D3194"/>
    <w:rsid w:val="006D399B"/>
    <w:rsid w:val="006D42B2"/>
    <w:rsid w:val="006D47ED"/>
    <w:rsid w:val="006D79DC"/>
    <w:rsid w:val="006D7D97"/>
    <w:rsid w:val="006E1963"/>
    <w:rsid w:val="006E3339"/>
    <w:rsid w:val="006E49E3"/>
    <w:rsid w:val="006E5CDC"/>
    <w:rsid w:val="006E653F"/>
    <w:rsid w:val="006E6675"/>
    <w:rsid w:val="006E6AFB"/>
    <w:rsid w:val="006E79B9"/>
    <w:rsid w:val="006F0A40"/>
    <w:rsid w:val="006F1EA0"/>
    <w:rsid w:val="006F2A8D"/>
    <w:rsid w:val="006F301C"/>
    <w:rsid w:val="006F3BC5"/>
    <w:rsid w:val="006F4056"/>
    <w:rsid w:val="006F4476"/>
    <w:rsid w:val="006F4D5B"/>
    <w:rsid w:val="006F57D9"/>
    <w:rsid w:val="006F62CA"/>
    <w:rsid w:val="006F6BF4"/>
    <w:rsid w:val="006F7451"/>
    <w:rsid w:val="0070009D"/>
    <w:rsid w:val="00700FA9"/>
    <w:rsid w:val="00701B38"/>
    <w:rsid w:val="00701B8C"/>
    <w:rsid w:val="00703396"/>
    <w:rsid w:val="0070371C"/>
    <w:rsid w:val="00703950"/>
    <w:rsid w:val="007043F8"/>
    <w:rsid w:val="0070616F"/>
    <w:rsid w:val="007062FD"/>
    <w:rsid w:val="007070AC"/>
    <w:rsid w:val="00707AE5"/>
    <w:rsid w:val="00710547"/>
    <w:rsid w:val="00710599"/>
    <w:rsid w:val="00712142"/>
    <w:rsid w:val="00713409"/>
    <w:rsid w:val="00714097"/>
    <w:rsid w:val="00714FA0"/>
    <w:rsid w:val="00715D70"/>
    <w:rsid w:val="007165C0"/>
    <w:rsid w:val="00716887"/>
    <w:rsid w:val="00720253"/>
    <w:rsid w:val="00720A9A"/>
    <w:rsid w:val="007210C9"/>
    <w:rsid w:val="0072123A"/>
    <w:rsid w:val="0072127F"/>
    <w:rsid w:val="00721467"/>
    <w:rsid w:val="0072227F"/>
    <w:rsid w:val="00723652"/>
    <w:rsid w:val="00724B65"/>
    <w:rsid w:val="00724DCC"/>
    <w:rsid w:val="00724F8A"/>
    <w:rsid w:val="00725081"/>
    <w:rsid w:val="007252B0"/>
    <w:rsid w:val="00726C5A"/>
    <w:rsid w:val="00726E20"/>
    <w:rsid w:val="00727A1A"/>
    <w:rsid w:val="00730ACF"/>
    <w:rsid w:val="007338FD"/>
    <w:rsid w:val="00733AA3"/>
    <w:rsid w:val="007346DC"/>
    <w:rsid w:val="00734F35"/>
    <w:rsid w:val="00736181"/>
    <w:rsid w:val="00736DE1"/>
    <w:rsid w:val="007371E8"/>
    <w:rsid w:val="00737642"/>
    <w:rsid w:val="00741219"/>
    <w:rsid w:val="0074189C"/>
    <w:rsid w:val="00741C2B"/>
    <w:rsid w:val="007432AE"/>
    <w:rsid w:val="00743462"/>
    <w:rsid w:val="00746105"/>
    <w:rsid w:val="0074734D"/>
    <w:rsid w:val="007501D0"/>
    <w:rsid w:val="00751635"/>
    <w:rsid w:val="00751A8F"/>
    <w:rsid w:val="00753A00"/>
    <w:rsid w:val="007550A1"/>
    <w:rsid w:val="00755FAB"/>
    <w:rsid w:val="0075716F"/>
    <w:rsid w:val="007574E0"/>
    <w:rsid w:val="0075781E"/>
    <w:rsid w:val="0076089B"/>
    <w:rsid w:val="00760A8E"/>
    <w:rsid w:val="00760EA5"/>
    <w:rsid w:val="00761889"/>
    <w:rsid w:val="00761A07"/>
    <w:rsid w:val="00761B5E"/>
    <w:rsid w:val="007623F7"/>
    <w:rsid w:val="00762E59"/>
    <w:rsid w:val="0076399C"/>
    <w:rsid w:val="00763C77"/>
    <w:rsid w:val="00765309"/>
    <w:rsid w:val="007659B7"/>
    <w:rsid w:val="00767FB3"/>
    <w:rsid w:val="007707DF"/>
    <w:rsid w:val="00770B73"/>
    <w:rsid w:val="00771F83"/>
    <w:rsid w:val="007732BE"/>
    <w:rsid w:val="0077397F"/>
    <w:rsid w:val="00774807"/>
    <w:rsid w:val="0077541D"/>
    <w:rsid w:val="0077576E"/>
    <w:rsid w:val="007758A3"/>
    <w:rsid w:val="007765F0"/>
    <w:rsid w:val="007770C2"/>
    <w:rsid w:val="007772FF"/>
    <w:rsid w:val="00777972"/>
    <w:rsid w:val="007807C9"/>
    <w:rsid w:val="007809B3"/>
    <w:rsid w:val="00780B29"/>
    <w:rsid w:val="007815FD"/>
    <w:rsid w:val="00781C34"/>
    <w:rsid w:val="00790ACC"/>
    <w:rsid w:val="00790EC1"/>
    <w:rsid w:val="00791A20"/>
    <w:rsid w:val="007925A2"/>
    <w:rsid w:val="00792B7A"/>
    <w:rsid w:val="00794397"/>
    <w:rsid w:val="00796445"/>
    <w:rsid w:val="007967F0"/>
    <w:rsid w:val="0079754B"/>
    <w:rsid w:val="00797D4F"/>
    <w:rsid w:val="007A1CEF"/>
    <w:rsid w:val="007A1DCD"/>
    <w:rsid w:val="007A2512"/>
    <w:rsid w:val="007A2F09"/>
    <w:rsid w:val="007A3DD3"/>
    <w:rsid w:val="007A4577"/>
    <w:rsid w:val="007A4A2F"/>
    <w:rsid w:val="007A55C8"/>
    <w:rsid w:val="007A587F"/>
    <w:rsid w:val="007A5CD4"/>
    <w:rsid w:val="007A62E8"/>
    <w:rsid w:val="007A6C25"/>
    <w:rsid w:val="007A6CC4"/>
    <w:rsid w:val="007A7BC3"/>
    <w:rsid w:val="007B0DA0"/>
    <w:rsid w:val="007B2F37"/>
    <w:rsid w:val="007B4BD4"/>
    <w:rsid w:val="007B4C40"/>
    <w:rsid w:val="007B5C4B"/>
    <w:rsid w:val="007B5DA4"/>
    <w:rsid w:val="007B61D6"/>
    <w:rsid w:val="007B694A"/>
    <w:rsid w:val="007B74E7"/>
    <w:rsid w:val="007B7BE7"/>
    <w:rsid w:val="007C0031"/>
    <w:rsid w:val="007C1402"/>
    <w:rsid w:val="007C1778"/>
    <w:rsid w:val="007C2188"/>
    <w:rsid w:val="007C2C0B"/>
    <w:rsid w:val="007C402A"/>
    <w:rsid w:val="007C52AC"/>
    <w:rsid w:val="007C5E23"/>
    <w:rsid w:val="007C78B7"/>
    <w:rsid w:val="007D0173"/>
    <w:rsid w:val="007D1767"/>
    <w:rsid w:val="007D2130"/>
    <w:rsid w:val="007D24D9"/>
    <w:rsid w:val="007D28FA"/>
    <w:rsid w:val="007D2ACE"/>
    <w:rsid w:val="007D2F13"/>
    <w:rsid w:val="007D2F93"/>
    <w:rsid w:val="007D30F9"/>
    <w:rsid w:val="007D3DF2"/>
    <w:rsid w:val="007D516D"/>
    <w:rsid w:val="007D5516"/>
    <w:rsid w:val="007D64C9"/>
    <w:rsid w:val="007D6A72"/>
    <w:rsid w:val="007D6D78"/>
    <w:rsid w:val="007D71A8"/>
    <w:rsid w:val="007D7D55"/>
    <w:rsid w:val="007E0307"/>
    <w:rsid w:val="007E2F2B"/>
    <w:rsid w:val="007E42B2"/>
    <w:rsid w:val="007E4C01"/>
    <w:rsid w:val="007E5B9E"/>
    <w:rsid w:val="007E6564"/>
    <w:rsid w:val="007E6607"/>
    <w:rsid w:val="007E6D37"/>
    <w:rsid w:val="007E73B3"/>
    <w:rsid w:val="007E7641"/>
    <w:rsid w:val="007F0495"/>
    <w:rsid w:val="007F14A7"/>
    <w:rsid w:val="007F56A3"/>
    <w:rsid w:val="007F6640"/>
    <w:rsid w:val="007F66F4"/>
    <w:rsid w:val="007F69DF"/>
    <w:rsid w:val="007F7504"/>
    <w:rsid w:val="007F792B"/>
    <w:rsid w:val="007F7EB0"/>
    <w:rsid w:val="008006CE"/>
    <w:rsid w:val="008012A3"/>
    <w:rsid w:val="008015C0"/>
    <w:rsid w:val="00802CFE"/>
    <w:rsid w:val="00803E22"/>
    <w:rsid w:val="00807316"/>
    <w:rsid w:val="00811116"/>
    <w:rsid w:val="00812171"/>
    <w:rsid w:val="00812957"/>
    <w:rsid w:val="00813C35"/>
    <w:rsid w:val="00813F75"/>
    <w:rsid w:val="00814670"/>
    <w:rsid w:val="00814ACE"/>
    <w:rsid w:val="00816118"/>
    <w:rsid w:val="00816A00"/>
    <w:rsid w:val="0081784B"/>
    <w:rsid w:val="00817AAB"/>
    <w:rsid w:val="00817C69"/>
    <w:rsid w:val="00817FDB"/>
    <w:rsid w:val="00820061"/>
    <w:rsid w:val="00823255"/>
    <w:rsid w:val="00823270"/>
    <w:rsid w:val="008237A3"/>
    <w:rsid w:val="008253C7"/>
    <w:rsid w:val="008254C0"/>
    <w:rsid w:val="0082633B"/>
    <w:rsid w:val="00826548"/>
    <w:rsid w:val="00826C52"/>
    <w:rsid w:val="00827D14"/>
    <w:rsid w:val="00830FE7"/>
    <w:rsid w:val="00832562"/>
    <w:rsid w:val="00833D3E"/>
    <w:rsid w:val="008348BD"/>
    <w:rsid w:val="008357C6"/>
    <w:rsid w:val="00836154"/>
    <w:rsid w:val="00837CBF"/>
    <w:rsid w:val="008405F5"/>
    <w:rsid w:val="00840922"/>
    <w:rsid w:val="00840A08"/>
    <w:rsid w:val="008412FB"/>
    <w:rsid w:val="008416EE"/>
    <w:rsid w:val="00842535"/>
    <w:rsid w:val="00842B67"/>
    <w:rsid w:val="00843A48"/>
    <w:rsid w:val="00844288"/>
    <w:rsid w:val="00844C97"/>
    <w:rsid w:val="008470A9"/>
    <w:rsid w:val="008472BC"/>
    <w:rsid w:val="008477DF"/>
    <w:rsid w:val="00847F4E"/>
    <w:rsid w:val="008513D2"/>
    <w:rsid w:val="0085216D"/>
    <w:rsid w:val="008549A9"/>
    <w:rsid w:val="00856187"/>
    <w:rsid w:val="0085661A"/>
    <w:rsid w:val="00856656"/>
    <w:rsid w:val="008571A9"/>
    <w:rsid w:val="00857E81"/>
    <w:rsid w:val="00860233"/>
    <w:rsid w:val="00860A7A"/>
    <w:rsid w:val="00861501"/>
    <w:rsid w:val="00862785"/>
    <w:rsid w:val="00863B15"/>
    <w:rsid w:val="00866937"/>
    <w:rsid w:val="008671AD"/>
    <w:rsid w:val="0086751D"/>
    <w:rsid w:val="00867914"/>
    <w:rsid w:val="0087031C"/>
    <w:rsid w:val="008710A4"/>
    <w:rsid w:val="0087122F"/>
    <w:rsid w:val="00873FF8"/>
    <w:rsid w:val="0087435D"/>
    <w:rsid w:val="008755BD"/>
    <w:rsid w:val="00875664"/>
    <w:rsid w:val="008772B0"/>
    <w:rsid w:val="00880BB1"/>
    <w:rsid w:val="00880DC3"/>
    <w:rsid w:val="0088335D"/>
    <w:rsid w:val="00883D3A"/>
    <w:rsid w:val="00884203"/>
    <w:rsid w:val="00884958"/>
    <w:rsid w:val="00885BE2"/>
    <w:rsid w:val="00885FF8"/>
    <w:rsid w:val="00886204"/>
    <w:rsid w:val="00886FEB"/>
    <w:rsid w:val="008870EA"/>
    <w:rsid w:val="00887896"/>
    <w:rsid w:val="00887AA4"/>
    <w:rsid w:val="00890475"/>
    <w:rsid w:val="00890F8E"/>
    <w:rsid w:val="00891B50"/>
    <w:rsid w:val="008935EB"/>
    <w:rsid w:val="0089784A"/>
    <w:rsid w:val="00897EB6"/>
    <w:rsid w:val="00897FA8"/>
    <w:rsid w:val="008A0206"/>
    <w:rsid w:val="008A0332"/>
    <w:rsid w:val="008A0BE9"/>
    <w:rsid w:val="008A148F"/>
    <w:rsid w:val="008A1693"/>
    <w:rsid w:val="008A2165"/>
    <w:rsid w:val="008A2178"/>
    <w:rsid w:val="008A3257"/>
    <w:rsid w:val="008A3DB8"/>
    <w:rsid w:val="008A3EA3"/>
    <w:rsid w:val="008A3F01"/>
    <w:rsid w:val="008B3ACF"/>
    <w:rsid w:val="008B4DA7"/>
    <w:rsid w:val="008B5626"/>
    <w:rsid w:val="008B6020"/>
    <w:rsid w:val="008B6CCD"/>
    <w:rsid w:val="008B6D24"/>
    <w:rsid w:val="008B7EAC"/>
    <w:rsid w:val="008C02B1"/>
    <w:rsid w:val="008C14C8"/>
    <w:rsid w:val="008C2113"/>
    <w:rsid w:val="008C2871"/>
    <w:rsid w:val="008C2A67"/>
    <w:rsid w:val="008C2F1A"/>
    <w:rsid w:val="008C4C7C"/>
    <w:rsid w:val="008C5003"/>
    <w:rsid w:val="008C5CE4"/>
    <w:rsid w:val="008C6E79"/>
    <w:rsid w:val="008C784F"/>
    <w:rsid w:val="008D4671"/>
    <w:rsid w:val="008D4E8A"/>
    <w:rsid w:val="008D509A"/>
    <w:rsid w:val="008D6FA5"/>
    <w:rsid w:val="008D7FBB"/>
    <w:rsid w:val="008E002D"/>
    <w:rsid w:val="008E1F7B"/>
    <w:rsid w:val="008E46D8"/>
    <w:rsid w:val="008E484F"/>
    <w:rsid w:val="008E48A4"/>
    <w:rsid w:val="008E48F5"/>
    <w:rsid w:val="008E6366"/>
    <w:rsid w:val="008E6430"/>
    <w:rsid w:val="008E6F72"/>
    <w:rsid w:val="008F072F"/>
    <w:rsid w:val="008F11FB"/>
    <w:rsid w:val="008F18EE"/>
    <w:rsid w:val="008F19F7"/>
    <w:rsid w:val="008F1F14"/>
    <w:rsid w:val="008F2C6E"/>
    <w:rsid w:val="008F3597"/>
    <w:rsid w:val="008F3B69"/>
    <w:rsid w:val="008F4DB0"/>
    <w:rsid w:val="008F52FF"/>
    <w:rsid w:val="008F5AA9"/>
    <w:rsid w:val="008F6F34"/>
    <w:rsid w:val="008F71DA"/>
    <w:rsid w:val="008F77D1"/>
    <w:rsid w:val="008F7E6D"/>
    <w:rsid w:val="009018FD"/>
    <w:rsid w:val="00902249"/>
    <w:rsid w:val="0090281E"/>
    <w:rsid w:val="009036BB"/>
    <w:rsid w:val="0090411B"/>
    <w:rsid w:val="00904B8B"/>
    <w:rsid w:val="009069F7"/>
    <w:rsid w:val="00907118"/>
    <w:rsid w:val="00907D59"/>
    <w:rsid w:val="00910BF4"/>
    <w:rsid w:val="00911440"/>
    <w:rsid w:val="009115AD"/>
    <w:rsid w:val="009116C8"/>
    <w:rsid w:val="00912DD0"/>
    <w:rsid w:val="0091374B"/>
    <w:rsid w:val="00914AA4"/>
    <w:rsid w:val="00914F6B"/>
    <w:rsid w:val="00915D6F"/>
    <w:rsid w:val="009160C9"/>
    <w:rsid w:val="00916DB0"/>
    <w:rsid w:val="00916F0B"/>
    <w:rsid w:val="00917022"/>
    <w:rsid w:val="009177F7"/>
    <w:rsid w:val="00917F61"/>
    <w:rsid w:val="0092042B"/>
    <w:rsid w:val="009210DD"/>
    <w:rsid w:val="00921465"/>
    <w:rsid w:val="00921BAC"/>
    <w:rsid w:val="00925D89"/>
    <w:rsid w:val="009260C2"/>
    <w:rsid w:val="009268DD"/>
    <w:rsid w:val="009271BB"/>
    <w:rsid w:val="00927284"/>
    <w:rsid w:val="0092762A"/>
    <w:rsid w:val="00927D5E"/>
    <w:rsid w:val="00930ACF"/>
    <w:rsid w:val="00930C50"/>
    <w:rsid w:val="00931AF7"/>
    <w:rsid w:val="009325A5"/>
    <w:rsid w:val="0093280E"/>
    <w:rsid w:val="00933C6C"/>
    <w:rsid w:val="009342E4"/>
    <w:rsid w:val="0093441A"/>
    <w:rsid w:val="00934AF7"/>
    <w:rsid w:val="00935025"/>
    <w:rsid w:val="00935AA4"/>
    <w:rsid w:val="00936717"/>
    <w:rsid w:val="009371C7"/>
    <w:rsid w:val="0093754F"/>
    <w:rsid w:val="009376F5"/>
    <w:rsid w:val="009406D9"/>
    <w:rsid w:val="009411BF"/>
    <w:rsid w:val="00941C82"/>
    <w:rsid w:val="00944057"/>
    <w:rsid w:val="00946159"/>
    <w:rsid w:val="009463FE"/>
    <w:rsid w:val="009469D6"/>
    <w:rsid w:val="00950E4F"/>
    <w:rsid w:val="009516AC"/>
    <w:rsid w:val="00952522"/>
    <w:rsid w:val="00952D0D"/>
    <w:rsid w:val="00952D9B"/>
    <w:rsid w:val="00953A54"/>
    <w:rsid w:val="00954838"/>
    <w:rsid w:val="00954F44"/>
    <w:rsid w:val="00955876"/>
    <w:rsid w:val="0095587F"/>
    <w:rsid w:val="00955DDE"/>
    <w:rsid w:val="009569A8"/>
    <w:rsid w:val="00957744"/>
    <w:rsid w:val="00957C10"/>
    <w:rsid w:val="009609E4"/>
    <w:rsid w:val="0096296F"/>
    <w:rsid w:val="00962DB9"/>
    <w:rsid w:val="00964241"/>
    <w:rsid w:val="009646BF"/>
    <w:rsid w:val="009648AD"/>
    <w:rsid w:val="00964B92"/>
    <w:rsid w:val="0096590A"/>
    <w:rsid w:val="00965C23"/>
    <w:rsid w:val="00966100"/>
    <w:rsid w:val="009679B1"/>
    <w:rsid w:val="0097105F"/>
    <w:rsid w:val="00971082"/>
    <w:rsid w:val="00971821"/>
    <w:rsid w:val="00971C66"/>
    <w:rsid w:val="00971E31"/>
    <w:rsid w:val="0097291B"/>
    <w:rsid w:val="00973334"/>
    <w:rsid w:val="009742C1"/>
    <w:rsid w:val="00974AB8"/>
    <w:rsid w:val="00976512"/>
    <w:rsid w:val="0097726D"/>
    <w:rsid w:val="009800A8"/>
    <w:rsid w:val="00980711"/>
    <w:rsid w:val="00980AB2"/>
    <w:rsid w:val="00980C44"/>
    <w:rsid w:val="00982032"/>
    <w:rsid w:val="0098320A"/>
    <w:rsid w:val="00983A44"/>
    <w:rsid w:val="00984112"/>
    <w:rsid w:val="00985C73"/>
    <w:rsid w:val="00987526"/>
    <w:rsid w:val="00987C8C"/>
    <w:rsid w:val="00990337"/>
    <w:rsid w:val="00990E7F"/>
    <w:rsid w:val="00990F37"/>
    <w:rsid w:val="00991CDC"/>
    <w:rsid w:val="00991F94"/>
    <w:rsid w:val="009932CD"/>
    <w:rsid w:val="009945A6"/>
    <w:rsid w:val="009962D7"/>
    <w:rsid w:val="00996383"/>
    <w:rsid w:val="00996696"/>
    <w:rsid w:val="00996F1C"/>
    <w:rsid w:val="009A03E9"/>
    <w:rsid w:val="009A099B"/>
    <w:rsid w:val="009A13A0"/>
    <w:rsid w:val="009A15AA"/>
    <w:rsid w:val="009A2AA2"/>
    <w:rsid w:val="009A3730"/>
    <w:rsid w:val="009A3F50"/>
    <w:rsid w:val="009A42D6"/>
    <w:rsid w:val="009A4AB5"/>
    <w:rsid w:val="009A59CB"/>
    <w:rsid w:val="009A60D9"/>
    <w:rsid w:val="009A6264"/>
    <w:rsid w:val="009A6587"/>
    <w:rsid w:val="009A69A6"/>
    <w:rsid w:val="009A72D5"/>
    <w:rsid w:val="009A7EAB"/>
    <w:rsid w:val="009B04A9"/>
    <w:rsid w:val="009B0579"/>
    <w:rsid w:val="009B12AE"/>
    <w:rsid w:val="009B16EE"/>
    <w:rsid w:val="009B317E"/>
    <w:rsid w:val="009B34D7"/>
    <w:rsid w:val="009B4BF1"/>
    <w:rsid w:val="009B4EFF"/>
    <w:rsid w:val="009B5C04"/>
    <w:rsid w:val="009B65B9"/>
    <w:rsid w:val="009B6FFA"/>
    <w:rsid w:val="009B7C52"/>
    <w:rsid w:val="009C1018"/>
    <w:rsid w:val="009C1668"/>
    <w:rsid w:val="009C3A27"/>
    <w:rsid w:val="009C40BD"/>
    <w:rsid w:val="009C5230"/>
    <w:rsid w:val="009C7058"/>
    <w:rsid w:val="009D0E8E"/>
    <w:rsid w:val="009D2236"/>
    <w:rsid w:val="009D430E"/>
    <w:rsid w:val="009D50A9"/>
    <w:rsid w:val="009D530F"/>
    <w:rsid w:val="009D5FF7"/>
    <w:rsid w:val="009D76F1"/>
    <w:rsid w:val="009E0252"/>
    <w:rsid w:val="009E0D43"/>
    <w:rsid w:val="009E1AA8"/>
    <w:rsid w:val="009E1D56"/>
    <w:rsid w:val="009E1DDA"/>
    <w:rsid w:val="009E201D"/>
    <w:rsid w:val="009E364A"/>
    <w:rsid w:val="009E3938"/>
    <w:rsid w:val="009E3DDF"/>
    <w:rsid w:val="009E4C57"/>
    <w:rsid w:val="009E551E"/>
    <w:rsid w:val="009E6BBA"/>
    <w:rsid w:val="009E7D15"/>
    <w:rsid w:val="009F1163"/>
    <w:rsid w:val="009F1B3D"/>
    <w:rsid w:val="009F4407"/>
    <w:rsid w:val="009F4496"/>
    <w:rsid w:val="009F4553"/>
    <w:rsid w:val="009F5E00"/>
    <w:rsid w:val="009F685F"/>
    <w:rsid w:val="009F6D23"/>
    <w:rsid w:val="009F706D"/>
    <w:rsid w:val="009F715D"/>
    <w:rsid w:val="00A00108"/>
    <w:rsid w:val="00A010AA"/>
    <w:rsid w:val="00A0145E"/>
    <w:rsid w:val="00A01E71"/>
    <w:rsid w:val="00A02281"/>
    <w:rsid w:val="00A03BAE"/>
    <w:rsid w:val="00A0499C"/>
    <w:rsid w:val="00A0545B"/>
    <w:rsid w:val="00A05476"/>
    <w:rsid w:val="00A05EB4"/>
    <w:rsid w:val="00A0714F"/>
    <w:rsid w:val="00A10816"/>
    <w:rsid w:val="00A10EEC"/>
    <w:rsid w:val="00A12541"/>
    <w:rsid w:val="00A14D62"/>
    <w:rsid w:val="00A15137"/>
    <w:rsid w:val="00A155BC"/>
    <w:rsid w:val="00A15A0B"/>
    <w:rsid w:val="00A15BD6"/>
    <w:rsid w:val="00A17065"/>
    <w:rsid w:val="00A17B8A"/>
    <w:rsid w:val="00A201EA"/>
    <w:rsid w:val="00A20544"/>
    <w:rsid w:val="00A22B4E"/>
    <w:rsid w:val="00A22FB6"/>
    <w:rsid w:val="00A245AA"/>
    <w:rsid w:val="00A2466E"/>
    <w:rsid w:val="00A256A7"/>
    <w:rsid w:val="00A27ED6"/>
    <w:rsid w:val="00A30365"/>
    <w:rsid w:val="00A30A34"/>
    <w:rsid w:val="00A321EE"/>
    <w:rsid w:val="00A32C9D"/>
    <w:rsid w:val="00A33093"/>
    <w:rsid w:val="00A33289"/>
    <w:rsid w:val="00A33507"/>
    <w:rsid w:val="00A34321"/>
    <w:rsid w:val="00A34AE1"/>
    <w:rsid w:val="00A34E4F"/>
    <w:rsid w:val="00A3610F"/>
    <w:rsid w:val="00A365DB"/>
    <w:rsid w:val="00A4239B"/>
    <w:rsid w:val="00A432BD"/>
    <w:rsid w:val="00A43870"/>
    <w:rsid w:val="00A44AF3"/>
    <w:rsid w:val="00A45108"/>
    <w:rsid w:val="00A46064"/>
    <w:rsid w:val="00A47665"/>
    <w:rsid w:val="00A47E50"/>
    <w:rsid w:val="00A504CE"/>
    <w:rsid w:val="00A50A5D"/>
    <w:rsid w:val="00A51673"/>
    <w:rsid w:val="00A517AF"/>
    <w:rsid w:val="00A517D6"/>
    <w:rsid w:val="00A51837"/>
    <w:rsid w:val="00A5208E"/>
    <w:rsid w:val="00A52882"/>
    <w:rsid w:val="00A5339D"/>
    <w:rsid w:val="00A5521D"/>
    <w:rsid w:val="00A55C33"/>
    <w:rsid w:val="00A56244"/>
    <w:rsid w:val="00A56E7F"/>
    <w:rsid w:val="00A5703D"/>
    <w:rsid w:val="00A6042A"/>
    <w:rsid w:val="00A60A31"/>
    <w:rsid w:val="00A60E91"/>
    <w:rsid w:val="00A61778"/>
    <w:rsid w:val="00A62B85"/>
    <w:rsid w:val="00A64BC3"/>
    <w:rsid w:val="00A64FB9"/>
    <w:rsid w:val="00A662E9"/>
    <w:rsid w:val="00A66563"/>
    <w:rsid w:val="00A70412"/>
    <w:rsid w:val="00A7055D"/>
    <w:rsid w:val="00A7077B"/>
    <w:rsid w:val="00A707E9"/>
    <w:rsid w:val="00A710B7"/>
    <w:rsid w:val="00A71689"/>
    <w:rsid w:val="00A7168F"/>
    <w:rsid w:val="00A71B3A"/>
    <w:rsid w:val="00A72262"/>
    <w:rsid w:val="00A73B16"/>
    <w:rsid w:val="00A751A8"/>
    <w:rsid w:val="00A76038"/>
    <w:rsid w:val="00A767C6"/>
    <w:rsid w:val="00A77BD8"/>
    <w:rsid w:val="00A83218"/>
    <w:rsid w:val="00A83314"/>
    <w:rsid w:val="00A834DC"/>
    <w:rsid w:val="00A834EA"/>
    <w:rsid w:val="00A835C5"/>
    <w:rsid w:val="00A84431"/>
    <w:rsid w:val="00A84533"/>
    <w:rsid w:val="00A85C95"/>
    <w:rsid w:val="00A867BD"/>
    <w:rsid w:val="00A875C7"/>
    <w:rsid w:val="00A878E3"/>
    <w:rsid w:val="00A8794E"/>
    <w:rsid w:val="00A87CBC"/>
    <w:rsid w:val="00A87F78"/>
    <w:rsid w:val="00A92E7C"/>
    <w:rsid w:val="00A93095"/>
    <w:rsid w:val="00A9572F"/>
    <w:rsid w:val="00A95FF2"/>
    <w:rsid w:val="00A96761"/>
    <w:rsid w:val="00A97464"/>
    <w:rsid w:val="00A976A2"/>
    <w:rsid w:val="00AA2765"/>
    <w:rsid w:val="00AA2BB5"/>
    <w:rsid w:val="00AA32D9"/>
    <w:rsid w:val="00AA371E"/>
    <w:rsid w:val="00AA42C1"/>
    <w:rsid w:val="00AA547C"/>
    <w:rsid w:val="00AA6254"/>
    <w:rsid w:val="00AA7AFA"/>
    <w:rsid w:val="00AB0199"/>
    <w:rsid w:val="00AB0FF7"/>
    <w:rsid w:val="00AB2306"/>
    <w:rsid w:val="00AB2C5F"/>
    <w:rsid w:val="00AB4381"/>
    <w:rsid w:val="00AB4910"/>
    <w:rsid w:val="00AB4D5B"/>
    <w:rsid w:val="00AB4F1F"/>
    <w:rsid w:val="00AB55F1"/>
    <w:rsid w:val="00AB70FC"/>
    <w:rsid w:val="00AB7F50"/>
    <w:rsid w:val="00AC060F"/>
    <w:rsid w:val="00AC2808"/>
    <w:rsid w:val="00AC2A65"/>
    <w:rsid w:val="00AC2A95"/>
    <w:rsid w:val="00AC3E6E"/>
    <w:rsid w:val="00AC4AD6"/>
    <w:rsid w:val="00AC4E11"/>
    <w:rsid w:val="00AC5385"/>
    <w:rsid w:val="00AC53AE"/>
    <w:rsid w:val="00AC56CD"/>
    <w:rsid w:val="00AC5B5C"/>
    <w:rsid w:val="00AC64ED"/>
    <w:rsid w:val="00AC660A"/>
    <w:rsid w:val="00AD08B5"/>
    <w:rsid w:val="00AD09D8"/>
    <w:rsid w:val="00AD0A10"/>
    <w:rsid w:val="00AD0BC5"/>
    <w:rsid w:val="00AD1CF9"/>
    <w:rsid w:val="00AD25F3"/>
    <w:rsid w:val="00AD28A9"/>
    <w:rsid w:val="00AD2D4A"/>
    <w:rsid w:val="00AD3B59"/>
    <w:rsid w:val="00AD4EB8"/>
    <w:rsid w:val="00AD79A0"/>
    <w:rsid w:val="00AE2204"/>
    <w:rsid w:val="00AE2F06"/>
    <w:rsid w:val="00AE3652"/>
    <w:rsid w:val="00AE3677"/>
    <w:rsid w:val="00AE3C48"/>
    <w:rsid w:val="00AE510B"/>
    <w:rsid w:val="00AE5850"/>
    <w:rsid w:val="00AE5B32"/>
    <w:rsid w:val="00AE6A40"/>
    <w:rsid w:val="00AE7DB3"/>
    <w:rsid w:val="00AE7F72"/>
    <w:rsid w:val="00AF0F1D"/>
    <w:rsid w:val="00AF186E"/>
    <w:rsid w:val="00AF2A23"/>
    <w:rsid w:val="00AF4CEB"/>
    <w:rsid w:val="00AF6815"/>
    <w:rsid w:val="00AF72E6"/>
    <w:rsid w:val="00AF7542"/>
    <w:rsid w:val="00B002D4"/>
    <w:rsid w:val="00B04512"/>
    <w:rsid w:val="00B04EC0"/>
    <w:rsid w:val="00B05C0E"/>
    <w:rsid w:val="00B073DE"/>
    <w:rsid w:val="00B07A6A"/>
    <w:rsid w:val="00B10CAD"/>
    <w:rsid w:val="00B10EDD"/>
    <w:rsid w:val="00B11142"/>
    <w:rsid w:val="00B1153A"/>
    <w:rsid w:val="00B11EE0"/>
    <w:rsid w:val="00B1296C"/>
    <w:rsid w:val="00B13610"/>
    <w:rsid w:val="00B1455E"/>
    <w:rsid w:val="00B147D1"/>
    <w:rsid w:val="00B15D52"/>
    <w:rsid w:val="00B1606F"/>
    <w:rsid w:val="00B17E7C"/>
    <w:rsid w:val="00B20BC2"/>
    <w:rsid w:val="00B217BD"/>
    <w:rsid w:val="00B23CE4"/>
    <w:rsid w:val="00B24185"/>
    <w:rsid w:val="00B24A16"/>
    <w:rsid w:val="00B24E9E"/>
    <w:rsid w:val="00B262BF"/>
    <w:rsid w:val="00B2745C"/>
    <w:rsid w:val="00B276E0"/>
    <w:rsid w:val="00B30022"/>
    <w:rsid w:val="00B33412"/>
    <w:rsid w:val="00B34886"/>
    <w:rsid w:val="00B35C2F"/>
    <w:rsid w:val="00B432A3"/>
    <w:rsid w:val="00B43DC1"/>
    <w:rsid w:val="00B4487E"/>
    <w:rsid w:val="00B4498A"/>
    <w:rsid w:val="00B44A45"/>
    <w:rsid w:val="00B45C1D"/>
    <w:rsid w:val="00B45DB4"/>
    <w:rsid w:val="00B461CF"/>
    <w:rsid w:val="00B4657A"/>
    <w:rsid w:val="00B46CAC"/>
    <w:rsid w:val="00B478B0"/>
    <w:rsid w:val="00B50D27"/>
    <w:rsid w:val="00B53979"/>
    <w:rsid w:val="00B53E83"/>
    <w:rsid w:val="00B54FFC"/>
    <w:rsid w:val="00B55369"/>
    <w:rsid w:val="00B55483"/>
    <w:rsid w:val="00B55708"/>
    <w:rsid w:val="00B55E5A"/>
    <w:rsid w:val="00B563AD"/>
    <w:rsid w:val="00B60D10"/>
    <w:rsid w:val="00B61EA7"/>
    <w:rsid w:val="00B6212E"/>
    <w:rsid w:val="00B624D1"/>
    <w:rsid w:val="00B64672"/>
    <w:rsid w:val="00B6569F"/>
    <w:rsid w:val="00B66B1C"/>
    <w:rsid w:val="00B66BC1"/>
    <w:rsid w:val="00B704F7"/>
    <w:rsid w:val="00B70C2F"/>
    <w:rsid w:val="00B718C9"/>
    <w:rsid w:val="00B73113"/>
    <w:rsid w:val="00B734AF"/>
    <w:rsid w:val="00B73BAB"/>
    <w:rsid w:val="00B75240"/>
    <w:rsid w:val="00B75A55"/>
    <w:rsid w:val="00B76813"/>
    <w:rsid w:val="00B802EE"/>
    <w:rsid w:val="00B80A22"/>
    <w:rsid w:val="00B819CA"/>
    <w:rsid w:val="00B824B8"/>
    <w:rsid w:val="00B83A7D"/>
    <w:rsid w:val="00B84F17"/>
    <w:rsid w:val="00B85210"/>
    <w:rsid w:val="00B857A6"/>
    <w:rsid w:val="00B85C5D"/>
    <w:rsid w:val="00B876F8"/>
    <w:rsid w:val="00B90074"/>
    <w:rsid w:val="00B90B9A"/>
    <w:rsid w:val="00B91555"/>
    <w:rsid w:val="00B94308"/>
    <w:rsid w:val="00B94937"/>
    <w:rsid w:val="00B94D5D"/>
    <w:rsid w:val="00B9597E"/>
    <w:rsid w:val="00B95DD9"/>
    <w:rsid w:val="00B9609A"/>
    <w:rsid w:val="00B96BAE"/>
    <w:rsid w:val="00BA0539"/>
    <w:rsid w:val="00BA2154"/>
    <w:rsid w:val="00BA2421"/>
    <w:rsid w:val="00BA2AF0"/>
    <w:rsid w:val="00BA33B2"/>
    <w:rsid w:val="00BA3B3C"/>
    <w:rsid w:val="00BA549B"/>
    <w:rsid w:val="00BA59AF"/>
    <w:rsid w:val="00BA785C"/>
    <w:rsid w:val="00BA7F32"/>
    <w:rsid w:val="00BB05F1"/>
    <w:rsid w:val="00BB090D"/>
    <w:rsid w:val="00BB10E8"/>
    <w:rsid w:val="00BB1902"/>
    <w:rsid w:val="00BB456B"/>
    <w:rsid w:val="00BB47B9"/>
    <w:rsid w:val="00BB69DD"/>
    <w:rsid w:val="00BB6B17"/>
    <w:rsid w:val="00BB7339"/>
    <w:rsid w:val="00BB7807"/>
    <w:rsid w:val="00BB79C6"/>
    <w:rsid w:val="00BC153D"/>
    <w:rsid w:val="00BC15B0"/>
    <w:rsid w:val="00BC1863"/>
    <w:rsid w:val="00BC18D2"/>
    <w:rsid w:val="00BC1CB7"/>
    <w:rsid w:val="00BC224D"/>
    <w:rsid w:val="00BC2939"/>
    <w:rsid w:val="00BC2B54"/>
    <w:rsid w:val="00BC4190"/>
    <w:rsid w:val="00BC5609"/>
    <w:rsid w:val="00BC66AB"/>
    <w:rsid w:val="00BC679C"/>
    <w:rsid w:val="00BC67F0"/>
    <w:rsid w:val="00BC7622"/>
    <w:rsid w:val="00BD0081"/>
    <w:rsid w:val="00BD00A8"/>
    <w:rsid w:val="00BD060B"/>
    <w:rsid w:val="00BD1CF9"/>
    <w:rsid w:val="00BD3CD0"/>
    <w:rsid w:val="00BD5136"/>
    <w:rsid w:val="00BD5587"/>
    <w:rsid w:val="00BD64A7"/>
    <w:rsid w:val="00BD6A07"/>
    <w:rsid w:val="00BD7B6E"/>
    <w:rsid w:val="00BE03ED"/>
    <w:rsid w:val="00BE046E"/>
    <w:rsid w:val="00BE0945"/>
    <w:rsid w:val="00BE0CB4"/>
    <w:rsid w:val="00BE1BD4"/>
    <w:rsid w:val="00BE2A3A"/>
    <w:rsid w:val="00BE2A82"/>
    <w:rsid w:val="00BE4012"/>
    <w:rsid w:val="00BE47FD"/>
    <w:rsid w:val="00BE714A"/>
    <w:rsid w:val="00BE7578"/>
    <w:rsid w:val="00BE7A36"/>
    <w:rsid w:val="00BF1C0D"/>
    <w:rsid w:val="00BF22CF"/>
    <w:rsid w:val="00BF279C"/>
    <w:rsid w:val="00BF29A8"/>
    <w:rsid w:val="00BF2E7E"/>
    <w:rsid w:val="00BF3657"/>
    <w:rsid w:val="00BF3AD4"/>
    <w:rsid w:val="00BF44F3"/>
    <w:rsid w:val="00BF4AEC"/>
    <w:rsid w:val="00BF5A09"/>
    <w:rsid w:val="00BF5A42"/>
    <w:rsid w:val="00BF6A8C"/>
    <w:rsid w:val="00BF6D33"/>
    <w:rsid w:val="00BF6DB0"/>
    <w:rsid w:val="00C00EBD"/>
    <w:rsid w:val="00C01F5E"/>
    <w:rsid w:val="00C02184"/>
    <w:rsid w:val="00C0227E"/>
    <w:rsid w:val="00C02305"/>
    <w:rsid w:val="00C029CC"/>
    <w:rsid w:val="00C05221"/>
    <w:rsid w:val="00C07A0A"/>
    <w:rsid w:val="00C10507"/>
    <w:rsid w:val="00C12311"/>
    <w:rsid w:val="00C12356"/>
    <w:rsid w:val="00C128B5"/>
    <w:rsid w:val="00C16674"/>
    <w:rsid w:val="00C16D6D"/>
    <w:rsid w:val="00C208D0"/>
    <w:rsid w:val="00C209A9"/>
    <w:rsid w:val="00C20D94"/>
    <w:rsid w:val="00C21251"/>
    <w:rsid w:val="00C2180B"/>
    <w:rsid w:val="00C21F6F"/>
    <w:rsid w:val="00C22085"/>
    <w:rsid w:val="00C22791"/>
    <w:rsid w:val="00C22D77"/>
    <w:rsid w:val="00C24359"/>
    <w:rsid w:val="00C24A15"/>
    <w:rsid w:val="00C24E05"/>
    <w:rsid w:val="00C2538E"/>
    <w:rsid w:val="00C2543B"/>
    <w:rsid w:val="00C25F56"/>
    <w:rsid w:val="00C27996"/>
    <w:rsid w:val="00C27F33"/>
    <w:rsid w:val="00C301D8"/>
    <w:rsid w:val="00C303C9"/>
    <w:rsid w:val="00C306A6"/>
    <w:rsid w:val="00C320DC"/>
    <w:rsid w:val="00C32ED7"/>
    <w:rsid w:val="00C336BD"/>
    <w:rsid w:val="00C346BB"/>
    <w:rsid w:val="00C34A06"/>
    <w:rsid w:val="00C354B1"/>
    <w:rsid w:val="00C35EEF"/>
    <w:rsid w:val="00C36252"/>
    <w:rsid w:val="00C36690"/>
    <w:rsid w:val="00C370F0"/>
    <w:rsid w:val="00C4136E"/>
    <w:rsid w:val="00C41C43"/>
    <w:rsid w:val="00C44CB6"/>
    <w:rsid w:val="00C501C1"/>
    <w:rsid w:val="00C51B5E"/>
    <w:rsid w:val="00C51F37"/>
    <w:rsid w:val="00C53A7F"/>
    <w:rsid w:val="00C53B15"/>
    <w:rsid w:val="00C5512C"/>
    <w:rsid w:val="00C56430"/>
    <w:rsid w:val="00C57D46"/>
    <w:rsid w:val="00C60E2F"/>
    <w:rsid w:val="00C6398D"/>
    <w:rsid w:val="00C6484A"/>
    <w:rsid w:val="00C64CF6"/>
    <w:rsid w:val="00C6581D"/>
    <w:rsid w:val="00C65C60"/>
    <w:rsid w:val="00C67767"/>
    <w:rsid w:val="00C71674"/>
    <w:rsid w:val="00C72135"/>
    <w:rsid w:val="00C7270F"/>
    <w:rsid w:val="00C75371"/>
    <w:rsid w:val="00C76CDF"/>
    <w:rsid w:val="00C81468"/>
    <w:rsid w:val="00C8291B"/>
    <w:rsid w:val="00C848CB"/>
    <w:rsid w:val="00C87F8E"/>
    <w:rsid w:val="00C90306"/>
    <w:rsid w:val="00C9044A"/>
    <w:rsid w:val="00C904A0"/>
    <w:rsid w:val="00C9069F"/>
    <w:rsid w:val="00C92249"/>
    <w:rsid w:val="00C939AB"/>
    <w:rsid w:val="00C93E75"/>
    <w:rsid w:val="00C95F72"/>
    <w:rsid w:val="00C96AAE"/>
    <w:rsid w:val="00C96F6F"/>
    <w:rsid w:val="00C972A3"/>
    <w:rsid w:val="00C975A8"/>
    <w:rsid w:val="00C9782B"/>
    <w:rsid w:val="00C97B8B"/>
    <w:rsid w:val="00CA06C7"/>
    <w:rsid w:val="00CA0F59"/>
    <w:rsid w:val="00CA10D3"/>
    <w:rsid w:val="00CA14F5"/>
    <w:rsid w:val="00CA1EE3"/>
    <w:rsid w:val="00CA25DF"/>
    <w:rsid w:val="00CA2820"/>
    <w:rsid w:val="00CA35ED"/>
    <w:rsid w:val="00CA3737"/>
    <w:rsid w:val="00CA37E0"/>
    <w:rsid w:val="00CA428F"/>
    <w:rsid w:val="00CA4622"/>
    <w:rsid w:val="00CA4B0C"/>
    <w:rsid w:val="00CA4E7E"/>
    <w:rsid w:val="00CA7211"/>
    <w:rsid w:val="00CA760A"/>
    <w:rsid w:val="00CA7AFF"/>
    <w:rsid w:val="00CB1552"/>
    <w:rsid w:val="00CB2082"/>
    <w:rsid w:val="00CB227C"/>
    <w:rsid w:val="00CB2566"/>
    <w:rsid w:val="00CB27B5"/>
    <w:rsid w:val="00CB3AD2"/>
    <w:rsid w:val="00CB4284"/>
    <w:rsid w:val="00CB451A"/>
    <w:rsid w:val="00CB53C5"/>
    <w:rsid w:val="00CB78CE"/>
    <w:rsid w:val="00CB7B28"/>
    <w:rsid w:val="00CB7B96"/>
    <w:rsid w:val="00CC0CBE"/>
    <w:rsid w:val="00CC1081"/>
    <w:rsid w:val="00CC40BE"/>
    <w:rsid w:val="00CC67E9"/>
    <w:rsid w:val="00CC6AA8"/>
    <w:rsid w:val="00CC7AF5"/>
    <w:rsid w:val="00CD0487"/>
    <w:rsid w:val="00CD0C4B"/>
    <w:rsid w:val="00CD34D0"/>
    <w:rsid w:val="00CD535D"/>
    <w:rsid w:val="00CD5A8A"/>
    <w:rsid w:val="00CD616C"/>
    <w:rsid w:val="00CD7654"/>
    <w:rsid w:val="00CD7D29"/>
    <w:rsid w:val="00CE0F2C"/>
    <w:rsid w:val="00CE24F1"/>
    <w:rsid w:val="00CE269C"/>
    <w:rsid w:val="00CE48E3"/>
    <w:rsid w:val="00CE49BE"/>
    <w:rsid w:val="00CE4CA6"/>
    <w:rsid w:val="00CE54F7"/>
    <w:rsid w:val="00CE5863"/>
    <w:rsid w:val="00CE5DA5"/>
    <w:rsid w:val="00CE6149"/>
    <w:rsid w:val="00CE6693"/>
    <w:rsid w:val="00CE74EB"/>
    <w:rsid w:val="00CE7B5A"/>
    <w:rsid w:val="00CE7D29"/>
    <w:rsid w:val="00CF154F"/>
    <w:rsid w:val="00CF1832"/>
    <w:rsid w:val="00CF1964"/>
    <w:rsid w:val="00CF2533"/>
    <w:rsid w:val="00CF260C"/>
    <w:rsid w:val="00CF3870"/>
    <w:rsid w:val="00CF3DD6"/>
    <w:rsid w:val="00CF440B"/>
    <w:rsid w:val="00CF4EEF"/>
    <w:rsid w:val="00CF5D5D"/>
    <w:rsid w:val="00CF69D4"/>
    <w:rsid w:val="00CF7242"/>
    <w:rsid w:val="00D00E12"/>
    <w:rsid w:val="00D034AE"/>
    <w:rsid w:val="00D0467A"/>
    <w:rsid w:val="00D0512A"/>
    <w:rsid w:val="00D05A4A"/>
    <w:rsid w:val="00D064B1"/>
    <w:rsid w:val="00D07FB1"/>
    <w:rsid w:val="00D100F8"/>
    <w:rsid w:val="00D1091D"/>
    <w:rsid w:val="00D11207"/>
    <w:rsid w:val="00D11E04"/>
    <w:rsid w:val="00D12D9C"/>
    <w:rsid w:val="00D13099"/>
    <w:rsid w:val="00D14DCE"/>
    <w:rsid w:val="00D14F26"/>
    <w:rsid w:val="00D151D5"/>
    <w:rsid w:val="00D158AB"/>
    <w:rsid w:val="00D16CE0"/>
    <w:rsid w:val="00D2012A"/>
    <w:rsid w:val="00D207E6"/>
    <w:rsid w:val="00D20F10"/>
    <w:rsid w:val="00D221A6"/>
    <w:rsid w:val="00D2410F"/>
    <w:rsid w:val="00D25059"/>
    <w:rsid w:val="00D25ED7"/>
    <w:rsid w:val="00D2637D"/>
    <w:rsid w:val="00D26524"/>
    <w:rsid w:val="00D26DF1"/>
    <w:rsid w:val="00D2763A"/>
    <w:rsid w:val="00D27F6A"/>
    <w:rsid w:val="00D3003C"/>
    <w:rsid w:val="00D30EF0"/>
    <w:rsid w:val="00D31155"/>
    <w:rsid w:val="00D314B1"/>
    <w:rsid w:val="00D31844"/>
    <w:rsid w:val="00D31B3C"/>
    <w:rsid w:val="00D32495"/>
    <w:rsid w:val="00D330F8"/>
    <w:rsid w:val="00D3442E"/>
    <w:rsid w:val="00D34443"/>
    <w:rsid w:val="00D3460A"/>
    <w:rsid w:val="00D355AE"/>
    <w:rsid w:val="00D35997"/>
    <w:rsid w:val="00D36B07"/>
    <w:rsid w:val="00D370C8"/>
    <w:rsid w:val="00D37315"/>
    <w:rsid w:val="00D42D44"/>
    <w:rsid w:val="00D42FC5"/>
    <w:rsid w:val="00D443D6"/>
    <w:rsid w:val="00D445FD"/>
    <w:rsid w:val="00D44BD1"/>
    <w:rsid w:val="00D44C1D"/>
    <w:rsid w:val="00D46877"/>
    <w:rsid w:val="00D469A9"/>
    <w:rsid w:val="00D5081C"/>
    <w:rsid w:val="00D50D27"/>
    <w:rsid w:val="00D5150F"/>
    <w:rsid w:val="00D51CAF"/>
    <w:rsid w:val="00D5235A"/>
    <w:rsid w:val="00D5244C"/>
    <w:rsid w:val="00D53638"/>
    <w:rsid w:val="00D53B65"/>
    <w:rsid w:val="00D5465A"/>
    <w:rsid w:val="00D54B66"/>
    <w:rsid w:val="00D54FB8"/>
    <w:rsid w:val="00D55D19"/>
    <w:rsid w:val="00D56BD4"/>
    <w:rsid w:val="00D57C8E"/>
    <w:rsid w:val="00D57CB3"/>
    <w:rsid w:val="00D60643"/>
    <w:rsid w:val="00D611BE"/>
    <w:rsid w:val="00D61325"/>
    <w:rsid w:val="00D61724"/>
    <w:rsid w:val="00D623CD"/>
    <w:rsid w:val="00D63099"/>
    <w:rsid w:val="00D631D4"/>
    <w:rsid w:val="00D640DB"/>
    <w:rsid w:val="00D64721"/>
    <w:rsid w:val="00D6551D"/>
    <w:rsid w:val="00D669DC"/>
    <w:rsid w:val="00D67BFC"/>
    <w:rsid w:val="00D7006A"/>
    <w:rsid w:val="00D703C5"/>
    <w:rsid w:val="00D7217D"/>
    <w:rsid w:val="00D72BF5"/>
    <w:rsid w:val="00D72CBE"/>
    <w:rsid w:val="00D74D15"/>
    <w:rsid w:val="00D74DFA"/>
    <w:rsid w:val="00D755CB"/>
    <w:rsid w:val="00D75A2F"/>
    <w:rsid w:val="00D80792"/>
    <w:rsid w:val="00D82629"/>
    <w:rsid w:val="00D83C7C"/>
    <w:rsid w:val="00D83F6A"/>
    <w:rsid w:val="00D841C4"/>
    <w:rsid w:val="00D84466"/>
    <w:rsid w:val="00D85BD9"/>
    <w:rsid w:val="00D85C07"/>
    <w:rsid w:val="00D86621"/>
    <w:rsid w:val="00D86EBB"/>
    <w:rsid w:val="00D86F46"/>
    <w:rsid w:val="00D87029"/>
    <w:rsid w:val="00D87261"/>
    <w:rsid w:val="00D87744"/>
    <w:rsid w:val="00D95404"/>
    <w:rsid w:val="00D95B79"/>
    <w:rsid w:val="00D97A8D"/>
    <w:rsid w:val="00D97D76"/>
    <w:rsid w:val="00DA14E5"/>
    <w:rsid w:val="00DA27AA"/>
    <w:rsid w:val="00DA2C16"/>
    <w:rsid w:val="00DA6F1E"/>
    <w:rsid w:val="00DB0125"/>
    <w:rsid w:val="00DB1918"/>
    <w:rsid w:val="00DB1FAB"/>
    <w:rsid w:val="00DB4A10"/>
    <w:rsid w:val="00DB4B0B"/>
    <w:rsid w:val="00DB5FE3"/>
    <w:rsid w:val="00DB675E"/>
    <w:rsid w:val="00DB7ADD"/>
    <w:rsid w:val="00DB7BD6"/>
    <w:rsid w:val="00DC0683"/>
    <w:rsid w:val="00DC0A35"/>
    <w:rsid w:val="00DC0E75"/>
    <w:rsid w:val="00DC39F0"/>
    <w:rsid w:val="00DC3FBA"/>
    <w:rsid w:val="00DC4B35"/>
    <w:rsid w:val="00DC5A84"/>
    <w:rsid w:val="00DC5D9A"/>
    <w:rsid w:val="00DC7428"/>
    <w:rsid w:val="00DC76F0"/>
    <w:rsid w:val="00DC7B7F"/>
    <w:rsid w:val="00DC7B99"/>
    <w:rsid w:val="00DC7DC2"/>
    <w:rsid w:val="00DD277C"/>
    <w:rsid w:val="00DD3467"/>
    <w:rsid w:val="00DD457E"/>
    <w:rsid w:val="00DD45CB"/>
    <w:rsid w:val="00DD7AAF"/>
    <w:rsid w:val="00DE065F"/>
    <w:rsid w:val="00DE2681"/>
    <w:rsid w:val="00DE2F00"/>
    <w:rsid w:val="00DE4BD7"/>
    <w:rsid w:val="00DE5337"/>
    <w:rsid w:val="00DE673B"/>
    <w:rsid w:val="00DF0C26"/>
    <w:rsid w:val="00DF12FC"/>
    <w:rsid w:val="00DF1EFE"/>
    <w:rsid w:val="00DF201A"/>
    <w:rsid w:val="00DF214B"/>
    <w:rsid w:val="00DF35BB"/>
    <w:rsid w:val="00DF3ACB"/>
    <w:rsid w:val="00DF4663"/>
    <w:rsid w:val="00DF52F0"/>
    <w:rsid w:val="00DF70A3"/>
    <w:rsid w:val="00DF7F7D"/>
    <w:rsid w:val="00E0002D"/>
    <w:rsid w:val="00E00BCA"/>
    <w:rsid w:val="00E018CE"/>
    <w:rsid w:val="00E01B55"/>
    <w:rsid w:val="00E067AC"/>
    <w:rsid w:val="00E06AB1"/>
    <w:rsid w:val="00E0749C"/>
    <w:rsid w:val="00E07803"/>
    <w:rsid w:val="00E07846"/>
    <w:rsid w:val="00E10DA7"/>
    <w:rsid w:val="00E1186E"/>
    <w:rsid w:val="00E11E8D"/>
    <w:rsid w:val="00E12142"/>
    <w:rsid w:val="00E12613"/>
    <w:rsid w:val="00E13926"/>
    <w:rsid w:val="00E15CD1"/>
    <w:rsid w:val="00E17B9D"/>
    <w:rsid w:val="00E20AFE"/>
    <w:rsid w:val="00E20B63"/>
    <w:rsid w:val="00E22081"/>
    <w:rsid w:val="00E22617"/>
    <w:rsid w:val="00E22D68"/>
    <w:rsid w:val="00E23964"/>
    <w:rsid w:val="00E2424A"/>
    <w:rsid w:val="00E249D0"/>
    <w:rsid w:val="00E25830"/>
    <w:rsid w:val="00E263BE"/>
    <w:rsid w:val="00E30A80"/>
    <w:rsid w:val="00E30FDA"/>
    <w:rsid w:val="00E31912"/>
    <w:rsid w:val="00E31C9E"/>
    <w:rsid w:val="00E327EC"/>
    <w:rsid w:val="00E32A53"/>
    <w:rsid w:val="00E32AE4"/>
    <w:rsid w:val="00E3365A"/>
    <w:rsid w:val="00E33802"/>
    <w:rsid w:val="00E35A8A"/>
    <w:rsid w:val="00E36C27"/>
    <w:rsid w:val="00E403C9"/>
    <w:rsid w:val="00E4066C"/>
    <w:rsid w:val="00E43218"/>
    <w:rsid w:val="00E44AE7"/>
    <w:rsid w:val="00E44E8A"/>
    <w:rsid w:val="00E4557F"/>
    <w:rsid w:val="00E4586E"/>
    <w:rsid w:val="00E45CFE"/>
    <w:rsid w:val="00E45E0C"/>
    <w:rsid w:val="00E47A4A"/>
    <w:rsid w:val="00E51C67"/>
    <w:rsid w:val="00E57149"/>
    <w:rsid w:val="00E573D6"/>
    <w:rsid w:val="00E604F4"/>
    <w:rsid w:val="00E608D0"/>
    <w:rsid w:val="00E616C3"/>
    <w:rsid w:val="00E61CA8"/>
    <w:rsid w:val="00E63A61"/>
    <w:rsid w:val="00E66031"/>
    <w:rsid w:val="00E66757"/>
    <w:rsid w:val="00E670CB"/>
    <w:rsid w:val="00E67BB7"/>
    <w:rsid w:val="00E7018C"/>
    <w:rsid w:val="00E70FC2"/>
    <w:rsid w:val="00E71493"/>
    <w:rsid w:val="00E725A2"/>
    <w:rsid w:val="00E7739F"/>
    <w:rsid w:val="00E7768D"/>
    <w:rsid w:val="00E7771C"/>
    <w:rsid w:val="00E777B6"/>
    <w:rsid w:val="00E80872"/>
    <w:rsid w:val="00E81531"/>
    <w:rsid w:val="00E81CFB"/>
    <w:rsid w:val="00E83612"/>
    <w:rsid w:val="00E8395D"/>
    <w:rsid w:val="00E85A98"/>
    <w:rsid w:val="00E85AD1"/>
    <w:rsid w:val="00E86A6B"/>
    <w:rsid w:val="00E87015"/>
    <w:rsid w:val="00E87EBB"/>
    <w:rsid w:val="00E92388"/>
    <w:rsid w:val="00E943B0"/>
    <w:rsid w:val="00E9523F"/>
    <w:rsid w:val="00E95C33"/>
    <w:rsid w:val="00EA29DE"/>
    <w:rsid w:val="00EA2ADB"/>
    <w:rsid w:val="00EA2CA2"/>
    <w:rsid w:val="00EA3382"/>
    <w:rsid w:val="00EA3D17"/>
    <w:rsid w:val="00EA46E1"/>
    <w:rsid w:val="00EA65A2"/>
    <w:rsid w:val="00EA6CF5"/>
    <w:rsid w:val="00EA6D37"/>
    <w:rsid w:val="00EA7288"/>
    <w:rsid w:val="00EB2CDB"/>
    <w:rsid w:val="00EB49CF"/>
    <w:rsid w:val="00EB4B3B"/>
    <w:rsid w:val="00EB7AEA"/>
    <w:rsid w:val="00EB7F14"/>
    <w:rsid w:val="00EB7FAF"/>
    <w:rsid w:val="00EC079E"/>
    <w:rsid w:val="00EC0C7E"/>
    <w:rsid w:val="00EC2E21"/>
    <w:rsid w:val="00EC39BB"/>
    <w:rsid w:val="00EC3F2A"/>
    <w:rsid w:val="00EC427F"/>
    <w:rsid w:val="00EC4B54"/>
    <w:rsid w:val="00EC5246"/>
    <w:rsid w:val="00EC54A8"/>
    <w:rsid w:val="00EC599F"/>
    <w:rsid w:val="00EC5E75"/>
    <w:rsid w:val="00EC601A"/>
    <w:rsid w:val="00EC739B"/>
    <w:rsid w:val="00EC77EB"/>
    <w:rsid w:val="00EC7F41"/>
    <w:rsid w:val="00EC7FE7"/>
    <w:rsid w:val="00ED0E9F"/>
    <w:rsid w:val="00ED1725"/>
    <w:rsid w:val="00ED2357"/>
    <w:rsid w:val="00ED3201"/>
    <w:rsid w:val="00ED3492"/>
    <w:rsid w:val="00ED35F4"/>
    <w:rsid w:val="00ED4999"/>
    <w:rsid w:val="00ED50E3"/>
    <w:rsid w:val="00ED533F"/>
    <w:rsid w:val="00ED5496"/>
    <w:rsid w:val="00ED7050"/>
    <w:rsid w:val="00EE1269"/>
    <w:rsid w:val="00EE1664"/>
    <w:rsid w:val="00EE2CA3"/>
    <w:rsid w:val="00EE34EA"/>
    <w:rsid w:val="00EE453A"/>
    <w:rsid w:val="00EE4FD3"/>
    <w:rsid w:val="00EE5492"/>
    <w:rsid w:val="00EE5806"/>
    <w:rsid w:val="00EE6BFA"/>
    <w:rsid w:val="00EE71DA"/>
    <w:rsid w:val="00EE73EF"/>
    <w:rsid w:val="00EF0B5E"/>
    <w:rsid w:val="00EF0B8A"/>
    <w:rsid w:val="00EF135E"/>
    <w:rsid w:val="00EF1547"/>
    <w:rsid w:val="00EF2BA8"/>
    <w:rsid w:val="00EF4885"/>
    <w:rsid w:val="00EF5192"/>
    <w:rsid w:val="00EF58BD"/>
    <w:rsid w:val="00F007B5"/>
    <w:rsid w:val="00F01838"/>
    <w:rsid w:val="00F058F8"/>
    <w:rsid w:val="00F05CD8"/>
    <w:rsid w:val="00F11E2A"/>
    <w:rsid w:val="00F1236B"/>
    <w:rsid w:val="00F12D60"/>
    <w:rsid w:val="00F12DEE"/>
    <w:rsid w:val="00F13CCD"/>
    <w:rsid w:val="00F140BD"/>
    <w:rsid w:val="00F14DC3"/>
    <w:rsid w:val="00F15A44"/>
    <w:rsid w:val="00F16683"/>
    <w:rsid w:val="00F17276"/>
    <w:rsid w:val="00F17F4B"/>
    <w:rsid w:val="00F2057F"/>
    <w:rsid w:val="00F21177"/>
    <w:rsid w:val="00F219C2"/>
    <w:rsid w:val="00F2205D"/>
    <w:rsid w:val="00F226A2"/>
    <w:rsid w:val="00F22975"/>
    <w:rsid w:val="00F232A3"/>
    <w:rsid w:val="00F23502"/>
    <w:rsid w:val="00F23644"/>
    <w:rsid w:val="00F23959"/>
    <w:rsid w:val="00F240E8"/>
    <w:rsid w:val="00F244BE"/>
    <w:rsid w:val="00F256EB"/>
    <w:rsid w:val="00F30612"/>
    <w:rsid w:val="00F31338"/>
    <w:rsid w:val="00F32686"/>
    <w:rsid w:val="00F32B7A"/>
    <w:rsid w:val="00F33A97"/>
    <w:rsid w:val="00F33B5D"/>
    <w:rsid w:val="00F340DC"/>
    <w:rsid w:val="00F34ECB"/>
    <w:rsid w:val="00F34F7F"/>
    <w:rsid w:val="00F35D0B"/>
    <w:rsid w:val="00F364BE"/>
    <w:rsid w:val="00F36E53"/>
    <w:rsid w:val="00F36EF3"/>
    <w:rsid w:val="00F372C0"/>
    <w:rsid w:val="00F376A1"/>
    <w:rsid w:val="00F405B9"/>
    <w:rsid w:val="00F41D43"/>
    <w:rsid w:val="00F42418"/>
    <w:rsid w:val="00F429B9"/>
    <w:rsid w:val="00F443A9"/>
    <w:rsid w:val="00F51542"/>
    <w:rsid w:val="00F51C52"/>
    <w:rsid w:val="00F5315C"/>
    <w:rsid w:val="00F5347F"/>
    <w:rsid w:val="00F53CC9"/>
    <w:rsid w:val="00F544E6"/>
    <w:rsid w:val="00F54DBE"/>
    <w:rsid w:val="00F564BB"/>
    <w:rsid w:val="00F57875"/>
    <w:rsid w:val="00F6271F"/>
    <w:rsid w:val="00F62BC0"/>
    <w:rsid w:val="00F62C81"/>
    <w:rsid w:val="00F62E0E"/>
    <w:rsid w:val="00F65060"/>
    <w:rsid w:val="00F65270"/>
    <w:rsid w:val="00F666E6"/>
    <w:rsid w:val="00F66F79"/>
    <w:rsid w:val="00F67BD9"/>
    <w:rsid w:val="00F67C75"/>
    <w:rsid w:val="00F70683"/>
    <w:rsid w:val="00F70A4C"/>
    <w:rsid w:val="00F70CB1"/>
    <w:rsid w:val="00F70CDD"/>
    <w:rsid w:val="00F71F62"/>
    <w:rsid w:val="00F72A91"/>
    <w:rsid w:val="00F72E3D"/>
    <w:rsid w:val="00F73499"/>
    <w:rsid w:val="00F7384E"/>
    <w:rsid w:val="00F738EC"/>
    <w:rsid w:val="00F75AB0"/>
    <w:rsid w:val="00F7620D"/>
    <w:rsid w:val="00F76795"/>
    <w:rsid w:val="00F77413"/>
    <w:rsid w:val="00F77B5D"/>
    <w:rsid w:val="00F77F83"/>
    <w:rsid w:val="00F836FD"/>
    <w:rsid w:val="00F83B12"/>
    <w:rsid w:val="00F84871"/>
    <w:rsid w:val="00F84F3F"/>
    <w:rsid w:val="00F85164"/>
    <w:rsid w:val="00F85C98"/>
    <w:rsid w:val="00F85EF3"/>
    <w:rsid w:val="00F8618C"/>
    <w:rsid w:val="00F866E0"/>
    <w:rsid w:val="00F8702F"/>
    <w:rsid w:val="00F9247E"/>
    <w:rsid w:val="00F93065"/>
    <w:rsid w:val="00F934FC"/>
    <w:rsid w:val="00F93F6E"/>
    <w:rsid w:val="00F94918"/>
    <w:rsid w:val="00F958AB"/>
    <w:rsid w:val="00F961D7"/>
    <w:rsid w:val="00F97098"/>
    <w:rsid w:val="00F97547"/>
    <w:rsid w:val="00F97C00"/>
    <w:rsid w:val="00FA0B3A"/>
    <w:rsid w:val="00FA0C98"/>
    <w:rsid w:val="00FA114E"/>
    <w:rsid w:val="00FA2F5A"/>
    <w:rsid w:val="00FA5A1F"/>
    <w:rsid w:val="00FA66DD"/>
    <w:rsid w:val="00FA7EFB"/>
    <w:rsid w:val="00FB0862"/>
    <w:rsid w:val="00FB0FCA"/>
    <w:rsid w:val="00FB2CFA"/>
    <w:rsid w:val="00FB2E33"/>
    <w:rsid w:val="00FB2EEF"/>
    <w:rsid w:val="00FB34BC"/>
    <w:rsid w:val="00FB3716"/>
    <w:rsid w:val="00FB3A20"/>
    <w:rsid w:val="00FB505F"/>
    <w:rsid w:val="00FB5C89"/>
    <w:rsid w:val="00FB7244"/>
    <w:rsid w:val="00FB768E"/>
    <w:rsid w:val="00FC2C7F"/>
    <w:rsid w:val="00FC413C"/>
    <w:rsid w:val="00FC43BC"/>
    <w:rsid w:val="00FC50C1"/>
    <w:rsid w:val="00FC5737"/>
    <w:rsid w:val="00FC58C1"/>
    <w:rsid w:val="00FC697F"/>
    <w:rsid w:val="00FC767C"/>
    <w:rsid w:val="00FD1CF7"/>
    <w:rsid w:val="00FD1FF9"/>
    <w:rsid w:val="00FD2478"/>
    <w:rsid w:val="00FD2E07"/>
    <w:rsid w:val="00FD301B"/>
    <w:rsid w:val="00FD31BE"/>
    <w:rsid w:val="00FD3CC6"/>
    <w:rsid w:val="00FD43D9"/>
    <w:rsid w:val="00FD4961"/>
    <w:rsid w:val="00FD4DD7"/>
    <w:rsid w:val="00FD4EF2"/>
    <w:rsid w:val="00FD6829"/>
    <w:rsid w:val="00FD77B7"/>
    <w:rsid w:val="00FE0692"/>
    <w:rsid w:val="00FE0CE7"/>
    <w:rsid w:val="00FE11B0"/>
    <w:rsid w:val="00FE1981"/>
    <w:rsid w:val="00FE224A"/>
    <w:rsid w:val="00FE3012"/>
    <w:rsid w:val="00FE381C"/>
    <w:rsid w:val="00FE46BE"/>
    <w:rsid w:val="00FE47AD"/>
    <w:rsid w:val="00FE4926"/>
    <w:rsid w:val="00FE53BD"/>
    <w:rsid w:val="00FE6E85"/>
    <w:rsid w:val="00FF03BE"/>
    <w:rsid w:val="00FF0F64"/>
    <w:rsid w:val="00FF11AA"/>
    <w:rsid w:val="00FF2144"/>
    <w:rsid w:val="00FF2C74"/>
    <w:rsid w:val="00FF3264"/>
    <w:rsid w:val="00FF4895"/>
    <w:rsid w:val="00FF4A39"/>
    <w:rsid w:val="00FF54A8"/>
    <w:rsid w:val="00FF64C3"/>
    <w:rsid w:val="00FF6A44"/>
    <w:rsid w:val="00FF6C1F"/>
    <w:rsid w:val="00FF72A3"/>
    <w:rsid w:val="00FF78DB"/>
    <w:rsid w:val="00FF7C94"/>
    <w:rsid w:val="00FF7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1A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2C81"/>
  </w:style>
  <w:style w:type="character" w:customStyle="1" w:styleId="DateChar">
    <w:name w:val="Date Char"/>
    <w:basedOn w:val="DefaultParagraphFont"/>
    <w:link w:val="Date"/>
    <w:uiPriority w:val="99"/>
    <w:semiHidden/>
    <w:rsid w:val="00F62C81"/>
  </w:style>
  <w:style w:type="character" w:styleId="Hyperlink">
    <w:name w:val="Hyperlink"/>
    <w:basedOn w:val="DefaultParagraphFont"/>
    <w:uiPriority w:val="99"/>
    <w:unhideWhenUsed/>
    <w:rsid w:val="00A45108"/>
    <w:rPr>
      <w:color w:val="0563C1" w:themeColor="hyperlink"/>
      <w:u w:val="single"/>
    </w:rPr>
  </w:style>
  <w:style w:type="character" w:styleId="FollowedHyperlink">
    <w:name w:val="FollowedHyperlink"/>
    <w:basedOn w:val="DefaultParagraphFont"/>
    <w:uiPriority w:val="99"/>
    <w:semiHidden/>
    <w:unhideWhenUsed/>
    <w:rsid w:val="00506341"/>
    <w:rPr>
      <w:color w:val="954F72" w:themeColor="followedHyperlink"/>
      <w:u w:val="single"/>
    </w:rPr>
  </w:style>
  <w:style w:type="paragraph" w:styleId="Header">
    <w:name w:val="header"/>
    <w:basedOn w:val="Normal"/>
    <w:link w:val="HeaderChar"/>
    <w:uiPriority w:val="99"/>
    <w:unhideWhenUsed/>
    <w:rsid w:val="00C7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0F"/>
  </w:style>
  <w:style w:type="paragraph" w:styleId="Footer">
    <w:name w:val="footer"/>
    <w:basedOn w:val="Normal"/>
    <w:link w:val="FooterChar"/>
    <w:uiPriority w:val="99"/>
    <w:unhideWhenUsed/>
    <w:rsid w:val="00C7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0F"/>
  </w:style>
  <w:style w:type="character" w:customStyle="1" w:styleId="lookup-resultcontent">
    <w:name w:val="lookup-result__content"/>
    <w:basedOn w:val="DefaultParagraphFont"/>
    <w:rsid w:val="00C7270F"/>
  </w:style>
  <w:style w:type="character" w:customStyle="1" w:styleId="apple-converted-space">
    <w:name w:val="apple-converted-space"/>
    <w:basedOn w:val="DefaultParagraphFont"/>
    <w:rsid w:val="003253DA"/>
  </w:style>
  <w:style w:type="paragraph" w:styleId="FootnoteText">
    <w:name w:val="footnote text"/>
    <w:basedOn w:val="Normal"/>
    <w:link w:val="FootnoteTextChar"/>
    <w:uiPriority w:val="99"/>
    <w:semiHidden/>
    <w:unhideWhenUsed/>
    <w:rsid w:val="00253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31CD"/>
    <w:rPr>
      <w:sz w:val="20"/>
      <w:szCs w:val="20"/>
    </w:rPr>
  </w:style>
  <w:style w:type="character" w:styleId="FootnoteReference">
    <w:name w:val="footnote reference"/>
    <w:basedOn w:val="DefaultParagraphFont"/>
    <w:uiPriority w:val="99"/>
    <w:semiHidden/>
    <w:unhideWhenUsed/>
    <w:rsid w:val="002531CD"/>
    <w:rPr>
      <w:vertAlign w:val="superscript"/>
    </w:rPr>
  </w:style>
  <w:style w:type="character" w:customStyle="1" w:styleId="selectable">
    <w:name w:val="selectable"/>
    <w:basedOn w:val="DefaultParagraphFont"/>
    <w:rsid w:val="00F93F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2C81"/>
  </w:style>
  <w:style w:type="character" w:customStyle="1" w:styleId="DateChar">
    <w:name w:val="Date Char"/>
    <w:basedOn w:val="DefaultParagraphFont"/>
    <w:link w:val="Date"/>
    <w:uiPriority w:val="99"/>
    <w:semiHidden/>
    <w:rsid w:val="00F62C81"/>
  </w:style>
  <w:style w:type="character" w:styleId="Hyperlink">
    <w:name w:val="Hyperlink"/>
    <w:basedOn w:val="DefaultParagraphFont"/>
    <w:uiPriority w:val="99"/>
    <w:unhideWhenUsed/>
    <w:rsid w:val="00A45108"/>
    <w:rPr>
      <w:color w:val="0563C1" w:themeColor="hyperlink"/>
      <w:u w:val="single"/>
    </w:rPr>
  </w:style>
  <w:style w:type="character" w:styleId="FollowedHyperlink">
    <w:name w:val="FollowedHyperlink"/>
    <w:basedOn w:val="DefaultParagraphFont"/>
    <w:uiPriority w:val="99"/>
    <w:semiHidden/>
    <w:unhideWhenUsed/>
    <w:rsid w:val="00506341"/>
    <w:rPr>
      <w:color w:val="954F72" w:themeColor="followedHyperlink"/>
      <w:u w:val="single"/>
    </w:rPr>
  </w:style>
  <w:style w:type="paragraph" w:styleId="Header">
    <w:name w:val="header"/>
    <w:basedOn w:val="Normal"/>
    <w:link w:val="HeaderChar"/>
    <w:uiPriority w:val="99"/>
    <w:unhideWhenUsed/>
    <w:rsid w:val="00C7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0F"/>
  </w:style>
  <w:style w:type="paragraph" w:styleId="Footer">
    <w:name w:val="footer"/>
    <w:basedOn w:val="Normal"/>
    <w:link w:val="FooterChar"/>
    <w:uiPriority w:val="99"/>
    <w:unhideWhenUsed/>
    <w:rsid w:val="00C7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0F"/>
  </w:style>
  <w:style w:type="character" w:customStyle="1" w:styleId="lookup-resultcontent">
    <w:name w:val="lookup-result__content"/>
    <w:basedOn w:val="DefaultParagraphFont"/>
    <w:rsid w:val="00C7270F"/>
  </w:style>
  <w:style w:type="character" w:customStyle="1" w:styleId="apple-converted-space">
    <w:name w:val="apple-converted-space"/>
    <w:basedOn w:val="DefaultParagraphFont"/>
    <w:rsid w:val="003253DA"/>
  </w:style>
  <w:style w:type="paragraph" w:styleId="FootnoteText">
    <w:name w:val="footnote text"/>
    <w:basedOn w:val="Normal"/>
    <w:link w:val="FootnoteTextChar"/>
    <w:uiPriority w:val="99"/>
    <w:semiHidden/>
    <w:unhideWhenUsed/>
    <w:rsid w:val="00253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31CD"/>
    <w:rPr>
      <w:sz w:val="20"/>
      <w:szCs w:val="20"/>
    </w:rPr>
  </w:style>
  <w:style w:type="character" w:styleId="FootnoteReference">
    <w:name w:val="footnote reference"/>
    <w:basedOn w:val="DefaultParagraphFont"/>
    <w:uiPriority w:val="99"/>
    <w:semiHidden/>
    <w:unhideWhenUsed/>
    <w:rsid w:val="002531CD"/>
    <w:rPr>
      <w:vertAlign w:val="superscript"/>
    </w:rPr>
  </w:style>
  <w:style w:type="character" w:customStyle="1" w:styleId="selectable">
    <w:name w:val="selectable"/>
    <w:basedOn w:val="DefaultParagraphFont"/>
    <w:rsid w:val="00F93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890539">
      <w:bodyDiv w:val="1"/>
      <w:marLeft w:val="0"/>
      <w:marRight w:val="0"/>
      <w:marTop w:val="0"/>
      <w:marBottom w:val="0"/>
      <w:divBdr>
        <w:top w:val="none" w:sz="0" w:space="0" w:color="auto"/>
        <w:left w:val="none" w:sz="0" w:space="0" w:color="auto"/>
        <w:bottom w:val="none" w:sz="0" w:space="0" w:color="auto"/>
        <w:right w:val="none" w:sz="0" w:space="0" w:color="auto"/>
      </w:divBdr>
      <w:divsChild>
        <w:div w:id="1558936242">
          <w:marLeft w:val="0"/>
          <w:marRight w:val="0"/>
          <w:marTop w:val="0"/>
          <w:marBottom w:val="0"/>
          <w:divBdr>
            <w:top w:val="none" w:sz="0" w:space="0" w:color="auto"/>
            <w:left w:val="none" w:sz="0" w:space="0" w:color="auto"/>
            <w:bottom w:val="none" w:sz="0" w:space="0" w:color="auto"/>
            <w:right w:val="none" w:sz="0" w:space="0" w:color="auto"/>
          </w:divBdr>
        </w:div>
        <w:div w:id="882600715">
          <w:marLeft w:val="0"/>
          <w:marRight w:val="0"/>
          <w:marTop w:val="0"/>
          <w:marBottom w:val="0"/>
          <w:divBdr>
            <w:top w:val="none" w:sz="0" w:space="0" w:color="auto"/>
            <w:left w:val="none" w:sz="0" w:space="0" w:color="auto"/>
            <w:bottom w:val="none" w:sz="0" w:space="0" w:color="auto"/>
            <w:right w:val="none" w:sz="0" w:space="0" w:color="auto"/>
          </w:divBdr>
        </w:div>
        <w:div w:id="699432077">
          <w:marLeft w:val="0"/>
          <w:marRight w:val="0"/>
          <w:marTop w:val="0"/>
          <w:marBottom w:val="0"/>
          <w:divBdr>
            <w:top w:val="none" w:sz="0" w:space="0" w:color="auto"/>
            <w:left w:val="none" w:sz="0" w:space="0" w:color="auto"/>
            <w:bottom w:val="none" w:sz="0" w:space="0" w:color="auto"/>
            <w:right w:val="none" w:sz="0" w:space="0" w:color="auto"/>
          </w:divBdr>
        </w:div>
        <w:div w:id="1661033518">
          <w:marLeft w:val="0"/>
          <w:marRight w:val="0"/>
          <w:marTop w:val="0"/>
          <w:marBottom w:val="0"/>
          <w:divBdr>
            <w:top w:val="none" w:sz="0" w:space="0" w:color="auto"/>
            <w:left w:val="none" w:sz="0" w:space="0" w:color="auto"/>
            <w:bottom w:val="none" w:sz="0" w:space="0" w:color="auto"/>
            <w:right w:val="none" w:sz="0" w:space="0" w:color="auto"/>
          </w:divBdr>
        </w:div>
        <w:div w:id="74479110">
          <w:marLeft w:val="0"/>
          <w:marRight w:val="0"/>
          <w:marTop w:val="0"/>
          <w:marBottom w:val="0"/>
          <w:divBdr>
            <w:top w:val="none" w:sz="0" w:space="0" w:color="auto"/>
            <w:left w:val="none" w:sz="0" w:space="0" w:color="auto"/>
            <w:bottom w:val="none" w:sz="0" w:space="0" w:color="auto"/>
            <w:right w:val="none" w:sz="0" w:space="0" w:color="auto"/>
          </w:divBdr>
        </w:div>
        <w:div w:id="1766808206">
          <w:marLeft w:val="0"/>
          <w:marRight w:val="0"/>
          <w:marTop w:val="0"/>
          <w:marBottom w:val="0"/>
          <w:divBdr>
            <w:top w:val="none" w:sz="0" w:space="0" w:color="auto"/>
            <w:left w:val="none" w:sz="0" w:space="0" w:color="auto"/>
            <w:bottom w:val="none" w:sz="0" w:space="0" w:color="auto"/>
            <w:right w:val="none" w:sz="0" w:space="0" w:color="auto"/>
          </w:divBdr>
        </w:div>
        <w:div w:id="583883160">
          <w:marLeft w:val="0"/>
          <w:marRight w:val="0"/>
          <w:marTop w:val="0"/>
          <w:marBottom w:val="0"/>
          <w:divBdr>
            <w:top w:val="none" w:sz="0" w:space="0" w:color="auto"/>
            <w:left w:val="none" w:sz="0" w:space="0" w:color="auto"/>
            <w:bottom w:val="none" w:sz="0" w:space="0" w:color="auto"/>
            <w:right w:val="none" w:sz="0" w:space="0" w:color="auto"/>
          </w:divBdr>
        </w:div>
        <w:div w:id="796027697">
          <w:marLeft w:val="0"/>
          <w:marRight w:val="0"/>
          <w:marTop w:val="0"/>
          <w:marBottom w:val="0"/>
          <w:divBdr>
            <w:top w:val="none" w:sz="0" w:space="0" w:color="auto"/>
            <w:left w:val="none" w:sz="0" w:space="0" w:color="auto"/>
            <w:bottom w:val="none" w:sz="0" w:space="0" w:color="auto"/>
            <w:right w:val="none" w:sz="0" w:space="0" w:color="auto"/>
          </w:divBdr>
        </w:div>
        <w:div w:id="1610773019">
          <w:marLeft w:val="0"/>
          <w:marRight w:val="0"/>
          <w:marTop w:val="0"/>
          <w:marBottom w:val="0"/>
          <w:divBdr>
            <w:top w:val="none" w:sz="0" w:space="0" w:color="auto"/>
            <w:left w:val="none" w:sz="0" w:space="0" w:color="auto"/>
            <w:bottom w:val="none" w:sz="0" w:space="0" w:color="auto"/>
            <w:right w:val="none" w:sz="0" w:space="0" w:color="auto"/>
          </w:divBdr>
        </w:div>
        <w:div w:id="815033012">
          <w:marLeft w:val="0"/>
          <w:marRight w:val="0"/>
          <w:marTop w:val="0"/>
          <w:marBottom w:val="0"/>
          <w:divBdr>
            <w:top w:val="none" w:sz="0" w:space="0" w:color="auto"/>
            <w:left w:val="none" w:sz="0" w:space="0" w:color="auto"/>
            <w:bottom w:val="none" w:sz="0" w:space="0" w:color="auto"/>
            <w:right w:val="none" w:sz="0" w:space="0" w:color="auto"/>
          </w:divBdr>
        </w:div>
      </w:divsChild>
    </w:div>
    <w:div w:id="1079332221">
      <w:bodyDiv w:val="1"/>
      <w:marLeft w:val="0"/>
      <w:marRight w:val="0"/>
      <w:marTop w:val="0"/>
      <w:marBottom w:val="0"/>
      <w:divBdr>
        <w:top w:val="none" w:sz="0" w:space="0" w:color="auto"/>
        <w:left w:val="none" w:sz="0" w:space="0" w:color="auto"/>
        <w:bottom w:val="none" w:sz="0" w:space="0" w:color="auto"/>
        <w:right w:val="none" w:sz="0" w:space="0" w:color="auto"/>
      </w:divBdr>
      <w:divsChild>
        <w:div w:id="427505735">
          <w:marLeft w:val="0"/>
          <w:marRight w:val="0"/>
          <w:marTop w:val="0"/>
          <w:marBottom w:val="0"/>
          <w:divBdr>
            <w:top w:val="none" w:sz="0" w:space="0" w:color="auto"/>
            <w:left w:val="none" w:sz="0" w:space="0" w:color="auto"/>
            <w:bottom w:val="none" w:sz="0" w:space="0" w:color="auto"/>
            <w:right w:val="none" w:sz="0" w:space="0" w:color="auto"/>
          </w:divBdr>
        </w:div>
        <w:div w:id="154534877">
          <w:marLeft w:val="0"/>
          <w:marRight w:val="0"/>
          <w:marTop w:val="0"/>
          <w:marBottom w:val="0"/>
          <w:divBdr>
            <w:top w:val="none" w:sz="0" w:space="0" w:color="auto"/>
            <w:left w:val="none" w:sz="0" w:space="0" w:color="auto"/>
            <w:bottom w:val="none" w:sz="0" w:space="0" w:color="auto"/>
            <w:right w:val="none" w:sz="0" w:space="0" w:color="auto"/>
          </w:divBdr>
        </w:div>
        <w:div w:id="889465747">
          <w:marLeft w:val="0"/>
          <w:marRight w:val="0"/>
          <w:marTop w:val="0"/>
          <w:marBottom w:val="0"/>
          <w:divBdr>
            <w:top w:val="none" w:sz="0" w:space="0" w:color="auto"/>
            <w:left w:val="none" w:sz="0" w:space="0" w:color="auto"/>
            <w:bottom w:val="none" w:sz="0" w:space="0" w:color="auto"/>
            <w:right w:val="none" w:sz="0" w:space="0" w:color="auto"/>
          </w:divBdr>
        </w:div>
        <w:div w:id="1124736846">
          <w:marLeft w:val="0"/>
          <w:marRight w:val="0"/>
          <w:marTop w:val="0"/>
          <w:marBottom w:val="0"/>
          <w:divBdr>
            <w:top w:val="none" w:sz="0" w:space="0" w:color="auto"/>
            <w:left w:val="none" w:sz="0" w:space="0" w:color="auto"/>
            <w:bottom w:val="none" w:sz="0" w:space="0" w:color="auto"/>
            <w:right w:val="none" w:sz="0" w:space="0" w:color="auto"/>
          </w:divBdr>
        </w:div>
        <w:div w:id="116683649">
          <w:marLeft w:val="0"/>
          <w:marRight w:val="0"/>
          <w:marTop w:val="0"/>
          <w:marBottom w:val="0"/>
          <w:divBdr>
            <w:top w:val="none" w:sz="0" w:space="0" w:color="auto"/>
            <w:left w:val="none" w:sz="0" w:space="0" w:color="auto"/>
            <w:bottom w:val="none" w:sz="0" w:space="0" w:color="auto"/>
            <w:right w:val="none" w:sz="0" w:space="0" w:color="auto"/>
          </w:divBdr>
        </w:div>
        <w:div w:id="1417169865">
          <w:marLeft w:val="0"/>
          <w:marRight w:val="0"/>
          <w:marTop w:val="0"/>
          <w:marBottom w:val="0"/>
          <w:divBdr>
            <w:top w:val="none" w:sz="0" w:space="0" w:color="auto"/>
            <w:left w:val="none" w:sz="0" w:space="0" w:color="auto"/>
            <w:bottom w:val="none" w:sz="0" w:space="0" w:color="auto"/>
            <w:right w:val="none" w:sz="0" w:space="0" w:color="auto"/>
          </w:divBdr>
        </w:div>
        <w:div w:id="2045133628">
          <w:marLeft w:val="0"/>
          <w:marRight w:val="0"/>
          <w:marTop w:val="0"/>
          <w:marBottom w:val="0"/>
          <w:divBdr>
            <w:top w:val="none" w:sz="0" w:space="0" w:color="auto"/>
            <w:left w:val="none" w:sz="0" w:space="0" w:color="auto"/>
            <w:bottom w:val="none" w:sz="0" w:space="0" w:color="auto"/>
            <w:right w:val="none" w:sz="0" w:space="0" w:color="auto"/>
          </w:divBdr>
        </w:div>
        <w:div w:id="1647398013">
          <w:marLeft w:val="0"/>
          <w:marRight w:val="0"/>
          <w:marTop w:val="0"/>
          <w:marBottom w:val="0"/>
          <w:divBdr>
            <w:top w:val="none" w:sz="0" w:space="0" w:color="auto"/>
            <w:left w:val="none" w:sz="0" w:space="0" w:color="auto"/>
            <w:bottom w:val="none" w:sz="0" w:space="0" w:color="auto"/>
            <w:right w:val="none" w:sz="0" w:space="0" w:color="auto"/>
          </w:divBdr>
        </w:div>
        <w:div w:id="1971395957">
          <w:marLeft w:val="0"/>
          <w:marRight w:val="0"/>
          <w:marTop w:val="0"/>
          <w:marBottom w:val="0"/>
          <w:divBdr>
            <w:top w:val="none" w:sz="0" w:space="0" w:color="auto"/>
            <w:left w:val="none" w:sz="0" w:space="0" w:color="auto"/>
            <w:bottom w:val="none" w:sz="0" w:space="0" w:color="auto"/>
            <w:right w:val="none" w:sz="0" w:space="0" w:color="auto"/>
          </w:divBdr>
        </w:div>
        <w:div w:id="785152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9BC03-6E62-FF43-B001-B31048EEA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2215</TotalTime>
  <Pages>15</Pages>
  <Words>3842</Words>
  <Characters>21905</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gladish.dean@gmail.com</dc:creator>
  <cp:keywords/>
  <dc:description/>
  <cp:lastModifiedBy>Paul Petzschmann</cp:lastModifiedBy>
  <cp:revision>1672</cp:revision>
  <dcterms:created xsi:type="dcterms:W3CDTF">2016-10-17T23:46:00Z</dcterms:created>
  <dcterms:modified xsi:type="dcterms:W3CDTF">2017-03-14T20:29:00Z</dcterms:modified>
</cp:coreProperties>
</file>