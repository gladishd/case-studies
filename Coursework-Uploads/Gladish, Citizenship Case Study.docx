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CFE9F" w14:textId="77777777" w:rsidR="00F62C81" w:rsidRPr="00180218" w:rsidRDefault="00F62C81" w:rsidP="00487114">
      <w:pPr>
        <w:spacing w:after="0" w:line="240" w:lineRule="auto"/>
        <w:rPr>
          <w:rFonts w:ascii="Times New Roman" w:hAnsi="Times New Roman" w:cs="Times New Roman"/>
          <w:sz w:val="24"/>
          <w:szCs w:val="24"/>
        </w:rPr>
      </w:pPr>
      <w:r w:rsidRPr="00180218">
        <w:rPr>
          <w:rFonts w:ascii="Times New Roman" w:hAnsi="Times New Roman" w:cs="Times New Roman"/>
          <w:sz w:val="24"/>
          <w:szCs w:val="24"/>
        </w:rPr>
        <w:t xml:space="preserve">Dean </w:t>
      </w:r>
      <w:proofErr w:type="spellStart"/>
      <w:r w:rsidRPr="00180218">
        <w:rPr>
          <w:rFonts w:ascii="Times New Roman" w:hAnsi="Times New Roman" w:cs="Times New Roman"/>
          <w:sz w:val="24"/>
          <w:szCs w:val="24"/>
        </w:rPr>
        <w:t>Gladish</w:t>
      </w:r>
      <w:proofErr w:type="spellEnd"/>
    </w:p>
    <w:p w14:paraId="7C60C837" w14:textId="3F451F0A" w:rsidR="00F62C81" w:rsidRPr="00180218" w:rsidRDefault="00F62C81" w:rsidP="00487114">
      <w:pPr>
        <w:spacing w:after="0" w:line="240" w:lineRule="auto"/>
        <w:rPr>
          <w:rFonts w:ascii="Times New Roman" w:hAnsi="Times New Roman" w:cs="Times New Roman"/>
          <w:sz w:val="24"/>
          <w:szCs w:val="24"/>
        </w:rPr>
      </w:pPr>
      <w:r w:rsidRPr="00180218">
        <w:rPr>
          <w:rFonts w:ascii="Times New Roman" w:hAnsi="Times New Roman" w:cs="Times New Roman"/>
          <w:sz w:val="24"/>
          <w:szCs w:val="24"/>
        </w:rPr>
        <w:t xml:space="preserve">Professor </w:t>
      </w:r>
      <w:r w:rsidR="00721467">
        <w:rPr>
          <w:rFonts w:ascii="Times New Roman" w:hAnsi="Times New Roman" w:cs="Times New Roman"/>
          <w:sz w:val="24"/>
          <w:szCs w:val="24"/>
        </w:rPr>
        <w:t>Paul Petzschmann</w:t>
      </w:r>
    </w:p>
    <w:p w14:paraId="27EDD780" w14:textId="731425DD" w:rsidR="00F62C81" w:rsidRPr="00180218" w:rsidRDefault="00721467" w:rsidP="00487114">
      <w:pPr>
        <w:spacing w:after="0" w:line="240" w:lineRule="auto"/>
        <w:rPr>
          <w:rFonts w:ascii="Times New Roman" w:hAnsi="Times New Roman" w:cs="Times New Roman"/>
          <w:sz w:val="24"/>
          <w:szCs w:val="24"/>
        </w:rPr>
      </w:pPr>
      <w:r>
        <w:rPr>
          <w:rFonts w:ascii="Times New Roman" w:hAnsi="Times New Roman" w:cs="Times New Roman"/>
          <w:sz w:val="24"/>
          <w:szCs w:val="24"/>
        </w:rPr>
        <w:t>EUST</w:t>
      </w:r>
      <w:r w:rsidR="008012A3">
        <w:rPr>
          <w:rFonts w:ascii="Times New Roman" w:hAnsi="Times New Roman" w:cs="Times New Roman"/>
          <w:sz w:val="24"/>
          <w:szCs w:val="24"/>
        </w:rPr>
        <w:t xml:space="preserve"> 110.00</w:t>
      </w:r>
      <w:r>
        <w:rPr>
          <w:rFonts w:ascii="Times New Roman" w:hAnsi="Times New Roman" w:cs="Times New Roman"/>
          <w:sz w:val="24"/>
          <w:szCs w:val="24"/>
        </w:rPr>
        <w:t xml:space="preserve">: </w:t>
      </w:r>
      <w:r w:rsidR="008012A3">
        <w:rPr>
          <w:rFonts w:ascii="Times New Roman" w:hAnsi="Times New Roman" w:cs="Times New Roman"/>
          <w:sz w:val="24"/>
          <w:szCs w:val="24"/>
        </w:rPr>
        <w:t>The Nation State in Europe</w:t>
      </w:r>
    </w:p>
    <w:p w14:paraId="6A71042B" w14:textId="44C7CAEA" w:rsidR="00F62C81" w:rsidRPr="00180218" w:rsidRDefault="0075716F" w:rsidP="004871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February </w:t>
      </w:r>
      <w:r w:rsidR="00721467">
        <w:rPr>
          <w:rFonts w:ascii="Times New Roman" w:hAnsi="Times New Roman" w:cs="Times New Roman"/>
          <w:sz w:val="24"/>
          <w:szCs w:val="24"/>
        </w:rPr>
        <w:t>4, 2017</w:t>
      </w:r>
    </w:p>
    <w:p w14:paraId="2FF91443" w14:textId="0D3ADCC4" w:rsidR="00206ABD" w:rsidRDefault="00230A2E" w:rsidP="00F11E2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Citizenship Case Study</w:t>
      </w:r>
    </w:p>
    <w:p w14:paraId="4E7C9E5D" w14:textId="200712E7" w:rsidR="00955DDE" w:rsidRDefault="00BC679C" w:rsidP="00955DDE">
      <w:pPr>
        <w:spacing w:after="0" w:line="480" w:lineRule="auto"/>
        <w:rPr>
          <w:rFonts w:ascii="Times New Roman" w:hAnsi="Times New Roman" w:cs="Times New Roman"/>
          <w:sz w:val="24"/>
          <w:szCs w:val="24"/>
        </w:rPr>
      </w:pPr>
      <w:r>
        <w:rPr>
          <w:rFonts w:ascii="Times New Roman" w:hAnsi="Times New Roman" w:cs="Times New Roman"/>
          <w:sz w:val="24"/>
          <w:szCs w:val="24"/>
        </w:rPr>
        <w:tab/>
        <w:t>The focus o</w:t>
      </w:r>
      <w:r w:rsidR="00571BF2">
        <w:rPr>
          <w:rFonts w:ascii="Times New Roman" w:hAnsi="Times New Roman" w:cs="Times New Roman"/>
          <w:sz w:val="24"/>
          <w:szCs w:val="24"/>
        </w:rPr>
        <w:t>f this paper is principally</w:t>
      </w:r>
      <w:r>
        <w:rPr>
          <w:rFonts w:ascii="Times New Roman" w:hAnsi="Times New Roman" w:cs="Times New Roman"/>
          <w:sz w:val="24"/>
          <w:szCs w:val="24"/>
        </w:rPr>
        <w:t xml:space="preserve"> on the citizenship status of modern-day </w:t>
      </w:r>
      <w:proofErr w:type="spellStart"/>
      <w:r>
        <w:rPr>
          <w:rFonts w:ascii="Times New Roman" w:hAnsi="Times New Roman" w:cs="Times New Roman"/>
          <w:sz w:val="24"/>
          <w:szCs w:val="24"/>
        </w:rPr>
        <w:t>Maghrebi</w:t>
      </w:r>
      <w:proofErr w:type="spellEnd"/>
      <w:r>
        <w:rPr>
          <w:rFonts w:ascii="Times New Roman" w:hAnsi="Times New Roman" w:cs="Times New Roman"/>
          <w:sz w:val="24"/>
          <w:szCs w:val="24"/>
        </w:rPr>
        <w:t xml:space="preserve"> immig</w:t>
      </w:r>
      <w:r w:rsidR="00571BF2">
        <w:rPr>
          <w:rFonts w:ascii="Times New Roman" w:hAnsi="Times New Roman" w:cs="Times New Roman"/>
          <w:sz w:val="24"/>
          <w:szCs w:val="24"/>
        </w:rPr>
        <w:t>rants to France</w:t>
      </w:r>
      <w:r w:rsidR="006107A7">
        <w:rPr>
          <w:rFonts w:ascii="Times New Roman" w:hAnsi="Times New Roman" w:cs="Times New Roman"/>
          <w:sz w:val="24"/>
          <w:szCs w:val="24"/>
        </w:rPr>
        <w:t>, particularly those from Morocco</w:t>
      </w:r>
      <w:r w:rsidR="00571BF2">
        <w:rPr>
          <w:rFonts w:ascii="Times New Roman" w:hAnsi="Times New Roman" w:cs="Times New Roman"/>
          <w:sz w:val="24"/>
          <w:szCs w:val="24"/>
        </w:rPr>
        <w:t xml:space="preserve">.  </w:t>
      </w:r>
      <w:r>
        <w:rPr>
          <w:rFonts w:ascii="Times New Roman" w:hAnsi="Times New Roman" w:cs="Times New Roman"/>
          <w:sz w:val="24"/>
          <w:szCs w:val="24"/>
        </w:rPr>
        <w:t>I discuss the factors involving the negative treatm</w:t>
      </w:r>
      <w:r w:rsidR="00F65060">
        <w:rPr>
          <w:rFonts w:ascii="Times New Roman" w:hAnsi="Times New Roman" w:cs="Times New Roman"/>
          <w:sz w:val="24"/>
          <w:szCs w:val="24"/>
        </w:rPr>
        <w:t>ent of this minority, and I</w:t>
      </w:r>
      <w:r>
        <w:rPr>
          <w:rFonts w:ascii="Times New Roman" w:hAnsi="Times New Roman" w:cs="Times New Roman"/>
          <w:sz w:val="24"/>
          <w:szCs w:val="24"/>
        </w:rPr>
        <w:t xml:space="preserve"> examine the concept of French citizenship itself with a historical background</w:t>
      </w:r>
      <w:r w:rsidR="007C1402">
        <w:rPr>
          <w:rFonts w:ascii="Times New Roman" w:hAnsi="Times New Roman" w:cs="Times New Roman"/>
          <w:sz w:val="24"/>
          <w:szCs w:val="24"/>
        </w:rPr>
        <w:t xml:space="preserve"> as pertains to the group</w:t>
      </w:r>
      <w:r>
        <w:rPr>
          <w:rFonts w:ascii="Times New Roman" w:hAnsi="Times New Roman" w:cs="Times New Roman"/>
          <w:sz w:val="24"/>
          <w:szCs w:val="24"/>
        </w:rPr>
        <w:t>.</w:t>
      </w:r>
      <w:r w:rsidR="002D4262">
        <w:rPr>
          <w:rFonts w:ascii="Times New Roman" w:hAnsi="Times New Roman" w:cs="Times New Roman"/>
          <w:sz w:val="24"/>
          <w:szCs w:val="24"/>
        </w:rPr>
        <w:t xml:space="preserve">  Consistent socio-economic inequality has brought to light a citizenship debate in France and other European countries; with this in mind, it is e</w:t>
      </w:r>
      <w:r w:rsidR="00F84871">
        <w:rPr>
          <w:rFonts w:ascii="Times New Roman" w:hAnsi="Times New Roman" w:cs="Times New Roman"/>
          <w:sz w:val="24"/>
          <w:szCs w:val="24"/>
        </w:rPr>
        <w:t>ssential to examine exactly what</w:t>
      </w:r>
      <w:r w:rsidR="002D4262">
        <w:rPr>
          <w:rFonts w:ascii="Times New Roman" w:hAnsi="Times New Roman" w:cs="Times New Roman"/>
          <w:sz w:val="24"/>
          <w:szCs w:val="24"/>
        </w:rPr>
        <w:t xml:space="preserve"> makes a citizen conventionally French or foreign, and how this translates to the dif</w:t>
      </w:r>
      <w:r w:rsidR="00904B8B">
        <w:rPr>
          <w:rFonts w:ascii="Times New Roman" w:hAnsi="Times New Roman" w:cs="Times New Roman"/>
          <w:sz w:val="24"/>
          <w:szCs w:val="24"/>
        </w:rPr>
        <w:t>ferent treatment of and largely</w:t>
      </w:r>
      <w:r w:rsidR="002D4262">
        <w:rPr>
          <w:rFonts w:ascii="Times New Roman" w:hAnsi="Times New Roman" w:cs="Times New Roman"/>
          <w:sz w:val="24"/>
          <w:szCs w:val="24"/>
        </w:rPr>
        <w:t xml:space="preserve"> lessened political participation of the </w:t>
      </w:r>
      <w:proofErr w:type="spellStart"/>
      <w:r w:rsidR="002D4262">
        <w:rPr>
          <w:rFonts w:ascii="Times New Roman" w:hAnsi="Times New Roman" w:cs="Times New Roman"/>
          <w:sz w:val="24"/>
          <w:szCs w:val="24"/>
        </w:rPr>
        <w:t>Maghrebi</w:t>
      </w:r>
      <w:proofErr w:type="spellEnd"/>
      <w:r w:rsidR="002D4262">
        <w:rPr>
          <w:rFonts w:ascii="Times New Roman" w:hAnsi="Times New Roman" w:cs="Times New Roman"/>
          <w:sz w:val="24"/>
          <w:szCs w:val="24"/>
        </w:rPr>
        <w:t xml:space="preserve"> migrant population in France as a whole.  I will also briefly examine the history</w:t>
      </w:r>
      <w:r w:rsidR="00E7771C">
        <w:rPr>
          <w:rFonts w:ascii="Times New Roman" w:hAnsi="Times New Roman" w:cs="Times New Roman"/>
          <w:sz w:val="24"/>
          <w:szCs w:val="24"/>
        </w:rPr>
        <w:t xml:space="preserve"> of political organizations pertaining to the North African countries such as Algeria,</w:t>
      </w:r>
      <w:r w:rsidR="004E1554">
        <w:rPr>
          <w:rFonts w:ascii="Times New Roman" w:hAnsi="Times New Roman" w:cs="Times New Roman"/>
          <w:sz w:val="24"/>
          <w:szCs w:val="24"/>
        </w:rPr>
        <w:t xml:space="preserve"> Tunisia, and Morocco from whe</w:t>
      </w:r>
      <w:r w:rsidR="00B17E7C">
        <w:rPr>
          <w:rFonts w:ascii="Times New Roman" w:hAnsi="Times New Roman" w:cs="Times New Roman"/>
          <w:sz w:val="24"/>
          <w:szCs w:val="24"/>
        </w:rPr>
        <w:t>re</w:t>
      </w:r>
      <w:r w:rsidR="00E7771C">
        <w:rPr>
          <w:rFonts w:ascii="Times New Roman" w:hAnsi="Times New Roman" w:cs="Times New Roman"/>
          <w:sz w:val="24"/>
          <w:szCs w:val="24"/>
        </w:rPr>
        <w:t xml:space="preserve"> these immigrants came.</w:t>
      </w:r>
      <w:r w:rsidR="0037529F">
        <w:rPr>
          <w:rFonts w:ascii="Times New Roman" w:hAnsi="Times New Roman" w:cs="Times New Roman"/>
          <w:sz w:val="24"/>
          <w:szCs w:val="24"/>
        </w:rPr>
        <w:t xml:space="preserve"> </w:t>
      </w:r>
      <w:ins w:id="0" w:author="Paul Petzschmann" w:date="2017-02-17T22:33:00Z">
        <w:r w:rsidR="0037529F">
          <w:rPr>
            <w:rFonts w:ascii="Times New Roman" w:hAnsi="Times New Roman" w:cs="Times New Roman"/>
            <w:sz w:val="24"/>
            <w:szCs w:val="24"/>
          </w:rPr>
          <w:t>This is a good introduction</w:t>
        </w:r>
      </w:ins>
    </w:p>
    <w:p w14:paraId="3EE5C0F5" w14:textId="3BBAFE18" w:rsidR="0062395F" w:rsidRDefault="008B6D24" w:rsidP="008B6D2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majority of the Maghreb</w:t>
      </w:r>
      <w:ins w:id="1" w:author="Paul Petzschmann" w:date="2017-02-17T22:34:00Z">
        <w:r w:rsidR="0037529F">
          <w:rPr>
            <w:rFonts w:ascii="Times New Roman" w:hAnsi="Times New Roman" w:cs="Times New Roman"/>
            <w:sz w:val="24"/>
            <w:szCs w:val="24"/>
          </w:rPr>
          <w:t xml:space="preserve"> I think the term’s “Maghreb”?</w:t>
        </w:r>
      </w:ins>
      <w:del w:id="2" w:author="Paul Petzschmann" w:date="2017-02-17T22:34:00Z">
        <w:r w:rsidDel="0037529F">
          <w:rPr>
            <w:rFonts w:ascii="Times New Roman" w:hAnsi="Times New Roman" w:cs="Times New Roman"/>
            <w:sz w:val="24"/>
            <w:szCs w:val="24"/>
          </w:rPr>
          <w:delText>ian</w:delText>
        </w:r>
      </w:del>
      <w:r>
        <w:rPr>
          <w:rFonts w:ascii="Times New Roman" w:hAnsi="Times New Roman" w:cs="Times New Roman"/>
          <w:sz w:val="24"/>
          <w:szCs w:val="24"/>
        </w:rPr>
        <w:t xml:space="preserve"> </w:t>
      </w:r>
      <w:proofErr w:type="gramStart"/>
      <w:r>
        <w:rPr>
          <w:rFonts w:ascii="Times New Roman" w:hAnsi="Times New Roman" w:cs="Times New Roman"/>
          <w:sz w:val="24"/>
          <w:szCs w:val="24"/>
        </w:rPr>
        <w:t>diaspora</w:t>
      </w:r>
      <w:proofErr w:type="gramEnd"/>
      <w:r>
        <w:rPr>
          <w:rFonts w:ascii="Times New Roman" w:hAnsi="Times New Roman" w:cs="Times New Roman"/>
          <w:sz w:val="24"/>
          <w:szCs w:val="24"/>
        </w:rPr>
        <w:t xml:space="preserve"> in France are Arab</w:t>
      </w:r>
      <w:ins w:id="3" w:author="Paul Petzschmann" w:date="2017-02-17T22:34:00Z">
        <w:r w:rsidR="0037529F">
          <w:rPr>
            <w:rFonts w:ascii="Times New Roman" w:hAnsi="Times New Roman" w:cs="Times New Roman"/>
            <w:sz w:val="24"/>
            <w:szCs w:val="24"/>
          </w:rPr>
          <w:t xml:space="preserve"> are they “Arab”</w:t>
        </w:r>
      </w:ins>
      <w:ins w:id="4" w:author="Paul Petzschmann" w:date="2017-02-17T22:35:00Z">
        <w:r w:rsidR="0037529F">
          <w:rPr>
            <w:rFonts w:ascii="Times New Roman" w:hAnsi="Times New Roman" w:cs="Times New Roman"/>
            <w:sz w:val="24"/>
            <w:szCs w:val="24"/>
          </w:rPr>
          <w:t xml:space="preserve"> – at least many Berber would not want to be considered “Arab”!</w:t>
        </w:r>
      </w:ins>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Muslim</w:t>
      </w:r>
      <w:r w:rsidR="00D14F26">
        <w:rPr>
          <w:rFonts w:ascii="Times New Roman" w:hAnsi="Times New Roman" w:cs="Times New Roman"/>
          <w:sz w:val="24"/>
          <w:szCs w:val="24"/>
        </w:rPr>
        <w:t>, and it is disproportionately young</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4B3136">
        <w:rPr>
          <w:rFonts w:ascii="Times New Roman" w:hAnsi="Times New Roman" w:cs="Times New Roman"/>
          <w:sz w:val="24"/>
          <w:szCs w:val="24"/>
        </w:rPr>
        <w:t>Groups of migrants from the Maghreb region, particularly Morocco, are among the largest in France with a history dating back to the beginning of the twentieth century</w:t>
      </w:r>
      <w:ins w:id="5" w:author="Paul Petzschmann" w:date="2017-02-17T22:36:00Z">
        <w:r w:rsidR="0037529F">
          <w:rPr>
            <w:rFonts w:ascii="Times New Roman" w:hAnsi="Times New Roman" w:cs="Times New Roman"/>
            <w:sz w:val="24"/>
            <w:szCs w:val="24"/>
          </w:rPr>
          <w:t xml:space="preserve"> and considerably earlier</w:t>
        </w:r>
      </w:ins>
      <w:r w:rsidR="004B3136">
        <w:rPr>
          <w:rFonts w:ascii="Times New Roman" w:hAnsi="Times New Roman" w:cs="Times New Roman"/>
          <w:sz w:val="24"/>
          <w:szCs w:val="24"/>
        </w:rPr>
        <w:t xml:space="preserve">.  </w:t>
      </w:r>
      <w:r w:rsidR="00690B7D">
        <w:rPr>
          <w:rFonts w:ascii="Times New Roman" w:hAnsi="Times New Roman" w:cs="Times New Roman"/>
          <w:sz w:val="24"/>
          <w:szCs w:val="24"/>
        </w:rPr>
        <w:t>Around fifty years ago, the Moroccan government repressed its leftist opposition and exiled most of its political malcontents to France and a mino</w:t>
      </w:r>
      <w:r w:rsidR="00026D74">
        <w:rPr>
          <w:rFonts w:ascii="Times New Roman" w:hAnsi="Times New Roman" w:cs="Times New Roman"/>
          <w:sz w:val="24"/>
          <w:szCs w:val="24"/>
        </w:rPr>
        <w:t xml:space="preserve">rity to other western nations.  Though there has been much debate over whether Moroccan citizens living in France should have the right to vote in their original nation, most migrants from </w:t>
      </w:r>
      <w:r w:rsidR="00026D74">
        <w:rPr>
          <w:rFonts w:ascii="Times New Roman" w:hAnsi="Times New Roman" w:cs="Times New Roman"/>
          <w:sz w:val="24"/>
          <w:szCs w:val="24"/>
        </w:rPr>
        <w:lastRenderedPageBreak/>
        <w:t>the North African region see a greater need to focus on their French citizenship and its exerci</w:t>
      </w:r>
      <w:r w:rsidR="00A201EA">
        <w:rPr>
          <w:rFonts w:ascii="Times New Roman" w:hAnsi="Times New Roman" w:cs="Times New Roman"/>
          <w:sz w:val="24"/>
          <w:szCs w:val="24"/>
        </w:rPr>
        <w:t>s</w:t>
      </w:r>
      <w:r w:rsidR="00CE7D29">
        <w:rPr>
          <w:rFonts w:ascii="Times New Roman" w:hAnsi="Times New Roman" w:cs="Times New Roman"/>
          <w:sz w:val="24"/>
          <w:szCs w:val="24"/>
        </w:rPr>
        <w:t>e.</w:t>
      </w:r>
      <w:r w:rsidR="007B74E7">
        <w:rPr>
          <w:rStyle w:val="FootnoteReference"/>
          <w:rFonts w:ascii="Times New Roman" w:hAnsi="Times New Roman" w:cs="Times New Roman"/>
          <w:sz w:val="24"/>
          <w:szCs w:val="24"/>
        </w:rPr>
        <w:footnoteReference w:id="2"/>
      </w:r>
      <w:ins w:id="6" w:author="Paul Petzschmann" w:date="2017-02-17T22:37:00Z">
        <w:r w:rsidR="0037529F">
          <w:rPr>
            <w:rFonts w:ascii="Times New Roman" w:hAnsi="Times New Roman" w:cs="Times New Roman"/>
            <w:sz w:val="24"/>
            <w:szCs w:val="24"/>
          </w:rPr>
          <w:t xml:space="preserve"> (</w:t>
        </w:r>
        <w:proofErr w:type="gramStart"/>
        <w:r w:rsidR="0037529F">
          <w:rPr>
            <w:rFonts w:ascii="Times New Roman" w:hAnsi="Times New Roman" w:cs="Times New Roman"/>
            <w:sz w:val="24"/>
            <w:szCs w:val="24"/>
          </w:rPr>
          <w:t>expand</w:t>
        </w:r>
        <w:proofErr w:type="gramEnd"/>
        <w:r w:rsidR="0037529F">
          <w:rPr>
            <w:rFonts w:ascii="Times New Roman" w:hAnsi="Times New Roman" w:cs="Times New Roman"/>
            <w:sz w:val="24"/>
            <w:szCs w:val="24"/>
          </w:rPr>
          <w:t xml:space="preserve"> on this </w:t>
        </w:r>
      </w:ins>
      <w:ins w:id="7" w:author="Paul Petzschmann" w:date="2017-02-17T22:38:00Z">
        <w:r w:rsidR="0037529F">
          <w:rPr>
            <w:rFonts w:ascii="Times New Roman" w:hAnsi="Times New Roman" w:cs="Times New Roman"/>
            <w:sz w:val="24"/>
            <w:szCs w:val="24"/>
          </w:rPr>
          <w:t>–</w:t>
        </w:r>
      </w:ins>
      <w:ins w:id="8" w:author="Paul Petzschmann" w:date="2017-02-17T22:37:00Z">
        <w:r w:rsidR="0037529F">
          <w:rPr>
            <w:rFonts w:ascii="Times New Roman" w:hAnsi="Times New Roman" w:cs="Times New Roman"/>
            <w:sz w:val="24"/>
            <w:szCs w:val="24"/>
          </w:rPr>
          <w:t xml:space="preserve"> the </w:t>
        </w:r>
      </w:ins>
      <w:ins w:id="9" w:author="Paul Petzschmann" w:date="2017-02-17T22:38:00Z">
        <w:r w:rsidR="0037529F">
          <w:rPr>
            <w:rFonts w:ascii="Times New Roman" w:hAnsi="Times New Roman" w:cs="Times New Roman"/>
            <w:sz w:val="24"/>
            <w:szCs w:val="24"/>
          </w:rPr>
          <w:t>colonial legacy of France in North Africa makes these distinctions in citizenship particularly difficult and fluid)</w:t>
        </w:r>
      </w:ins>
    </w:p>
    <w:p w14:paraId="6125245B" w14:textId="7B59882F" w:rsidR="00CE7D29" w:rsidRDefault="00A976A2" w:rsidP="00A976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76038">
        <w:rPr>
          <w:rFonts w:ascii="Times New Roman" w:hAnsi="Times New Roman" w:cs="Times New Roman"/>
          <w:sz w:val="24"/>
          <w:szCs w:val="24"/>
        </w:rPr>
        <w:t xml:space="preserve">he </w:t>
      </w:r>
      <w:r w:rsidR="00A76038">
        <w:rPr>
          <w:rFonts w:ascii="Times New Roman" w:hAnsi="Times New Roman" w:cs="Times New Roman"/>
          <w:i/>
          <w:sz w:val="24"/>
          <w:szCs w:val="24"/>
        </w:rPr>
        <w:t xml:space="preserve">Association des </w:t>
      </w:r>
      <w:proofErr w:type="spellStart"/>
      <w:r w:rsidR="00A76038">
        <w:rPr>
          <w:rFonts w:ascii="Times New Roman" w:hAnsi="Times New Roman" w:cs="Times New Roman"/>
          <w:i/>
          <w:sz w:val="24"/>
          <w:szCs w:val="24"/>
        </w:rPr>
        <w:t>Marocains</w:t>
      </w:r>
      <w:proofErr w:type="spellEnd"/>
      <w:r w:rsidR="00A76038">
        <w:rPr>
          <w:rFonts w:ascii="Times New Roman" w:hAnsi="Times New Roman" w:cs="Times New Roman"/>
          <w:i/>
          <w:sz w:val="24"/>
          <w:szCs w:val="24"/>
        </w:rPr>
        <w:t xml:space="preserve"> en France</w:t>
      </w:r>
      <w:r>
        <w:rPr>
          <w:rFonts w:ascii="Times New Roman" w:hAnsi="Times New Roman" w:cs="Times New Roman"/>
          <w:sz w:val="24"/>
          <w:szCs w:val="24"/>
        </w:rPr>
        <w:t xml:space="preserve"> was </w:t>
      </w:r>
      <w:r w:rsidR="00A76038">
        <w:rPr>
          <w:rFonts w:ascii="Times New Roman" w:hAnsi="Times New Roman" w:cs="Times New Roman"/>
          <w:sz w:val="24"/>
          <w:szCs w:val="24"/>
        </w:rPr>
        <w:t>founded in 1962 upon the merging of seve</w:t>
      </w:r>
      <w:r>
        <w:rPr>
          <w:rFonts w:ascii="Times New Roman" w:hAnsi="Times New Roman" w:cs="Times New Roman"/>
          <w:sz w:val="24"/>
          <w:szCs w:val="24"/>
        </w:rPr>
        <w:t>ral different political groups</w:t>
      </w:r>
      <w:r w:rsidR="00B4487E">
        <w:rPr>
          <w:rFonts w:ascii="Times New Roman" w:hAnsi="Times New Roman" w:cs="Times New Roman"/>
          <w:sz w:val="24"/>
          <w:szCs w:val="24"/>
        </w:rPr>
        <w:t>.</w:t>
      </w:r>
      <w:r w:rsidR="00CB3AD2">
        <w:rPr>
          <w:rFonts w:ascii="Times New Roman" w:hAnsi="Times New Roman" w:cs="Times New Roman"/>
          <w:sz w:val="24"/>
          <w:szCs w:val="24"/>
        </w:rPr>
        <w:t xml:space="preserve">  A member of the association, Ahmed, made a stat</w:t>
      </w:r>
      <w:r w:rsidR="00EC7F41">
        <w:rPr>
          <w:rFonts w:ascii="Times New Roman" w:hAnsi="Times New Roman" w:cs="Times New Roman"/>
          <w:sz w:val="24"/>
          <w:szCs w:val="24"/>
        </w:rPr>
        <w:t>ement essentially declaring</w:t>
      </w:r>
      <w:r w:rsidR="00891B50">
        <w:rPr>
          <w:rFonts w:ascii="Times New Roman" w:hAnsi="Times New Roman" w:cs="Times New Roman"/>
          <w:sz w:val="24"/>
          <w:szCs w:val="24"/>
        </w:rPr>
        <w:t xml:space="preserve"> that</w:t>
      </w:r>
      <w:r w:rsidR="00CB3AD2">
        <w:rPr>
          <w:rFonts w:ascii="Times New Roman" w:hAnsi="Times New Roman" w:cs="Times New Roman"/>
          <w:sz w:val="24"/>
          <w:szCs w:val="24"/>
        </w:rPr>
        <w:t xml:space="preserve"> while French immigrants from Morocco desire to maintain their culture, they see themselves as French and as citizens of France foremost</w:t>
      </w:r>
      <w:ins w:id="10" w:author="Paul Petzschmann" w:date="2017-02-17T22:47:00Z">
        <w:r w:rsidR="008B0845">
          <w:rPr>
            <w:rFonts w:ascii="Times New Roman" w:hAnsi="Times New Roman" w:cs="Times New Roman"/>
            <w:sz w:val="24"/>
            <w:szCs w:val="24"/>
          </w:rPr>
          <w:t xml:space="preserve"> (reference?)</w:t>
        </w:r>
      </w:ins>
      <w:r w:rsidR="00CB3AD2">
        <w:rPr>
          <w:rFonts w:ascii="Times New Roman" w:hAnsi="Times New Roman" w:cs="Times New Roman"/>
          <w:sz w:val="24"/>
          <w:szCs w:val="24"/>
        </w:rPr>
        <w:t>.</w:t>
      </w:r>
      <w:r w:rsidR="00A2466E">
        <w:rPr>
          <w:rFonts w:ascii="Times New Roman" w:hAnsi="Times New Roman" w:cs="Times New Roman"/>
          <w:sz w:val="24"/>
          <w:szCs w:val="24"/>
        </w:rPr>
        <w:t xml:space="preserve">  Since he and the other Moroccan exiles are not ab</w:t>
      </w:r>
      <w:r w:rsidR="00C029CC">
        <w:rPr>
          <w:rFonts w:ascii="Times New Roman" w:hAnsi="Times New Roman" w:cs="Times New Roman"/>
          <w:sz w:val="24"/>
          <w:szCs w:val="24"/>
        </w:rPr>
        <w:t xml:space="preserve">le to vote in their </w:t>
      </w:r>
      <w:r w:rsidR="004919BA">
        <w:rPr>
          <w:rFonts w:ascii="Times New Roman" w:hAnsi="Times New Roman" w:cs="Times New Roman"/>
          <w:sz w:val="24"/>
          <w:szCs w:val="24"/>
        </w:rPr>
        <w:t xml:space="preserve">home country, they </w:t>
      </w:r>
      <w:r w:rsidR="00E85AD1">
        <w:rPr>
          <w:rFonts w:ascii="Times New Roman" w:hAnsi="Times New Roman" w:cs="Times New Roman"/>
          <w:sz w:val="24"/>
          <w:szCs w:val="24"/>
        </w:rPr>
        <w:t>do not see any political utility in retaining a Moroccan identity.</w:t>
      </w:r>
      <w:r w:rsidR="00574C79">
        <w:rPr>
          <w:rFonts w:ascii="Times New Roman" w:hAnsi="Times New Roman" w:cs="Times New Roman"/>
          <w:sz w:val="24"/>
          <w:szCs w:val="24"/>
        </w:rPr>
        <w:t xml:space="preserve">  Many of these migrants </w:t>
      </w:r>
      <w:r w:rsidR="009F706D">
        <w:rPr>
          <w:rFonts w:ascii="Times New Roman" w:hAnsi="Times New Roman" w:cs="Times New Roman"/>
          <w:sz w:val="24"/>
          <w:szCs w:val="24"/>
        </w:rPr>
        <w:t xml:space="preserve">and their families </w:t>
      </w:r>
      <w:r w:rsidR="00574C79">
        <w:rPr>
          <w:rFonts w:ascii="Times New Roman" w:hAnsi="Times New Roman" w:cs="Times New Roman"/>
          <w:sz w:val="24"/>
          <w:szCs w:val="24"/>
        </w:rPr>
        <w:t xml:space="preserve">have </w:t>
      </w:r>
      <w:r w:rsidR="009F706D">
        <w:rPr>
          <w:rFonts w:ascii="Times New Roman" w:hAnsi="Times New Roman" w:cs="Times New Roman"/>
          <w:sz w:val="24"/>
          <w:szCs w:val="24"/>
        </w:rPr>
        <w:t>lived in France for several decades, and as a result they desire to engage politicall</w:t>
      </w:r>
      <w:r w:rsidR="001C09B5">
        <w:rPr>
          <w:rFonts w:ascii="Times New Roman" w:hAnsi="Times New Roman" w:cs="Times New Roman"/>
          <w:sz w:val="24"/>
          <w:szCs w:val="24"/>
        </w:rPr>
        <w:t>y in their new home of France</w:t>
      </w:r>
      <w:r w:rsidR="004D2817">
        <w:rPr>
          <w:rFonts w:ascii="Times New Roman" w:hAnsi="Times New Roman" w:cs="Times New Roman"/>
          <w:sz w:val="24"/>
          <w:szCs w:val="24"/>
        </w:rPr>
        <w:t xml:space="preserve">.  The extent of this political engagement </w:t>
      </w:r>
      <w:r w:rsidR="00FD43D9">
        <w:rPr>
          <w:rFonts w:ascii="Times New Roman" w:hAnsi="Times New Roman" w:cs="Times New Roman"/>
          <w:sz w:val="24"/>
          <w:szCs w:val="24"/>
        </w:rPr>
        <w:t>depends on the extent to which the French Moroccans deem it useful</w:t>
      </w:r>
      <w:r w:rsidR="00C51B5E">
        <w:rPr>
          <w:rFonts w:ascii="Times New Roman" w:hAnsi="Times New Roman" w:cs="Times New Roman"/>
          <w:sz w:val="24"/>
          <w:szCs w:val="24"/>
        </w:rPr>
        <w:t xml:space="preserve">; </w:t>
      </w:r>
      <w:r w:rsidR="00025563">
        <w:rPr>
          <w:rFonts w:ascii="Times New Roman" w:hAnsi="Times New Roman" w:cs="Times New Roman"/>
          <w:sz w:val="24"/>
          <w:szCs w:val="24"/>
        </w:rPr>
        <w:t>voting</w:t>
      </w:r>
      <w:r w:rsidR="00C51B5E">
        <w:rPr>
          <w:rFonts w:ascii="Times New Roman" w:hAnsi="Times New Roman" w:cs="Times New Roman"/>
          <w:sz w:val="24"/>
          <w:szCs w:val="24"/>
        </w:rPr>
        <w:t xml:space="preserve"> seems to take </w:t>
      </w:r>
      <w:r w:rsidR="00025563">
        <w:rPr>
          <w:rFonts w:ascii="Times New Roman" w:hAnsi="Times New Roman" w:cs="Times New Roman"/>
          <w:sz w:val="24"/>
          <w:szCs w:val="24"/>
        </w:rPr>
        <w:t>less of a priority than</w:t>
      </w:r>
      <w:r w:rsidR="00C51B5E">
        <w:rPr>
          <w:rFonts w:ascii="Times New Roman" w:hAnsi="Times New Roman" w:cs="Times New Roman"/>
          <w:sz w:val="24"/>
          <w:szCs w:val="24"/>
        </w:rPr>
        <w:t xml:space="preserve"> </w:t>
      </w:r>
      <w:r w:rsidR="00CF1964">
        <w:rPr>
          <w:rFonts w:ascii="Times New Roman" w:hAnsi="Times New Roman" w:cs="Times New Roman"/>
          <w:sz w:val="24"/>
          <w:szCs w:val="24"/>
        </w:rPr>
        <w:t xml:space="preserve">does </w:t>
      </w:r>
      <w:r w:rsidR="00C51B5E">
        <w:rPr>
          <w:rFonts w:ascii="Times New Roman" w:hAnsi="Times New Roman" w:cs="Times New Roman"/>
          <w:sz w:val="24"/>
          <w:szCs w:val="24"/>
        </w:rPr>
        <w:t>the founding of communities and organizations</w:t>
      </w:r>
      <w:r w:rsidR="00D5150F">
        <w:rPr>
          <w:rFonts w:ascii="Times New Roman" w:hAnsi="Times New Roman" w:cs="Times New Roman"/>
          <w:sz w:val="24"/>
          <w:szCs w:val="24"/>
        </w:rPr>
        <w:t xml:space="preserve">.  </w:t>
      </w:r>
      <w:r w:rsidR="00907118">
        <w:rPr>
          <w:rFonts w:ascii="Times New Roman" w:hAnsi="Times New Roman" w:cs="Times New Roman"/>
          <w:sz w:val="24"/>
          <w:szCs w:val="24"/>
        </w:rPr>
        <w:t xml:space="preserve">The generally lower </w:t>
      </w:r>
      <w:r w:rsidR="000918BD">
        <w:rPr>
          <w:rFonts w:ascii="Times New Roman" w:hAnsi="Times New Roman" w:cs="Times New Roman"/>
          <w:sz w:val="24"/>
          <w:szCs w:val="24"/>
        </w:rPr>
        <w:t>rate</w:t>
      </w:r>
      <w:r w:rsidR="00B85210">
        <w:rPr>
          <w:rFonts w:ascii="Times New Roman" w:hAnsi="Times New Roman" w:cs="Times New Roman"/>
          <w:sz w:val="24"/>
          <w:szCs w:val="24"/>
        </w:rPr>
        <w:t xml:space="preserve"> of voter </w:t>
      </w:r>
      <w:r w:rsidR="000918BD">
        <w:rPr>
          <w:rFonts w:ascii="Times New Roman" w:hAnsi="Times New Roman" w:cs="Times New Roman"/>
          <w:sz w:val="24"/>
          <w:szCs w:val="24"/>
        </w:rPr>
        <w:t>turnout</w:t>
      </w:r>
      <w:r w:rsidR="00B85210">
        <w:rPr>
          <w:rFonts w:ascii="Times New Roman" w:hAnsi="Times New Roman" w:cs="Times New Roman"/>
          <w:sz w:val="24"/>
          <w:szCs w:val="24"/>
        </w:rPr>
        <w:t xml:space="preserve"> for the minority might not be due to their perceived identity but rather due to </w:t>
      </w:r>
      <w:r w:rsidR="00EB49CF">
        <w:rPr>
          <w:rFonts w:ascii="Times New Roman" w:hAnsi="Times New Roman" w:cs="Times New Roman"/>
          <w:sz w:val="24"/>
          <w:szCs w:val="24"/>
        </w:rPr>
        <w:t>circumstantial differences</w:t>
      </w:r>
      <w:r w:rsidR="00253CF1">
        <w:rPr>
          <w:rFonts w:ascii="Times New Roman" w:hAnsi="Times New Roman" w:cs="Times New Roman"/>
          <w:sz w:val="24"/>
          <w:szCs w:val="24"/>
        </w:rPr>
        <w:t xml:space="preserve"> between those residing in the </w:t>
      </w:r>
      <w:proofErr w:type="spellStart"/>
      <w:r w:rsidR="00253CF1">
        <w:rPr>
          <w:rFonts w:ascii="Times New Roman" w:hAnsi="Times New Roman" w:cs="Times New Roman"/>
          <w:i/>
          <w:sz w:val="24"/>
          <w:szCs w:val="24"/>
        </w:rPr>
        <w:t>banlieues</w:t>
      </w:r>
      <w:proofErr w:type="spellEnd"/>
      <w:r w:rsidR="005C2933">
        <w:rPr>
          <w:rFonts w:ascii="Times New Roman" w:hAnsi="Times New Roman" w:cs="Times New Roman"/>
          <w:sz w:val="24"/>
          <w:szCs w:val="24"/>
        </w:rPr>
        <w:t xml:space="preserve"> and the </w:t>
      </w:r>
      <w:r w:rsidR="002B52A9">
        <w:rPr>
          <w:rFonts w:ascii="Times New Roman" w:hAnsi="Times New Roman" w:cs="Times New Roman"/>
          <w:sz w:val="24"/>
          <w:szCs w:val="24"/>
        </w:rPr>
        <w:t xml:space="preserve">native </w:t>
      </w:r>
      <w:r w:rsidR="009D430E">
        <w:rPr>
          <w:rFonts w:ascii="Times New Roman" w:hAnsi="Times New Roman" w:cs="Times New Roman"/>
          <w:sz w:val="24"/>
          <w:szCs w:val="24"/>
        </w:rPr>
        <w:t>French metro</w:t>
      </w:r>
      <w:r w:rsidR="00253CF1">
        <w:rPr>
          <w:rFonts w:ascii="Times New Roman" w:hAnsi="Times New Roman" w:cs="Times New Roman"/>
          <w:sz w:val="24"/>
          <w:szCs w:val="24"/>
        </w:rPr>
        <w:t>politans.</w:t>
      </w:r>
      <w:r w:rsidR="00B85210">
        <w:rPr>
          <w:rFonts w:ascii="Times New Roman" w:hAnsi="Times New Roman" w:cs="Times New Roman"/>
          <w:sz w:val="24"/>
          <w:szCs w:val="24"/>
        </w:rPr>
        <w:t xml:space="preserve"> </w:t>
      </w:r>
      <w:r w:rsidR="00907118">
        <w:rPr>
          <w:rFonts w:ascii="Times New Roman" w:hAnsi="Times New Roman" w:cs="Times New Roman"/>
          <w:sz w:val="24"/>
          <w:szCs w:val="24"/>
        </w:rPr>
        <w:t xml:space="preserve"> </w:t>
      </w:r>
      <w:r w:rsidR="00D5150F">
        <w:rPr>
          <w:rFonts w:ascii="Times New Roman" w:hAnsi="Times New Roman" w:cs="Times New Roman"/>
          <w:sz w:val="24"/>
          <w:szCs w:val="24"/>
        </w:rPr>
        <w:t xml:space="preserve">Due to </w:t>
      </w:r>
      <w:r w:rsidR="00907D59">
        <w:rPr>
          <w:rFonts w:ascii="Times New Roman" w:hAnsi="Times New Roman" w:cs="Times New Roman"/>
          <w:sz w:val="24"/>
          <w:szCs w:val="24"/>
        </w:rPr>
        <w:t xml:space="preserve">the </w:t>
      </w:r>
      <w:r w:rsidR="008F3B69">
        <w:rPr>
          <w:rFonts w:ascii="Times New Roman" w:hAnsi="Times New Roman" w:cs="Times New Roman"/>
          <w:sz w:val="24"/>
          <w:szCs w:val="24"/>
        </w:rPr>
        <w:t xml:space="preserve">strained </w:t>
      </w:r>
      <w:r w:rsidR="00D5150F">
        <w:rPr>
          <w:rFonts w:ascii="Times New Roman" w:hAnsi="Times New Roman" w:cs="Times New Roman"/>
          <w:sz w:val="24"/>
          <w:szCs w:val="24"/>
        </w:rPr>
        <w:t>political circumstances in North Africa</w:t>
      </w:r>
      <w:r w:rsidR="00907D59">
        <w:rPr>
          <w:rFonts w:ascii="Times New Roman" w:hAnsi="Times New Roman" w:cs="Times New Roman"/>
          <w:sz w:val="24"/>
          <w:szCs w:val="24"/>
        </w:rPr>
        <w:t xml:space="preserve"> during</w:t>
      </w:r>
      <w:r w:rsidR="00AE7F72">
        <w:rPr>
          <w:rFonts w:ascii="Times New Roman" w:hAnsi="Times New Roman" w:cs="Times New Roman"/>
          <w:sz w:val="24"/>
          <w:szCs w:val="24"/>
        </w:rPr>
        <w:t xml:space="preserve"> the past fifty some years</w:t>
      </w:r>
      <w:r w:rsidR="00F57875">
        <w:rPr>
          <w:rFonts w:ascii="Times New Roman" w:hAnsi="Times New Roman" w:cs="Times New Roman"/>
          <w:sz w:val="24"/>
          <w:szCs w:val="24"/>
        </w:rPr>
        <w:t xml:space="preserve">, these migrants </w:t>
      </w:r>
      <w:r w:rsidR="00D5150F">
        <w:rPr>
          <w:rFonts w:ascii="Times New Roman" w:hAnsi="Times New Roman" w:cs="Times New Roman"/>
          <w:sz w:val="24"/>
          <w:szCs w:val="24"/>
        </w:rPr>
        <w:t>often have no choice but to at least partially r</w:t>
      </w:r>
      <w:r w:rsidR="00605F78">
        <w:rPr>
          <w:rFonts w:ascii="Times New Roman" w:hAnsi="Times New Roman" w:cs="Times New Roman"/>
          <w:sz w:val="24"/>
          <w:szCs w:val="24"/>
        </w:rPr>
        <w:t>enounce their former allegiance</w:t>
      </w:r>
      <w:r w:rsidR="00EB7FAF">
        <w:rPr>
          <w:rFonts w:ascii="Times New Roman" w:hAnsi="Times New Roman" w:cs="Times New Roman"/>
          <w:sz w:val="24"/>
          <w:szCs w:val="24"/>
        </w:rPr>
        <w:t>s</w:t>
      </w:r>
      <w:r w:rsidR="00605F78">
        <w:rPr>
          <w:rStyle w:val="FootnoteReference"/>
          <w:rFonts w:ascii="Times New Roman" w:hAnsi="Times New Roman" w:cs="Times New Roman"/>
          <w:sz w:val="24"/>
          <w:szCs w:val="24"/>
        </w:rPr>
        <w:footnoteReference w:id="3"/>
      </w:r>
      <w:r w:rsidR="00A32C9D">
        <w:rPr>
          <w:rFonts w:ascii="Times New Roman" w:hAnsi="Times New Roman" w:cs="Times New Roman"/>
          <w:sz w:val="24"/>
          <w:szCs w:val="24"/>
        </w:rPr>
        <w:t>.</w:t>
      </w:r>
    </w:p>
    <w:p w14:paraId="1D1BF64F" w14:textId="34CA6710" w:rsidR="00A32C9D" w:rsidRDefault="00CA7211" w:rsidP="00CA72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professor </w:t>
      </w:r>
      <w:r w:rsidR="00F443A9">
        <w:rPr>
          <w:rFonts w:ascii="Times New Roman" w:hAnsi="Times New Roman" w:cs="Times New Roman"/>
          <w:sz w:val="24"/>
          <w:szCs w:val="24"/>
        </w:rPr>
        <w:t>Maxwell believes that the low voter tur</w:t>
      </w:r>
      <w:r w:rsidR="00780B29">
        <w:rPr>
          <w:rFonts w:ascii="Times New Roman" w:hAnsi="Times New Roman" w:cs="Times New Roman"/>
          <w:sz w:val="24"/>
          <w:szCs w:val="24"/>
        </w:rPr>
        <w:t>nout of Moroccan and other non-E</w:t>
      </w:r>
      <w:r w:rsidR="00F443A9">
        <w:rPr>
          <w:rFonts w:ascii="Times New Roman" w:hAnsi="Times New Roman" w:cs="Times New Roman"/>
          <w:sz w:val="24"/>
          <w:szCs w:val="24"/>
        </w:rPr>
        <w:t xml:space="preserve">uropean migrants is ultimately attributable to </w:t>
      </w:r>
      <w:r w:rsidR="009376F5">
        <w:rPr>
          <w:rFonts w:ascii="Times New Roman" w:hAnsi="Times New Roman" w:cs="Times New Roman"/>
          <w:sz w:val="24"/>
          <w:szCs w:val="24"/>
        </w:rPr>
        <w:t>political and historical</w:t>
      </w:r>
      <w:r w:rsidR="00F443A9">
        <w:rPr>
          <w:rFonts w:ascii="Times New Roman" w:hAnsi="Times New Roman" w:cs="Times New Roman"/>
          <w:sz w:val="24"/>
          <w:szCs w:val="24"/>
        </w:rPr>
        <w:t xml:space="preserve"> fact</w:t>
      </w:r>
      <w:r w:rsidR="009376F5">
        <w:rPr>
          <w:rFonts w:ascii="Times New Roman" w:hAnsi="Times New Roman" w:cs="Times New Roman"/>
          <w:sz w:val="24"/>
          <w:szCs w:val="24"/>
        </w:rPr>
        <w:t>ors that systematically exclude</w:t>
      </w:r>
      <w:r w:rsidR="00F443A9">
        <w:rPr>
          <w:rFonts w:ascii="Times New Roman" w:hAnsi="Times New Roman" w:cs="Times New Roman"/>
          <w:sz w:val="24"/>
          <w:szCs w:val="24"/>
        </w:rPr>
        <w:t xml:space="preserve"> these migrants from French political life.  </w:t>
      </w:r>
      <w:r w:rsidR="00DB4B0B">
        <w:rPr>
          <w:rFonts w:ascii="Times New Roman" w:hAnsi="Times New Roman" w:cs="Times New Roman"/>
          <w:sz w:val="24"/>
          <w:szCs w:val="24"/>
        </w:rPr>
        <w:t>Immigrants from the Maghreb region</w:t>
      </w:r>
      <w:r w:rsidR="00771F83">
        <w:rPr>
          <w:rFonts w:ascii="Times New Roman" w:hAnsi="Times New Roman" w:cs="Times New Roman"/>
          <w:sz w:val="24"/>
          <w:szCs w:val="24"/>
        </w:rPr>
        <w:t xml:space="preserve">, most of </w:t>
      </w:r>
      <w:proofErr w:type="gramStart"/>
      <w:r w:rsidR="00EC5E75">
        <w:rPr>
          <w:rFonts w:ascii="Times New Roman" w:hAnsi="Times New Roman" w:cs="Times New Roman"/>
          <w:sz w:val="24"/>
          <w:szCs w:val="24"/>
        </w:rPr>
        <w:t>whom</w:t>
      </w:r>
      <w:proofErr w:type="gramEnd"/>
      <w:r w:rsidR="00EC5E75">
        <w:rPr>
          <w:rFonts w:ascii="Times New Roman" w:hAnsi="Times New Roman" w:cs="Times New Roman"/>
          <w:sz w:val="24"/>
          <w:szCs w:val="24"/>
        </w:rPr>
        <w:t xml:space="preserve"> </w:t>
      </w:r>
      <w:r w:rsidR="004B2249">
        <w:rPr>
          <w:rFonts w:ascii="Times New Roman" w:hAnsi="Times New Roman" w:cs="Times New Roman"/>
          <w:sz w:val="24"/>
          <w:szCs w:val="24"/>
        </w:rPr>
        <w:t>came to France as non-citizens without voting rights,</w:t>
      </w:r>
      <w:r w:rsidR="00DB4B0B">
        <w:rPr>
          <w:rFonts w:ascii="Times New Roman" w:hAnsi="Times New Roman" w:cs="Times New Roman"/>
          <w:sz w:val="24"/>
          <w:szCs w:val="24"/>
        </w:rPr>
        <w:t xml:space="preserve"> are probab</w:t>
      </w:r>
      <w:del w:id="11" w:author="Paul Petzschmann" w:date="2017-02-17T22:48:00Z">
        <w:r w:rsidR="00DB4B0B" w:rsidDel="008B0845">
          <w:rPr>
            <w:rFonts w:ascii="Times New Roman" w:hAnsi="Times New Roman" w:cs="Times New Roman"/>
            <w:sz w:val="24"/>
            <w:szCs w:val="24"/>
          </w:rPr>
          <w:delText>ilistical</w:delText>
        </w:r>
      </w:del>
      <w:r w:rsidR="00DB4B0B">
        <w:rPr>
          <w:rFonts w:ascii="Times New Roman" w:hAnsi="Times New Roman" w:cs="Times New Roman"/>
          <w:sz w:val="24"/>
          <w:szCs w:val="24"/>
        </w:rPr>
        <w:t xml:space="preserve">ly more likely to go </w:t>
      </w:r>
      <w:r w:rsidR="00DB4B0B">
        <w:rPr>
          <w:rFonts w:ascii="Times New Roman" w:hAnsi="Times New Roman" w:cs="Times New Roman"/>
          <w:sz w:val="24"/>
          <w:szCs w:val="24"/>
        </w:rPr>
        <w:lastRenderedPageBreak/>
        <w:t>through discrimination and to experience long delays during the process of acquiring citizenship than are those of the European group</w:t>
      </w:r>
      <w:ins w:id="12" w:author="Paul Petzschmann" w:date="2017-02-17T22:48:00Z">
        <w:r w:rsidR="008B0845">
          <w:rPr>
            <w:rFonts w:ascii="Times New Roman" w:hAnsi="Times New Roman" w:cs="Times New Roman"/>
            <w:sz w:val="24"/>
            <w:szCs w:val="24"/>
          </w:rPr>
          <w:t xml:space="preserve"> (the latter being what?)</w:t>
        </w:r>
      </w:ins>
      <w:r w:rsidR="00DB4B0B">
        <w:rPr>
          <w:rFonts w:ascii="Times New Roman" w:hAnsi="Times New Roman" w:cs="Times New Roman"/>
          <w:sz w:val="24"/>
          <w:szCs w:val="24"/>
        </w:rPr>
        <w:t>.</w:t>
      </w:r>
      <w:r w:rsidR="009376F5">
        <w:rPr>
          <w:rStyle w:val="FootnoteReference"/>
          <w:rFonts w:ascii="Times New Roman" w:hAnsi="Times New Roman" w:cs="Times New Roman"/>
          <w:sz w:val="24"/>
          <w:szCs w:val="24"/>
        </w:rPr>
        <w:footnoteReference w:id="4"/>
      </w:r>
    </w:p>
    <w:p w14:paraId="0ECD3747" w14:textId="53E0B18B" w:rsidR="000871F5" w:rsidRDefault="000871F5" w:rsidP="00CA72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236E">
        <w:rPr>
          <w:rFonts w:ascii="Times New Roman" w:hAnsi="Times New Roman" w:cs="Times New Roman"/>
          <w:sz w:val="24"/>
          <w:szCs w:val="24"/>
        </w:rPr>
        <w:t>France has historica</w:t>
      </w:r>
      <w:r w:rsidR="007807C9">
        <w:rPr>
          <w:rFonts w:ascii="Times New Roman" w:hAnsi="Times New Roman" w:cs="Times New Roman"/>
          <w:sz w:val="24"/>
          <w:szCs w:val="24"/>
        </w:rPr>
        <w:t>lly seen itself as a civic nation si</w:t>
      </w:r>
      <w:r w:rsidR="00545797">
        <w:rPr>
          <w:rFonts w:ascii="Times New Roman" w:hAnsi="Times New Roman" w:cs="Times New Roman"/>
          <w:sz w:val="24"/>
          <w:szCs w:val="24"/>
        </w:rPr>
        <w:t xml:space="preserve">nce the French Revolution.  The </w:t>
      </w:r>
      <w:r w:rsidR="007807C9">
        <w:rPr>
          <w:rFonts w:ascii="Times New Roman" w:hAnsi="Times New Roman" w:cs="Times New Roman"/>
          <w:sz w:val="24"/>
          <w:szCs w:val="24"/>
        </w:rPr>
        <w:t>Constitution of 1791</w:t>
      </w:r>
      <w:r w:rsidR="00545797">
        <w:rPr>
          <w:rFonts w:ascii="Times New Roman" w:hAnsi="Times New Roman" w:cs="Times New Roman"/>
          <w:sz w:val="24"/>
          <w:szCs w:val="24"/>
        </w:rPr>
        <w:t xml:space="preserve">, for instance, states that both foreigners </w:t>
      </w:r>
      <w:r w:rsidR="007807C9">
        <w:rPr>
          <w:rFonts w:ascii="Times New Roman" w:hAnsi="Times New Roman" w:cs="Times New Roman"/>
          <w:sz w:val="24"/>
          <w:szCs w:val="24"/>
        </w:rPr>
        <w:t xml:space="preserve">in France </w:t>
      </w:r>
      <w:r w:rsidR="00545797">
        <w:rPr>
          <w:rFonts w:ascii="Times New Roman" w:hAnsi="Times New Roman" w:cs="Times New Roman"/>
          <w:sz w:val="24"/>
          <w:szCs w:val="24"/>
        </w:rPr>
        <w:t xml:space="preserve">and French citizens </w:t>
      </w:r>
      <w:r w:rsidR="007807C9">
        <w:rPr>
          <w:rFonts w:ascii="Times New Roman" w:hAnsi="Times New Roman" w:cs="Times New Roman"/>
          <w:sz w:val="24"/>
          <w:szCs w:val="24"/>
        </w:rPr>
        <w:t>are subject to the same contractual, crim</w:t>
      </w:r>
      <w:r w:rsidR="00545797">
        <w:rPr>
          <w:rFonts w:ascii="Times New Roman" w:hAnsi="Times New Roman" w:cs="Times New Roman"/>
          <w:sz w:val="24"/>
          <w:szCs w:val="24"/>
        </w:rPr>
        <w:t>inal</w:t>
      </w:r>
      <w:r w:rsidR="009D2236">
        <w:rPr>
          <w:rFonts w:ascii="Times New Roman" w:hAnsi="Times New Roman" w:cs="Times New Roman"/>
          <w:sz w:val="24"/>
          <w:szCs w:val="24"/>
        </w:rPr>
        <w:t>,</w:t>
      </w:r>
      <w:r w:rsidR="00545797">
        <w:rPr>
          <w:rFonts w:ascii="Times New Roman" w:hAnsi="Times New Roman" w:cs="Times New Roman"/>
          <w:sz w:val="24"/>
          <w:szCs w:val="24"/>
        </w:rPr>
        <w:t xml:space="preserve"> and mercantile laws</w:t>
      </w:r>
      <w:r w:rsidR="007807C9">
        <w:rPr>
          <w:rFonts w:ascii="Times New Roman" w:hAnsi="Times New Roman" w:cs="Times New Roman"/>
          <w:sz w:val="24"/>
          <w:szCs w:val="24"/>
        </w:rPr>
        <w:t>.</w:t>
      </w:r>
      <w:r w:rsidR="00545797">
        <w:rPr>
          <w:rFonts w:ascii="Times New Roman" w:hAnsi="Times New Roman" w:cs="Times New Roman"/>
          <w:sz w:val="24"/>
          <w:szCs w:val="24"/>
        </w:rPr>
        <w:t xml:space="preserve">  </w:t>
      </w:r>
      <w:r w:rsidR="00BD7B6E">
        <w:rPr>
          <w:rFonts w:ascii="Times New Roman" w:hAnsi="Times New Roman" w:cs="Times New Roman"/>
          <w:sz w:val="24"/>
          <w:szCs w:val="24"/>
        </w:rPr>
        <w:t>Citizenship was d</w:t>
      </w:r>
      <w:r w:rsidR="00B478B0">
        <w:rPr>
          <w:rFonts w:ascii="Times New Roman" w:hAnsi="Times New Roman" w:cs="Times New Roman"/>
          <w:sz w:val="24"/>
          <w:szCs w:val="24"/>
        </w:rPr>
        <w:t>efined not formally but by an individual’s</w:t>
      </w:r>
      <w:r w:rsidR="00BD7B6E">
        <w:rPr>
          <w:rFonts w:ascii="Times New Roman" w:hAnsi="Times New Roman" w:cs="Times New Roman"/>
          <w:sz w:val="24"/>
          <w:szCs w:val="24"/>
        </w:rPr>
        <w:t xml:space="preserve"> willing participation </w:t>
      </w:r>
      <w:r w:rsidR="00843A48">
        <w:rPr>
          <w:rFonts w:ascii="Times New Roman" w:hAnsi="Times New Roman" w:cs="Times New Roman"/>
          <w:sz w:val="24"/>
          <w:szCs w:val="24"/>
        </w:rPr>
        <w:t xml:space="preserve">in </w:t>
      </w:r>
      <w:r w:rsidR="00BD7B6E">
        <w:rPr>
          <w:rFonts w:ascii="Times New Roman" w:hAnsi="Times New Roman" w:cs="Times New Roman"/>
          <w:sz w:val="24"/>
          <w:szCs w:val="24"/>
        </w:rPr>
        <w:t>exi</w:t>
      </w:r>
      <w:r w:rsidR="00843A48">
        <w:rPr>
          <w:rFonts w:ascii="Times New Roman" w:hAnsi="Times New Roman" w:cs="Times New Roman"/>
          <w:sz w:val="24"/>
          <w:szCs w:val="24"/>
        </w:rPr>
        <w:t xml:space="preserve">sting social structures and </w:t>
      </w:r>
      <w:r w:rsidR="0001306A">
        <w:rPr>
          <w:rFonts w:ascii="Times New Roman" w:hAnsi="Times New Roman" w:cs="Times New Roman"/>
          <w:sz w:val="24"/>
          <w:szCs w:val="24"/>
        </w:rPr>
        <w:t>use of political rights</w:t>
      </w:r>
      <w:r w:rsidR="00683B46">
        <w:rPr>
          <w:rStyle w:val="FootnoteReference"/>
          <w:rFonts w:ascii="Times New Roman" w:hAnsi="Times New Roman" w:cs="Times New Roman"/>
          <w:sz w:val="24"/>
          <w:szCs w:val="24"/>
        </w:rPr>
        <w:footnoteReference w:id="5"/>
      </w:r>
      <w:r w:rsidR="0001306A">
        <w:rPr>
          <w:rFonts w:ascii="Times New Roman" w:hAnsi="Times New Roman" w:cs="Times New Roman"/>
          <w:sz w:val="24"/>
          <w:szCs w:val="24"/>
        </w:rPr>
        <w:t xml:space="preserve">.  </w:t>
      </w:r>
      <w:r w:rsidR="009D50A9">
        <w:rPr>
          <w:rFonts w:ascii="Times New Roman" w:hAnsi="Times New Roman" w:cs="Times New Roman"/>
          <w:sz w:val="24"/>
          <w:szCs w:val="24"/>
        </w:rPr>
        <w:t xml:space="preserve">Thus, </w:t>
      </w:r>
      <w:r w:rsidR="00BF1C0D">
        <w:rPr>
          <w:rFonts w:ascii="Times New Roman" w:hAnsi="Times New Roman" w:cs="Times New Roman"/>
          <w:sz w:val="24"/>
          <w:szCs w:val="24"/>
        </w:rPr>
        <w:t xml:space="preserve">we can see that although French </w:t>
      </w:r>
      <w:proofErr w:type="spellStart"/>
      <w:r w:rsidR="00BF1C0D">
        <w:rPr>
          <w:rFonts w:ascii="Times New Roman" w:hAnsi="Times New Roman" w:cs="Times New Roman"/>
          <w:sz w:val="24"/>
          <w:szCs w:val="24"/>
        </w:rPr>
        <w:t>Maghrebis</w:t>
      </w:r>
      <w:proofErr w:type="spellEnd"/>
      <w:r w:rsidR="00BF1C0D">
        <w:rPr>
          <w:rFonts w:ascii="Times New Roman" w:hAnsi="Times New Roman" w:cs="Times New Roman"/>
          <w:sz w:val="24"/>
          <w:szCs w:val="24"/>
        </w:rPr>
        <w:t xml:space="preserve"> are </w:t>
      </w:r>
      <w:r w:rsidR="00953A54">
        <w:rPr>
          <w:rFonts w:ascii="Times New Roman" w:hAnsi="Times New Roman" w:cs="Times New Roman"/>
          <w:sz w:val="24"/>
          <w:szCs w:val="24"/>
        </w:rPr>
        <w:t>not explicitly barred from citizenship rights, politicians, especially those of the far right, have implicitly discouraged them from utilizi</w:t>
      </w:r>
      <w:r w:rsidR="0072123A">
        <w:rPr>
          <w:rFonts w:ascii="Times New Roman" w:hAnsi="Times New Roman" w:cs="Times New Roman"/>
          <w:sz w:val="24"/>
          <w:szCs w:val="24"/>
        </w:rPr>
        <w:t>ng its benefits</w:t>
      </w:r>
      <w:ins w:id="13" w:author="Paul Petzschmann" w:date="2017-02-17T22:49:00Z">
        <w:r w:rsidR="008B0845">
          <w:rPr>
            <w:rFonts w:ascii="Times New Roman" w:hAnsi="Times New Roman" w:cs="Times New Roman"/>
            <w:sz w:val="24"/>
            <w:szCs w:val="24"/>
          </w:rPr>
          <w:t xml:space="preserve"> (give examples, evidence)</w:t>
        </w:r>
      </w:ins>
      <w:del w:id="14" w:author="Paul Petzschmann" w:date="2017-02-17T22:49:00Z">
        <w:r w:rsidR="0072123A" w:rsidDel="008B0845">
          <w:rPr>
            <w:rFonts w:ascii="Times New Roman" w:hAnsi="Times New Roman" w:cs="Times New Roman"/>
            <w:sz w:val="24"/>
            <w:szCs w:val="24"/>
          </w:rPr>
          <w:delText>.</w:delText>
        </w:r>
      </w:del>
    </w:p>
    <w:p w14:paraId="770EE4E2" w14:textId="2A8D9986" w:rsidR="0072123A" w:rsidRDefault="0072123A" w:rsidP="00CA72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B6FFA">
        <w:rPr>
          <w:rFonts w:ascii="Times New Roman" w:hAnsi="Times New Roman" w:cs="Times New Roman"/>
          <w:sz w:val="24"/>
          <w:szCs w:val="24"/>
        </w:rPr>
        <w:t>Ma</w:t>
      </w:r>
      <w:r w:rsidR="00144CE7">
        <w:rPr>
          <w:rFonts w:ascii="Times New Roman" w:hAnsi="Times New Roman" w:cs="Times New Roman"/>
          <w:sz w:val="24"/>
          <w:szCs w:val="24"/>
        </w:rPr>
        <w:t>xwell</w:t>
      </w:r>
      <w:r w:rsidR="004B5B97">
        <w:rPr>
          <w:rFonts w:ascii="Times New Roman" w:hAnsi="Times New Roman" w:cs="Times New Roman"/>
          <w:sz w:val="24"/>
          <w:szCs w:val="24"/>
        </w:rPr>
        <w:t xml:space="preserve"> collected data</w:t>
      </w:r>
      <w:r w:rsidR="003E79C0">
        <w:rPr>
          <w:rFonts w:ascii="Times New Roman" w:hAnsi="Times New Roman" w:cs="Times New Roman"/>
          <w:sz w:val="24"/>
          <w:szCs w:val="24"/>
        </w:rPr>
        <w:t xml:space="preserve"> on voting behavior</w:t>
      </w:r>
      <w:r w:rsidR="004B5B97">
        <w:rPr>
          <w:rFonts w:ascii="Times New Roman" w:hAnsi="Times New Roman" w:cs="Times New Roman"/>
          <w:sz w:val="24"/>
          <w:szCs w:val="24"/>
        </w:rPr>
        <w:t xml:space="preserve"> from the 2004 Electoral Participation Study as well as the 2003</w:t>
      </w:r>
      <w:r w:rsidR="000969C6">
        <w:rPr>
          <w:rFonts w:ascii="Times New Roman" w:hAnsi="Times New Roman" w:cs="Times New Roman"/>
          <w:sz w:val="24"/>
          <w:szCs w:val="24"/>
        </w:rPr>
        <w:t xml:space="preserve"> Permanent Demographic Sample.  </w:t>
      </w:r>
      <w:r w:rsidR="004B5B97">
        <w:rPr>
          <w:rFonts w:ascii="Times New Roman" w:hAnsi="Times New Roman" w:cs="Times New Roman"/>
          <w:sz w:val="24"/>
          <w:szCs w:val="24"/>
        </w:rPr>
        <w:t>He performed</w:t>
      </w:r>
      <w:r w:rsidR="00144CE7">
        <w:rPr>
          <w:rFonts w:ascii="Times New Roman" w:hAnsi="Times New Roman" w:cs="Times New Roman"/>
          <w:sz w:val="24"/>
          <w:szCs w:val="24"/>
        </w:rPr>
        <w:t xml:space="preserve"> regression</w:t>
      </w:r>
      <w:r w:rsidR="003E79C0">
        <w:rPr>
          <w:rFonts w:ascii="Times New Roman" w:hAnsi="Times New Roman" w:cs="Times New Roman"/>
          <w:sz w:val="24"/>
          <w:szCs w:val="24"/>
        </w:rPr>
        <w:t xml:space="preserve"> on this data</w:t>
      </w:r>
      <w:r w:rsidR="00144CE7">
        <w:rPr>
          <w:rFonts w:ascii="Times New Roman" w:hAnsi="Times New Roman" w:cs="Times New Roman"/>
          <w:sz w:val="24"/>
          <w:szCs w:val="24"/>
        </w:rPr>
        <w:t xml:space="preserve"> while controlling for variables such as age, high levels of education, </w:t>
      </w:r>
      <w:r w:rsidR="009268DD">
        <w:rPr>
          <w:rFonts w:ascii="Times New Roman" w:hAnsi="Times New Roman" w:cs="Times New Roman"/>
          <w:sz w:val="24"/>
          <w:szCs w:val="24"/>
        </w:rPr>
        <w:t xml:space="preserve">urban density, </w:t>
      </w:r>
      <w:r w:rsidR="00212C4A">
        <w:rPr>
          <w:rFonts w:ascii="Times New Roman" w:hAnsi="Times New Roman" w:cs="Times New Roman"/>
          <w:sz w:val="24"/>
          <w:szCs w:val="24"/>
        </w:rPr>
        <w:t xml:space="preserve">socio-economic resources, </w:t>
      </w:r>
      <w:r w:rsidR="009268DD">
        <w:rPr>
          <w:rFonts w:ascii="Times New Roman" w:hAnsi="Times New Roman" w:cs="Times New Roman"/>
          <w:sz w:val="24"/>
          <w:szCs w:val="24"/>
        </w:rPr>
        <w:t>and the probability of living in destitute</w:t>
      </w:r>
      <w:r w:rsidR="00212C4A">
        <w:rPr>
          <w:rFonts w:ascii="Times New Roman" w:hAnsi="Times New Roman" w:cs="Times New Roman"/>
          <w:sz w:val="24"/>
          <w:szCs w:val="24"/>
        </w:rPr>
        <w:t xml:space="preserve"> urban neighborhoods.</w:t>
      </w:r>
      <w:r w:rsidR="00CA10D3">
        <w:rPr>
          <w:rFonts w:ascii="Times New Roman" w:hAnsi="Times New Roman" w:cs="Times New Roman"/>
          <w:sz w:val="24"/>
          <w:szCs w:val="24"/>
        </w:rPr>
        <w:t xml:space="preserve">  Finally, he determined that the only reason for lower voter turnout among </w:t>
      </w:r>
      <w:proofErr w:type="spellStart"/>
      <w:r w:rsidR="00CA10D3">
        <w:rPr>
          <w:rFonts w:ascii="Times New Roman" w:hAnsi="Times New Roman" w:cs="Times New Roman"/>
          <w:sz w:val="24"/>
          <w:szCs w:val="24"/>
        </w:rPr>
        <w:t>Maghrebian</w:t>
      </w:r>
      <w:proofErr w:type="spellEnd"/>
      <w:r w:rsidR="00CA10D3">
        <w:rPr>
          <w:rFonts w:ascii="Times New Roman" w:hAnsi="Times New Roman" w:cs="Times New Roman"/>
          <w:sz w:val="24"/>
          <w:szCs w:val="24"/>
        </w:rPr>
        <w:t xml:space="preserve"> migrants and native French was that </w:t>
      </w:r>
      <w:r w:rsidR="00812957">
        <w:rPr>
          <w:rFonts w:ascii="Times New Roman" w:hAnsi="Times New Roman" w:cs="Times New Roman"/>
          <w:sz w:val="24"/>
          <w:szCs w:val="24"/>
        </w:rPr>
        <w:t>the migrants were more likely than the latter to live in deprived urban neighborhoods.</w:t>
      </w:r>
      <w:r w:rsidR="009E1AA8">
        <w:rPr>
          <w:rFonts w:ascii="Times New Roman" w:hAnsi="Times New Roman" w:cs="Times New Roman"/>
          <w:sz w:val="24"/>
          <w:szCs w:val="24"/>
        </w:rPr>
        <w:t xml:space="preserve">  He calls this spatial segregation – this concept implies that while migrants are integrated into mainstream French culture</w:t>
      </w:r>
      <w:r w:rsidR="000B784E">
        <w:rPr>
          <w:rFonts w:ascii="Times New Roman" w:hAnsi="Times New Roman" w:cs="Times New Roman"/>
          <w:sz w:val="24"/>
          <w:szCs w:val="24"/>
        </w:rPr>
        <w:t xml:space="preserve"> and receive the same legal benefits of citizenship</w:t>
      </w:r>
      <w:r w:rsidR="009E1AA8">
        <w:rPr>
          <w:rFonts w:ascii="Times New Roman" w:hAnsi="Times New Roman" w:cs="Times New Roman"/>
          <w:sz w:val="24"/>
          <w:szCs w:val="24"/>
        </w:rPr>
        <w:t xml:space="preserve">, </w:t>
      </w:r>
      <w:r w:rsidR="000B784E">
        <w:rPr>
          <w:rFonts w:ascii="Times New Roman" w:hAnsi="Times New Roman" w:cs="Times New Roman"/>
          <w:sz w:val="24"/>
          <w:szCs w:val="24"/>
        </w:rPr>
        <w:t>they have</w:t>
      </w:r>
      <w:r w:rsidR="00730ACF">
        <w:rPr>
          <w:rFonts w:ascii="Times New Roman" w:hAnsi="Times New Roman" w:cs="Times New Roman"/>
          <w:sz w:val="24"/>
          <w:szCs w:val="24"/>
        </w:rPr>
        <w:t xml:space="preserve"> bee</w:t>
      </w:r>
      <w:r w:rsidR="00EC3F2A">
        <w:rPr>
          <w:rFonts w:ascii="Times New Roman" w:hAnsi="Times New Roman" w:cs="Times New Roman"/>
          <w:sz w:val="24"/>
          <w:szCs w:val="24"/>
        </w:rPr>
        <w:t>n segregated spatially</w:t>
      </w:r>
      <w:r w:rsidR="008E6F72">
        <w:rPr>
          <w:rFonts w:ascii="Times New Roman" w:hAnsi="Times New Roman" w:cs="Times New Roman"/>
          <w:sz w:val="24"/>
          <w:szCs w:val="24"/>
        </w:rPr>
        <w:t xml:space="preserve"> and are thus not </w:t>
      </w:r>
      <w:r w:rsidR="00E9523F">
        <w:rPr>
          <w:rFonts w:ascii="Times New Roman" w:hAnsi="Times New Roman" w:cs="Times New Roman"/>
          <w:sz w:val="24"/>
          <w:szCs w:val="24"/>
        </w:rPr>
        <w:t xml:space="preserve">functionally </w:t>
      </w:r>
      <w:r w:rsidR="008E6F72">
        <w:rPr>
          <w:rFonts w:ascii="Times New Roman" w:hAnsi="Times New Roman" w:cs="Times New Roman"/>
          <w:sz w:val="24"/>
          <w:szCs w:val="24"/>
        </w:rPr>
        <w:t xml:space="preserve">seen by mainstream society as </w:t>
      </w:r>
      <w:r w:rsidR="006E79B9">
        <w:rPr>
          <w:rFonts w:ascii="Times New Roman" w:hAnsi="Times New Roman" w:cs="Times New Roman"/>
          <w:sz w:val="24"/>
          <w:szCs w:val="24"/>
        </w:rPr>
        <w:t xml:space="preserve">true </w:t>
      </w:r>
      <w:r w:rsidR="008E6F72">
        <w:rPr>
          <w:rFonts w:ascii="Times New Roman" w:hAnsi="Times New Roman" w:cs="Times New Roman"/>
          <w:sz w:val="24"/>
          <w:szCs w:val="24"/>
        </w:rPr>
        <w:t>citizens</w:t>
      </w:r>
      <w:r w:rsidR="00EC3F2A">
        <w:rPr>
          <w:rFonts w:ascii="Times New Roman" w:hAnsi="Times New Roman" w:cs="Times New Roman"/>
          <w:sz w:val="24"/>
          <w:szCs w:val="24"/>
        </w:rPr>
        <w:t xml:space="preserve">.  This segregation limits their opportunities to become assimilated </w:t>
      </w:r>
      <w:r w:rsidR="004361B3">
        <w:rPr>
          <w:rFonts w:ascii="Times New Roman" w:hAnsi="Times New Roman" w:cs="Times New Roman"/>
          <w:sz w:val="24"/>
          <w:szCs w:val="24"/>
        </w:rPr>
        <w:t>fully into the economy and political life</w:t>
      </w:r>
      <w:r w:rsidR="0032696B">
        <w:rPr>
          <w:rStyle w:val="FootnoteReference"/>
          <w:rFonts w:ascii="Times New Roman" w:hAnsi="Times New Roman" w:cs="Times New Roman"/>
          <w:sz w:val="24"/>
          <w:szCs w:val="24"/>
        </w:rPr>
        <w:footnoteReference w:id="6"/>
      </w:r>
      <w:r w:rsidR="00C4136E">
        <w:rPr>
          <w:rFonts w:ascii="Times New Roman" w:hAnsi="Times New Roman" w:cs="Times New Roman"/>
          <w:sz w:val="24"/>
          <w:szCs w:val="24"/>
        </w:rPr>
        <w:t>.</w:t>
      </w:r>
    </w:p>
    <w:p w14:paraId="10B9AEE6" w14:textId="59350AE4" w:rsidR="002F3E54" w:rsidRDefault="00C67767" w:rsidP="00CA721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B0DA0">
        <w:rPr>
          <w:rFonts w:ascii="Times New Roman" w:hAnsi="Times New Roman" w:cs="Times New Roman"/>
          <w:sz w:val="24"/>
          <w:szCs w:val="24"/>
        </w:rPr>
        <w:t xml:space="preserve">Historically and presently, French citizens’ sense of national identity is fabricated </w:t>
      </w:r>
      <w:ins w:id="15" w:author="Paul Petzschmann" w:date="2017-02-17T22:52:00Z">
        <w:r w:rsidR="00F43198">
          <w:rPr>
            <w:rFonts w:ascii="Times New Roman" w:hAnsi="Times New Roman" w:cs="Times New Roman"/>
            <w:sz w:val="24"/>
            <w:szCs w:val="24"/>
          </w:rPr>
          <w:t xml:space="preserve">(word choice) </w:t>
        </w:r>
      </w:ins>
      <w:r w:rsidR="00770B73">
        <w:rPr>
          <w:rFonts w:ascii="Times New Roman" w:hAnsi="Times New Roman" w:cs="Times New Roman"/>
          <w:sz w:val="24"/>
          <w:szCs w:val="24"/>
        </w:rPr>
        <w:t xml:space="preserve">through the schooling system.  </w:t>
      </w:r>
      <w:r w:rsidR="00EE71DA">
        <w:rPr>
          <w:rFonts w:ascii="Times New Roman" w:hAnsi="Times New Roman" w:cs="Times New Roman"/>
          <w:sz w:val="24"/>
          <w:szCs w:val="24"/>
        </w:rPr>
        <w:t xml:space="preserve">Thus, migrants’ ability to integrate </w:t>
      </w:r>
      <w:r w:rsidR="00B66B1C">
        <w:rPr>
          <w:rFonts w:ascii="Times New Roman" w:hAnsi="Times New Roman" w:cs="Times New Roman"/>
          <w:sz w:val="24"/>
          <w:szCs w:val="24"/>
        </w:rPr>
        <w:t>is potentially</w:t>
      </w:r>
      <w:r w:rsidR="00EE71DA">
        <w:rPr>
          <w:rFonts w:ascii="Times New Roman" w:hAnsi="Times New Roman" w:cs="Times New Roman"/>
          <w:sz w:val="24"/>
          <w:szCs w:val="24"/>
        </w:rPr>
        <w:t xml:space="preserve"> linked to the way in which their children, often Mus</w:t>
      </w:r>
      <w:r w:rsidR="001349D7">
        <w:rPr>
          <w:rFonts w:ascii="Times New Roman" w:hAnsi="Times New Roman" w:cs="Times New Roman"/>
          <w:sz w:val="24"/>
          <w:szCs w:val="24"/>
        </w:rPr>
        <w:t>lims</w:t>
      </w:r>
      <w:r w:rsidR="00BA2421">
        <w:rPr>
          <w:rFonts w:ascii="Times New Roman" w:hAnsi="Times New Roman" w:cs="Times New Roman"/>
          <w:sz w:val="24"/>
          <w:szCs w:val="24"/>
        </w:rPr>
        <w:t xml:space="preserve"> to an extent</w:t>
      </w:r>
      <w:r w:rsidR="001349D7">
        <w:rPr>
          <w:rFonts w:ascii="Times New Roman" w:hAnsi="Times New Roman" w:cs="Times New Roman"/>
          <w:sz w:val="24"/>
          <w:szCs w:val="24"/>
        </w:rPr>
        <w:t xml:space="preserve">, are able to be </w:t>
      </w:r>
      <w:r w:rsidR="00D74D15">
        <w:rPr>
          <w:rFonts w:ascii="Times New Roman" w:hAnsi="Times New Roman" w:cs="Times New Roman"/>
          <w:sz w:val="24"/>
          <w:szCs w:val="24"/>
        </w:rPr>
        <w:t xml:space="preserve">educated.  The </w:t>
      </w:r>
      <w:r w:rsidR="00E86A6B">
        <w:rPr>
          <w:rFonts w:ascii="Times New Roman" w:hAnsi="Times New Roman" w:cs="Times New Roman"/>
          <w:sz w:val="24"/>
          <w:szCs w:val="24"/>
        </w:rPr>
        <w:t xml:space="preserve">first </w:t>
      </w:r>
      <w:r w:rsidR="00D74D15">
        <w:rPr>
          <w:rFonts w:ascii="Times New Roman" w:hAnsi="Times New Roman" w:cs="Times New Roman"/>
          <w:sz w:val="24"/>
          <w:szCs w:val="24"/>
        </w:rPr>
        <w:t xml:space="preserve">leader of </w:t>
      </w:r>
      <w:r w:rsidR="00D74D15">
        <w:rPr>
          <w:rFonts w:ascii="Times New Roman" w:hAnsi="Times New Roman" w:cs="Times New Roman"/>
          <w:i/>
          <w:sz w:val="24"/>
          <w:szCs w:val="24"/>
        </w:rPr>
        <w:t xml:space="preserve">SOS </w:t>
      </w:r>
      <w:proofErr w:type="spellStart"/>
      <w:r w:rsidR="00D74D15">
        <w:rPr>
          <w:rFonts w:ascii="Times New Roman" w:hAnsi="Times New Roman" w:cs="Times New Roman"/>
          <w:i/>
          <w:sz w:val="24"/>
          <w:szCs w:val="24"/>
        </w:rPr>
        <w:t>Racisme</w:t>
      </w:r>
      <w:proofErr w:type="spellEnd"/>
      <w:r w:rsidR="00D74D15">
        <w:rPr>
          <w:rFonts w:ascii="Times New Roman" w:hAnsi="Times New Roman" w:cs="Times New Roman"/>
          <w:sz w:val="24"/>
          <w:szCs w:val="24"/>
        </w:rPr>
        <w:t xml:space="preserve">, Harlem </w:t>
      </w:r>
      <w:proofErr w:type="spellStart"/>
      <w:r w:rsidR="00D74D15">
        <w:rPr>
          <w:rFonts w:ascii="Times New Roman" w:hAnsi="Times New Roman" w:cs="Times New Roman"/>
          <w:sz w:val="24"/>
          <w:szCs w:val="24"/>
        </w:rPr>
        <w:t>D</w:t>
      </w:r>
      <w:r w:rsidR="00D74D15" w:rsidRPr="00D74D15">
        <w:rPr>
          <w:rFonts w:ascii="Times New Roman" w:hAnsi="Times New Roman" w:cs="Times New Roman"/>
          <w:sz w:val="24"/>
          <w:szCs w:val="24"/>
        </w:rPr>
        <w:t>ésir</w:t>
      </w:r>
      <w:proofErr w:type="spellEnd"/>
      <w:r w:rsidR="00D74D15">
        <w:rPr>
          <w:rFonts w:ascii="Times New Roman" w:hAnsi="Times New Roman" w:cs="Times New Roman"/>
          <w:sz w:val="24"/>
          <w:szCs w:val="24"/>
        </w:rPr>
        <w:t>, explain</w:t>
      </w:r>
      <w:r w:rsidR="00ED5496">
        <w:rPr>
          <w:rFonts w:ascii="Times New Roman" w:hAnsi="Times New Roman" w:cs="Times New Roman"/>
          <w:sz w:val="24"/>
          <w:szCs w:val="24"/>
        </w:rPr>
        <w:t>ed in 1990</w:t>
      </w:r>
      <w:r w:rsidR="00D74D15">
        <w:rPr>
          <w:rFonts w:ascii="Times New Roman" w:hAnsi="Times New Roman" w:cs="Times New Roman"/>
          <w:sz w:val="24"/>
          <w:szCs w:val="24"/>
        </w:rPr>
        <w:t xml:space="preserve"> that religio</w:t>
      </w:r>
      <w:r w:rsidR="004660DB">
        <w:rPr>
          <w:rFonts w:ascii="Times New Roman" w:hAnsi="Times New Roman" w:cs="Times New Roman"/>
          <w:sz w:val="24"/>
          <w:szCs w:val="24"/>
        </w:rPr>
        <w:t>us differences should be treated no differently than are class differences.  While school principals discriminate</w:t>
      </w:r>
      <w:r w:rsidR="00AF6815">
        <w:rPr>
          <w:rFonts w:ascii="Times New Roman" w:hAnsi="Times New Roman" w:cs="Times New Roman"/>
          <w:sz w:val="24"/>
          <w:szCs w:val="24"/>
        </w:rPr>
        <w:t xml:space="preserve"> against and expel students</w:t>
      </w:r>
      <w:r w:rsidR="004660DB">
        <w:rPr>
          <w:rFonts w:ascii="Times New Roman" w:hAnsi="Times New Roman" w:cs="Times New Roman"/>
          <w:sz w:val="24"/>
          <w:szCs w:val="24"/>
        </w:rPr>
        <w:t xml:space="preserve"> based on </w:t>
      </w:r>
      <w:r w:rsidR="00D445FD">
        <w:rPr>
          <w:rFonts w:ascii="Times New Roman" w:hAnsi="Times New Roman" w:cs="Times New Roman"/>
          <w:sz w:val="24"/>
          <w:szCs w:val="24"/>
        </w:rPr>
        <w:t xml:space="preserve">religious </w:t>
      </w:r>
      <w:r w:rsidR="004660DB">
        <w:rPr>
          <w:rFonts w:ascii="Times New Roman" w:hAnsi="Times New Roman" w:cs="Times New Roman"/>
          <w:sz w:val="24"/>
          <w:szCs w:val="24"/>
        </w:rPr>
        <w:t xml:space="preserve">scarves, for instance, they do not notice </w:t>
      </w:r>
      <w:r w:rsidR="00532E71">
        <w:rPr>
          <w:rFonts w:ascii="Times New Roman" w:hAnsi="Times New Roman" w:cs="Times New Roman"/>
          <w:sz w:val="24"/>
          <w:szCs w:val="24"/>
        </w:rPr>
        <w:t>non-Muslim</w:t>
      </w:r>
      <w:r w:rsidR="00324D76">
        <w:rPr>
          <w:rFonts w:ascii="Times New Roman" w:hAnsi="Times New Roman" w:cs="Times New Roman"/>
          <w:sz w:val="24"/>
          <w:szCs w:val="24"/>
        </w:rPr>
        <w:t xml:space="preserve"> </w:t>
      </w:r>
      <w:r w:rsidR="004660DB">
        <w:rPr>
          <w:rFonts w:ascii="Times New Roman" w:hAnsi="Times New Roman" w:cs="Times New Roman"/>
          <w:sz w:val="24"/>
          <w:szCs w:val="24"/>
        </w:rPr>
        <w:t>children’</w:t>
      </w:r>
      <w:r w:rsidR="00D31844">
        <w:rPr>
          <w:rFonts w:ascii="Times New Roman" w:hAnsi="Times New Roman" w:cs="Times New Roman"/>
          <w:sz w:val="24"/>
          <w:szCs w:val="24"/>
        </w:rPr>
        <w:t>s</w:t>
      </w:r>
      <w:r w:rsidR="004660DB">
        <w:rPr>
          <w:rFonts w:ascii="Times New Roman" w:hAnsi="Times New Roman" w:cs="Times New Roman"/>
          <w:sz w:val="24"/>
          <w:szCs w:val="24"/>
        </w:rPr>
        <w:t xml:space="preserve"> quality of clothing </w:t>
      </w:r>
      <w:r w:rsidR="00324D76">
        <w:rPr>
          <w:rFonts w:ascii="Times New Roman" w:hAnsi="Times New Roman" w:cs="Times New Roman"/>
          <w:sz w:val="24"/>
          <w:szCs w:val="24"/>
        </w:rPr>
        <w:t>because those children</w:t>
      </w:r>
      <w:r w:rsidR="00FF78DB">
        <w:rPr>
          <w:rFonts w:ascii="Times New Roman" w:hAnsi="Times New Roman" w:cs="Times New Roman"/>
          <w:sz w:val="24"/>
          <w:szCs w:val="24"/>
        </w:rPr>
        <w:t xml:space="preserve"> are </w:t>
      </w:r>
      <w:r w:rsidR="00A55C33">
        <w:rPr>
          <w:rFonts w:ascii="Times New Roman" w:hAnsi="Times New Roman" w:cs="Times New Roman"/>
          <w:sz w:val="24"/>
          <w:szCs w:val="24"/>
        </w:rPr>
        <w:t xml:space="preserve">viewed as </w:t>
      </w:r>
      <w:r w:rsidR="00FF78DB">
        <w:rPr>
          <w:rFonts w:ascii="Times New Roman" w:hAnsi="Times New Roman" w:cs="Times New Roman"/>
          <w:sz w:val="24"/>
          <w:szCs w:val="24"/>
        </w:rPr>
        <w:t>French.</w:t>
      </w:r>
      <w:r w:rsidR="00AB7F50">
        <w:rPr>
          <w:rFonts w:ascii="Times New Roman" w:hAnsi="Times New Roman" w:cs="Times New Roman"/>
          <w:sz w:val="24"/>
          <w:szCs w:val="24"/>
        </w:rPr>
        <w:t xml:space="preserve">  This policy supporting</w:t>
      </w:r>
      <w:r w:rsidR="0053075F">
        <w:rPr>
          <w:rFonts w:ascii="Times New Roman" w:hAnsi="Times New Roman" w:cs="Times New Roman"/>
          <w:sz w:val="24"/>
          <w:szCs w:val="24"/>
        </w:rPr>
        <w:t xml:space="preserve"> </w:t>
      </w:r>
      <w:proofErr w:type="spellStart"/>
      <w:r w:rsidR="0053075F" w:rsidRPr="00476415">
        <w:rPr>
          <w:rFonts w:ascii="Times New Roman" w:hAnsi="Times New Roman" w:cs="Times New Roman"/>
          <w:i/>
          <w:sz w:val="24"/>
          <w:szCs w:val="24"/>
        </w:rPr>
        <w:t>laïcité</w:t>
      </w:r>
      <w:proofErr w:type="spellEnd"/>
      <w:r w:rsidR="0053075F">
        <w:rPr>
          <w:rFonts w:ascii="Times New Roman" w:hAnsi="Times New Roman" w:cs="Times New Roman"/>
          <w:sz w:val="24"/>
          <w:szCs w:val="24"/>
        </w:rPr>
        <w:t xml:space="preserve"> </w:t>
      </w:r>
      <w:r w:rsidR="00CB27B5">
        <w:rPr>
          <w:rFonts w:ascii="Times New Roman" w:hAnsi="Times New Roman" w:cs="Times New Roman"/>
          <w:sz w:val="24"/>
          <w:szCs w:val="24"/>
        </w:rPr>
        <w:t xml:space="preserve">in schools </w:t>
      </w:r>
      <w:r w:rsidR="0053075F">
        <w:rPr>
          <w:rFonts w:ascii="Times New Roman" w:hAnsi="Times New Roman" w:cs="Times New Roman"/>
          <w:sz w:val="24"/>
          <w:szCs w:val="24"/>
        </w:rPr>
        <w:t>can be v</w:t>
      </w:r>
      <w:r w:rsidR="002F3E54">
        <w:rPr>
          <w:rFonts w:ascii="Times New Roman" w:hAnsi="Times New Roman" w:cs="Times New Roman"/>
          <w:sz w:val="24"/>
          <w:szCs w:val="24"/>
        </w:rPr>
        <w:t>iewed as a source of conflict.</w:t>
      </w:r>
    </w:p>
    <w:p w14:paraId="74DA220D" w14:textId="62EFC0F7" w:rsidR="00C67767" w:rsidRDefault="002B0B80" w:rsidP="002F3E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Socialist party, which gained dominance in 1981, made France more accepting of immigrants, the </w:t>
      </w:r>
      <w:r>
        <w:rPr>
          <w:rFonts w:ascii="Times New Roman" w:hAnsi="Times New Roman" w:cs="Times New Roman"/>
          <w:i/>
          <w:sz w:val="24"/>
          <w:szCs w:val="24"/>
        </w:rPr>
        <w:t>Front National</w:t>
      </w:r>
      <w:r>
        <w:rPr>
          <w:rFonts w:ascii="Times New Roman" w:hAnsi="Times New Roman" w:cs="Times New Roman"/>
          <w:sz w:val="24"/>
          <w:szCs w:val="24"/>
        </w:rPr>
        <w:t xml:space="preserve"> has </w:t>
      </w:r>
      <w:r w:rsidR="00145EDB">
        <w:rPr>
          <w:rFonts w:ascii="Times New Roman" w:hAnsi="Times New Roman" w:cs="Times New Roman"/>
          <w:sz w:val="24"/>
          <w:szCs w:val="24"/>
        </w:rPr>
        <w:t xml:space="preserve">subsequently </w:t>
      </w:r>
      <w:r>
        <w:rPr>
          <w:rFonts w:ascii="Times New Roman" w:hAnsi="Times New Roman" w:cs="Times New Roman"/>
          <w:sz w:val="24"/>
          <w:szCs w:val="24"/>
        </w:rPr>
        <w:t xml:space="preserve">won elections </w:t>
      </w:r>
      <w:r w:rsidR="00D469A9">
        <w:rPr>
          <w:rFonts w:ascii="Times New Roman" w:hAnsi="Times New Roman" w:cs="Times New Roman"/>
          <w:sz w:val="24"/>
          <w:szCs w:val="24"/>
        </w:rPr>
        <w:t>to politicize</w:t>
      </w:r>
      <w:r w:rsidR="0063744F">
        <w:rPr>
          <w:rFonts w:ascii="Times New Roman" w:hAnsi="Times New Roman" w:cs="Times New Roman"/>
          <w:sz w:val="24"/>
          <w:szCs w:val="24"/>
        </w:rPr>
        <w:t xml:space="preserve"> Muslim and Arab immigrant</w:t>
      </w:r>
      <w:r w:rsidR="00D469A9">
        <w:rPr>
          <w:rFonts w:ascii="Times New Roman" w:hAnsi="Times New Roman" w:cs="Times New Roman"/>
          <w:sz w:val="24"/>
          <w:szCs w:val="24"/>
        </w:rPr>
        <w:t>s whether or not they have</w:t>
      </w:r>
      <w:r w:rsidR="0063744F">
        <w:rPr>
          <w:rFonts w:ascii="Times New Roman" w:hAnsi="Times New Roman" w:cs="Times New Roman"/>
          <w:sz w:val="24"/>
          <w:szCs w:val="24"/>
        </w:rPr>
        <w:t xml:space="preserve"> citizenship.</w:t>
      </w:r>
      <w:r w:rsidR="00F70A4C">
        <w:rPr>
          <w:rFonts w:ascii="Times New Roman" w:hAnsi="Times New Roman" w:cs="Times New Roman"/>
          <w:sz w:val="24"/>
          <w:szCs w:val="24"/>
        </w:rPr>
        <w:t xml:space="preserve">  The political far right</w:t>
      </w:r>
      <w:r w:rsidR="00B6569F">
        <w:rPr>
          <w:rFonts w:ascii="Times New Roman" w:hAnsi="Times New Roman" w:cs="Times New Roman"/>
          <w:sz w:val="24"/>
          <w:szCs w:val="24"/>
        </w:rPr>
        <w:t>, believing that the French people have a right to be insular</w:t>
      </w:r>
      <w:ins w:id="16" w:author="Paul Petzschmann" w:date="2017-02-17T22:52:00Z">
        <w:r w:rsidR="00F43198">
          <w:rPr>
            <w:rFonts w:ascii="Times New Roman" w:hAnsi="Times New Roman" w:cs="Times New Roman"/>
            <w:sz w:val="24"/>
            <w:szCs w:val="24"/>
          </w:rPr>
          <w:t xml:space="preserve"> (word choice)</w:t>
        </w:r>
      </w:ins>
      <w:r w:rsidR="00B6569F">
        <w:rPr>
          <w:rFonts w:ascii="Times New Roman" w:hAnsi="Times New Roman" w:cs="Times New Roman"/>
          <w:sz w:val="24"/>
          <w:szCs w:val="24"/>
        </w:rPr>
        <w:t xml:space="preserve">, </w:t>
      </w:r>
      <w:r w:rsidR="00A15BD6">
        <w:rPr>
          <w:rFonts w:ascii="Times New Roman" w:hAnsi="Times New Roman" w:cs="Times New Roman"/>
          <w:sz w:val="24"/>
          <w:szCs w:val="24"/>
        </w:rPr>
        <w:t xml:space="preserve">gained power in 1986 and proposed to </w:t>
      </w:r>
      <w:r w:rsidR="0006678D">
        <w:rPr>
          <w:rFonts w:ascii="Times New Roman" w:hAnsi="Times New Roman" w:cs="Times New Roman"/>
          <w:sz w:val="24"/>
          <w:szCs w:val="24"/>
        </w:rPr>
        <w:t>change the nationality code so</w:t>
      </w:r>
      <w:r w:rsidR="00A15BD6">
        <w:rPr>
          <w:rFonts w:ascii="Times New Roman" w:hAnsi="Times New Roman" w:cs="Times New Roman"/>
          <w:sz w:val="24"/>
          <w:szCs w:val="24"/>
        </w:rPr>
        <w:t xml:space="preserve"> that migrants’ children would not become citizens automatically </w:t>
      </w:r>
      <w:r w:rsidR="005B3899">
        <w:rPr>
          <w:rFonts w:ascii="Times New Roman" w:hAnsi="Times New Roman" w:cs="Times New Roman"/>
          <w:sz w:val="24"/>
          <w:szCs w:val="24"/>
        </w:rPr>
        <w:t>by the age of eighteen but</w:t>
      </w:r>
      <w:r w:rsidR="00A15BD6">
        <w:rPr>
          <w:rFonts w:ascii="Times New Roman" w:hAnsi="Times New Roman" w:cs="Times New Roman"/>
          <w:sz w:val="24"/>
          <w:szCs w:val="24"/>
        </w:rPr>
        <w:t xml:space="preserve"> rather</w:t>
      </w:r>
      <w:r w:rsidR="005B3899">
        <w:rPr>
          <w:rFonts w:ascii="Times New Roman" w:hAnsi="Times New Roman" w:cs="Times New Roman"/>
          <w:sz w:val="24"/>
          <w:szCs w:val="24"/>
        </w:rPr>
        <w:t xml:space="preserve"> would</w:t>
      </w:r>
      <w:r w:rsidR="00A15BD6">
        <w:rPr>
          <w:rFonts w:ascii="Times New Roman" w:hAnsi="Times New Roman" w:cs="Times New Roman"/>
          <w:sz w:val="24"/>
          <w:szCs w:val="24"/>
        </w:rPr>
        <w:t xml:space="preserve"> have to essentially swear their allegiance to French valu</w:t>
      </w:r>
      <w:r w:rsidR="009069F7">
        <w:rPr>
          <w:rFonts w:ascii="Times New Roman" w:hAnsi="Times New Roman" w:cs="Times New Roman"/>
          <w:sz w:val="24"/>
          <w:szCs w:val="24"/>
        </w:rPr>
        <w:t>es by making a formal request.</w:t>
      </w:r>
      <w:r w:rsidR="00751635">
        <w:rPr>
          <w:rFonts w:ascii="Times New Roman" w:hAnsi="Times New Roman" w:cs="Times New Roman"/>
          <w:sz w:val="24"/>
          <w:szCs w:val="24"/>
        </w:rPr>
        <w:t xml:space="preserve">  The proposal of this law indicates that there exists a pervasive sentiment</w:t>
      </w:r>
      <w:r w:rsidR="00F934FC">
        <w:rPr>
          <w:rFonts w:ascii="Times New Roman" w:hAnsi="Times New Roman" w:cs="Times New Roman"/>
          <w:sz w:val="24"/>
          <w:szCs w:val="24"/>
        </w:rPr>
        <w:t xml:space="preserve"> within France </w:t>
      </w:r>
      <w:r w:rsidR="00222D4A">
        <w:rPr>
          <w:rFonts w:ascii="Times New Roman" w:hAnsi="Times New Roman" w:cs="Times New Roman"/>
          <w:sz w:val="24"/>
          <w:szCs w:val="24"/>
        </w:rPr>
        <w:t xml:space="preserve">speaking to its Roman </w:t>
      </w:r>
      <w:r w:rsidR="008B5626">
        <w:rPr>
          <w:rFonts w:ascii="Times New Roman" w:hAnsi="Times New Roman" w:cs="Times New Roman"/>
          <w:sz w:val="24"/>
          <w:szCs w:val="24"/>
        </w:rPr>
        <w:t>legacy</w:t>
      </w:r>
      <w:r w:rsidR="00A0714F">
        <w:rPr>
          <w:rFonts w:ascii="Times New Roman" w:hAnsi="Times New Roman" w:cs="Times New Roman"/>
          <w:sz w:val="24"/>
          <w:szCs w:val="24"/>
        </w:rPr>
        <w:t xml:space="preserve"> </w:t>
      </w:r>
      <w:r w:rsidR="00F934FC">
        <w:rPr>
          <w:rFonts w:ascii="Times New Roman" w:hAnsi="Times New Roman" w:cs="Times New Roman"/>
          <w:sz w:val="24"/>
          <w:szCs w:val="24"/>
        </w:rPr>
        <w:t xml:space="preserve">that not everyone has natural rights; people migrating to escape regions such as Morocco must </w:t>
      </w:r>
      <w:r w:rsidR="00D85BD9">
        <w:rPr>
          <w:rFonts w:ascii="Times New Roman" w:hAnsi="Times New Roman" w:cs="Times New Roman"/>
          <w:sz w:val="24"/>
          <w:szCs w:val="24"/>
        </w:rPr>
        <w:t>be loyal to France</w:t>
      </w:r>
      <w:r w:rsidR="00D85BD9">
        <w:rPr>
          <w:rStyle w:val="FootnoteReference"/>
          <w:rFonts w:ascii="Times New Roman" w:hAnsi="Times New Roman" w:cs="Times New Roman"/>
          <w:sz w:val="24"/>
          <w:szCs w:val="24"/>
        </w:rPr>
        <w:footnoteReference w:id="7"/>
      </w:r>
      <w:r w:rsidR="00BE03ED">
        <w:rPr>
          <w:rFonts w:ascii="Times New Roman" w:hAnsi="Times New Roman" w:cs="Times New Roman"/>
          <w:sz w:val="24"/>
          <w:szCs w:val="24"/>
        </w:rPr>
        <w:t>.</w:t>
      </w:r>
    </w:p>
    <w:p w14:paraId="7FB0227C" w14:textId="5F8F17BE" w:rsidR="0061167D" w:rsidRPr="0064032E" w:rsidRDefault="0061167D" w:rsidP="00CA72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95B">
        <w:rPr>
          <w:rFonts w:ascii="Times New Roman" w:hAnsi="Times New Roman" w:cs="Times New Roman"/>
          <w:sz w:val="24"/>
          <w:szCs w:val="24"/>
        </w:rPr>
        <w:t xml:space="preserve">In October of 2005, </w:t>
      </w:r>
      <w:r w:rsidR="00AE5B32">
        <w:rPr>
          <w:rFonts w:ascii="Times New Roman" w:hAnsi="Times New Roman" w:cs="Times New Roman"/>
          <w:sz w:val="24"/>
          <w:szCs w:val="24"/>
        </w:rPr>
        <w:t>riots occurred in the Parisi</w:t>
      </w:r>
      <w:r w:rsidR="00322FD4">
        <w:rPr>
          <w:rFonts w:ascii="Times New Roman" w:hAnsi="Times New Roman" w:cs="Times New Roman"/>
          <w:sz w:val="24"/>
          <w:szCs w:val="24"/>
        </w:rPr>
        <w:t>an suburbs and other major</w:t>
      </w:r>
      <w:r w:rsidR="00AE5B32">
        <w:rPr>
          <w:rFonts w:ascii="Times New Roman" w:hAnsi="Times New Roman" w:cs="Times New Roman"/>
          <w:sz w:val="24"/>
          <w:szCs w:val="24"/>
        </w:rPr>
        <w:t xml:space="preserve"> French cities.  These riots were inspired when two French young men descended from Tunisian and Malian immigrants were electrocuted as </w:t>
      </w:r>
      <w:proofErr w:type="gramStart"/>
      <w:r w:rsidR="00AE5B32">
        <w:rPr>
          <w:rFonts w:ascii="Times New Roman" w:hAnsi="Times New Roman" w:cs="Times New Roman"/>
          <w:sz w:val="24"/>
          <w:szCs w:val="24"/>
        </w:rPr>
        <w:t>they were being chase</w:t>
      </w:r>
      <w:r w:rsidR="00B85C5D">
        <w:rPr>
          <w:rFonts w:ascii="Times New Roman" w:hAnsi="Times New Roman" w:cs="Times New Roman"/>
          <w:sz w:val="24"/>
          <w:szCs w:val="24"/>
        </w:rPr>
        <w:t>d</w:t>
      </w:r>
      <w:r w:rsidR="00074B8C">
        <w:rPr>
          <w:rFonts w:ascii="Times New Roman" w:hAnsi="Times New Roman" w:cs="Times New Roman"/>
          <w:sz w:val="24"/>
          <w:szCs w:val="24"/>
        </w:rPr>
        <w:t xml:space="preserve"> by the police</w:t>
      </w:r>
      <w:proofErr w:type="gramEnd"/>
      <w:r w:rsidR="00074B8C">
        <w:rPr>
          <w:rFonts w:ascii="Times New Roman" w:hAnsi="Times New Roman" w:cs="Times New Roman"/>
          <w:sz w:val="24"/>
          <w:szCs w:val="24"/>
        </w:rPr>
        <w:t xml:space="preserve">.  </w:t>
      </w:r>
      <w:r w:rsidR="00AD08B5">
        <w:rPr>
          <w:rFonts w:ascii="Times New Roman" w:hAnsi="Times New Roman" w:cs="Times New Roman"/>
          <w:sz w:val="24"/>
          <w:szCs w:val="24"/>
        </w:rPr>
        <w:t>The</w:t>
      </w:r>
      <w:r w:rsidR="003F6410">
        <w:rPr>
          <w:rFonts w:ascii="Times New Roman" w:hAnsi="Times New Roman" w:cs="Times New Roman"/>
          <w:sz w:val="24"/>
          <w:szCs w:val="24"/>
        </w:rPr>
        <w:t xml:space="preserve"> unrest</w:t>
      </w:r>
      <w:r w:rsidR="009463FE">
        <w:rPr>
          <w:rFonts w:ascii="Times New Roman" w:hAnsi="Times New Roman" w:cs="Times New Roman"/>
          <w:sz w:val="24"/>
          <w:szCs w:val="24"/>
        </w:rPr>
        <w:t xml:space="preserve"> raised questions of </w:t>
      </w:r>
      <w:r w:rsidR="006E5CDC">
        <w:rPr>
          <w:rFonts w:ascii="Times New Roman" w:hAnsi="Times New Roman" w:cs="Times New Roman"/>
          <w:sz w:val="24"/>
          <w:szCs w:val="24"/>
        </w:rPr>
        <w:t xml:space="preserve">how politicians’ </w:t>
      </w:r>
      <w:r w:rsidR="00A71689">
        <w:rPr>
          <w:rFonts w:ascii="Times New Roman" w:hAnsi="Times New Roman" w:cs="Times New Roman"/>
          <w:sz w:val="24"/>
          <w:szCs w:val="24"/>
        </w:rPr>
        <w:t>conception</w:t>
      </w:r>
      <w:r w:rsidR="006E5CDC">
        <w:rPr>
          <w:rFonts w:ascii="Times New Roman" w:hAnsi="Times New Roman" w:cs="Times New Roman"/>
          <w:sz w:val="24"/>
          <w:szCs w:val="24"/>
        </w:rPr>
        <w:t xml:space="preserve"> of </w:t>
      </w:r>
      <w:r w:rsidR="000F088E">
        <w:rPr>
          <w:rFonts w:ascii="Times New Roman" w:hAnsi="Times New Roman" w:cs="Times New Roman"/>
          <w:sz w:val="24"/>
          <w:szCs w:val="24"/>
        </w:rPr>
        <w:t xml:space="preserve">and emphasis on </w:t>
      </w:r>
      <w:r w:rsidR="006E5CDC">
        <w:rPr>
          <w:rFonts w:ascii="Times New Roman" w:hAnsi="Times New Roman" w:cs="Times New Roman"/>
          <w:sz w:val="24"/>
          <w:szCs w:val="24"/>
        </w:rPr>
        <w:t xml:space="preserve">Islamic </w:t>
      </w:r>
      <w:proofErr w:type="spellStart"/>
      <w:r w:rsidR="006E5CDC" w:rsidRPr="006E5CDC">
        <w:rPr>
          <w:rFonts w:ascii="Times New Roman" w:hAnsi="Times New Roman" w:cs="Times New Roman"/>
          <w:i/>
          <w:sz w:val="24"/>
          <w:szCs w:val="24"/>
        </w:rPr>
        <w:t>communautarisme</w:t>
      </w:r>
      <w:proofErr w:type="spellEnd"/>
      <w:r w:rsidR="000F088E">
        <w:rPr>
          <w:rFonts w:ascii="Times New Roman" w:hAnsi="Times New Roman" w:cs="Times New Roman"/>
          <w:i/>
          <w:sz w:val="24"/>
          <w:szCs w:val="24"/>
        </w:rPr>
        <w:t>,</w:t>
      </w:r>
      <w:r w:rsidR="00476415">
        <w:rPr>
          <w:rFonts w:ascii="Times New Roman" w:hAnsi="Times New Roman" w:cs="Times New Roman"/>
          <w:sz w:val="24"/>
          <w:szCs w:val="24"/>
        </w:rPr>
        <w:t xml:space="preserve"> in </w:t>
      </w:r>
      <w:r w:rsidR="00C53B15">
        <w:rPr>
          <w:rFonts w:ascii="Times New Roman" w:hAnsi="Times New Roman" w:cs="Times New Roman"/>
          <w:sz w:val="24"/>
          <w:szCs w:val="24"/>
        </w:rPr>
        <w:t>conjunction</w:t>
      </w:r>
      <w:r w:rsidR="00476415">
        <w:rPr>
          <w:rFonts w:ascii="Times New Roman" w:hAnsi="Times New Roman" w:cs="Times New Roman"/>
          <w:sz w:val="24"/>
          <w:szCs w:val="24"/>
        </w:rPr>
        <w:t xml:space="preserve"> with t</w:t>
      </w:r>
      <w:r w:rsidR="00406CDD">
        <w:rPr>
          <w:rFonts w:ascii="Times New Roman" w:hAnsi="Times New Roman" w:cs="Times New Roman"/>
          <w:sz w:val="24"/>
          <w:szCs w:val="24"/>
        </w:rPr>
        <w:t xml:space="preserve">he idea that France </w:t>
      </w:r>
      <w:r w:rsidR="000F088E">
        <w:rPr>
          <w:rFonts w:ascii="Times New Roman" w:hAnsi="Times New Roman" w:cs="Times New Roman"/>
          <w:sz w:val="24"/>
          <w:szCs w:val="24"/>
        </w:rPr>
        <w:t xml:space="preserve">is secular, causes marginalization and difficulties in </w:t>
      </w:r>
      <w:r w:rsidR="000F088E">
        <w:rPr>
          <w:rFonts w:ascii="Times New Roman" w:hAnsi="Times New Roman" w:cs="Times New Roman"/>
          <w:sz w:val="24"/>
          <w:szCs w:val="24"/>
        </w:rPr>
        <w:lastRenderedPageBreak/>
        <w:t xml:space="preserve">achieving upward mobility that ultimately </w:t>
      </w:r>
      <w:r w:rsidR="002E221F">
        <w:rPr>
          <w:rFonts w:ascii="Times New Roman" w:hAnsi="Times New Roman" w:cs="Times New Roman"/>
          <w:sz w:val="24"/>
          <w:szCs w:val="24"/>
        </w:rPr>
        <w:t>entrap North African migrants as second-class citizens.</w:t>
      </w:r>
      <w:r w:rsidR="00B10CAD">
        <w:rPr>
          <w:rFonts w:ascii="Times New Roman" w:hAnsi="Times New Roman" w:cs="Times New Roman"/>
          <w:sz w:val="24"/>
          <w:szCs w:val="24"/>
        </w:rPr>
        <w:t xml:space="preserve">  </w:t>
      </w:r>
      <w:r w:rsidR="008A0332">
        <w:rPr>
          <w:rFonts w:ascii="Times New Roman" w:hAnsi="Times New Roman" w:cs="Times New Roman"/>
          <w:sz w:val="24"/>
          <w:szCs w:val="24"/>
        </w:rPr>
        <w:t>Essentially, the</w:t>
      </w:r>
      <w:r w:rsidR="006D0CE2">
        <w:rPr>
          <w:rFonts w:ascii="Times New Roman" w:hAnsi="Times New Roman" w:cs="Times New Roman"/>
          <w:sz w:val="24"/>
          <w:szCs w:val="24"/>
        </w:rPr>
        <w:t xml:space="preserve"> nationalist </w:t>
      </w:r>
      <w:r w:rsidR="008A0332">
        <w:rPr>
          <w:rFonts w:ascii="Times New Roman" w:hAnsi="Times New Roman" w:cs="Times New Roman"/>
          <w:sz w:val="24"/>
          <w:szCs w:val="24"/>
        </w:rPr>
        <w:t xml:space="preserve">rhetoric of </w:t>
      </w:r>
      <w:r w:rsidR="00FA0C98">
        <w:rPr>
          <w:rFonts w:ascii="Times New Roman" w:hAnsi="Times New Roman" w:cs="Times New Roman"/>
          <w:sz w:val="24"/>
          <w:szCs w:val="24"/>
        </w:rPr>
        <w:t>conservative</w:t>
      </w:r>
      <w:r w:rsidR="0064032E">
        <w:rPr>
          <w:rFonts w:ascii="Times New Roman" w:hAnsi="Times New Roman" w:cs="Times New Roman"/>
          <w:sz w:val="24"/>
          <w:szCs w:val="24"/>
        </w:rPr>
        <w:t xml:space="preserve"> politicians, the lack of substantial housing, the scarcity of job opportunities, and the </w:t>
      </w:r>
      <w:r w:rsidR="002D6AD3">
        <w:rPr>
          <w:rFonts w:ascii="Times New Roman" w:hAnsi="Times New Roman" w:cs="Times New Roman"/>
          <w:sz w:val="24"/>
          <w:szCs w:val="24"/>
        </w:rPr>
        <w:t>generally</w:t>
      </w:r>
      <w:r w:rsidR="0064032E">
        <w:rPr>
          <w:rFonts w:ascii="Times New Roman" w:hAnsi="Times New Roman" w:cs="Times New Roman"/>
          <w:sz w:val="24"/>
          <w:szCs w:val="24"/>
        </w:rPr>
        <w:t xml:space="preserve"> inferior schools in the </w:t>
      </w:r>
      <w:proofErr w:type="spellStart"/>
      <w:r w:rsidR="0064032E">
        <w:rPr>
          <w:rFonts w:ascii="Times New Roman" w:hAnsi="Times New Roman" w:cs="Times New Roman"/>
          <w:i/>
          <w:sz w:val="24"/>
          <w:szCs w:val="24"/>
        </w:rPr>
        <w:t>banlieues</w:t>
      </w:r>
      <w:proofErr w:type="spellEnd"/>
      <w:r w:rsidR="00FD4961">
        <w:rPr>
          <w:rFonts w:ascii="Times New Roman" w:hAnsi="Times New Roman" w:cs="Times New Roman"/>
          <w:sz w:val="24"/>
          <w:szCs w:val="24"/>
        </w:rPr>
        <w:t xml:space="preserve"> contribute to the migrants’ inability to take full advantage of their</w:t>
      </w:r>
      <w:r w:rsidR="009648AD">
        <w:rPr>
          <w:rFonts w:ascii="Times New Roman" w:hAnsi="Times New Roman" w:cs="Times New Roman"/>
          <w:sz w:val="24"/>
          <w:szCs w:val="24"/>
        </w:rPr>
        <w:t xml:space="preserve"> legally defined</w:t>
      </w:r>
      <w:r w:rsidR="00FD4961">
        <w:rPr>
          <w:rFonts w:ascii="Times New Roman" w:hAnsi="Times New Roman" w:cs="Times New Roman"/>
          <w:sz w:val="24"/>
          <w:szCs w:val="24"/>
        </w:rPr>
        <w:t xml:space="preserve"> citizenship</w:t>
      </w:r>
      <w:r w:rsidR="00CD5A8A">
        <w:rPr>
          <w:rStyle w:val="FootnoteReference"/>
          <w:rFonts w:ascii="Times New Roman" w:hAnsi="Times New Roman" w:cs="Times New Roman"/>
          <w:sz w:val="24"/>
          <w:szCs w:val="24"/>
        </w:rPr>
        <w:footnoteReference w:id="8"/>
      </w:r>
      <w:r w:rsidR="00FD4961">
        <w:rPr>
          <w:rFonts w:ascii="Times New Roman" w:hAnsi="Times New Roman" w:cs="Times New Roman"/>
          <w:sz w:val="24"/>
          <w:szCs w:val="24"/>
        </w:rPr>
        <w:t>.</w:t>
      </w:r>
    </w:p>
    <w:p w14:paraId="7AA84E37" w14:textId="244E7C01" w:rsidR="00512094" w:rsidRDefault="00CA14F5" w:rsidP="00955D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50D27">
        <w:rPr>
          <w:rFonts w:ascii="Times New Roman" w:hAnsi="Times New Roman" w:cs="Times New Roman"/>
          <w:sz w:val="24"/>
          <w:szCs w:val="24"/>
        </w:rPr>
        <w:t xml:space="preserve">Roger Brubaker demonstrates how the concept of French citizenship evolved in </w:t>
      </w:r>
      <w:r w:rsidR="004319C8">
        <w:rPr>
          <w:rFonts w:ascii="Times New Roman" w:hAnsi="Times New Roman" w:cs="Times New Roman"/>
          <w:sz w:val="24"/>
          <w:szCs w:val="24"/>
        </w:rPr>
        <w:t xml:space="preserve">the second chapter of </w:t>
      </w:r>
      <w:r w:rsidR="00D50D27">
        <w:rPr>
          <w:rFonts w:ascii="Times New Roman" w:hAnsi="Times New Roman" w:cs="Times New Roman"/>
          <w:sz w:val="24"/>
          <w:szCs w:val="24"/>
        </w:rPr>
        <w:t xml:space="preserve">his novel </w:t>
      </w:r>
      <w:r w:rsidR="00D50D27">
        <w:rPr>
          <w:rFonts w:ascii="Times New Roman" w:hAnsi="Times New Roman" w:cs="Times New Roman"/>
          <w:i/>
          <w:sz w:val="24"/>
          <w:szCs w:val="24"/>
        </w:rPr>
        <w:t>Citizenship and Nationhood in France and Germany</w:t>
      </w:r>
      <w:r w:rsidR="00D50D27">
        <w:rPr>
          <w:rFonts w:ascii="Times New Roman" w:hAnsi="Times New Roman" w:cs="Times New Roman"/>
          <w:sz w:val="24"/>
          <w:szCs w:val="24"/>
        </w:rPr>
        <w:t>.</w:t>
      </w:r>
      <w:r w:rsidR="00F77B5D">
        <w:rPr>
          <w:rFonts w:ascii="Times New Roman" w:hAnsi="Times New Roman" w:cs="Times New Roman"/>
          <w:sz w:val="24"/>
          <w:szCs w:val="24"/>
        </w:rPr>
        <w:t xml:space="preserve">  He explain</w:t>
      </w:r>
      <w:r w:rsidR="00D50D27">
        <w:rPr>
          <w:rFonts w:ascii="Times New Roman" w:hAnsi="Times New Roman" w:cs="Times New Roman"/>
          <w:sz w:val="24"/>
          <w:szCs w:val="24"/>
        </w:rPr>
        <w:t>s social inequality</w:t>
      </w:r>
      <w:r w:rsidR="004319C8">
        <w:rPr>
          <w:rFonts w:ascii="Times New Roman" w:hAnsi="Times New Roman" w:cs="Times New Roman"/>
          <w:sz w:val="24"/>
          <w:szCs w:val="24"/>
        </w:rPr>
        <w:t xml:space="preserve"> within the </w:t>
      </w:r>
      <w:proofErr w:type="spellStart"/>
      <w:r w:rsidR="00D50D27" w:rsidRPr="00192208">
        <w:rPr>
          <w:rFonts w:ascii="Times New Roman" w:hAnsi="Times New Roman" w:cs="Times New Roman"/>
          <w:i/>
          <w:sz w:val="24"/>
          <w:szCs w:val="24"/>
        </w:rPr>
        <w:t>Ancien</w:t>
      </w:r>
      <w:proofErr w:type="spellEnd"/>
      <w:r w:rsidR="00D50D27" w:rsidRPr="00192208">
        <w:rPr>
          <w:rFonts w:ascii="Times New Roman" w:hAnsi="Times New Roman" w:cs="Times New Roman"/>
          <w:i/>
          <w:sz w:val="24"/>
          <w:szCs w:val="24"/>
        </w:rPr>
        <w:t xml:space="preserve"> Régime</w:t>
      </w:r>
      <w:r w:rsidR="002B6BA1">
        <w:rPr>
          <w:rFonts w:ascii="Times New Roman" w:hAnsi="Times New Roman" w:cs="Times New Roman"/>
          <w:sz w:val="24"/>
          <w:szCs w:val="24"/>
        </w:rPr>
        <w:t>.  Old French society was one</w:t>
      </w:r>
      <w:r w:rsidR="00D50D27">
        <w:rPr>
          <w:rFonts w:ascii="Times New Roman" w:hAnsi="Times New Roman" w:cs="Times New Roman"/>
          <w:sz w:val="24"/>
          <w:szCs w:val="24"/>
        </w:rPr>
        <w:t xml:space="preserve"> in which </w:t>
      </w:r>
      <w:r w:rsidR="002B6BA1">
        <w:rPr>
          <w:rFonts w:ascii="Times New Roman" w:hAnsi="Times New Roman" w:cs="Times New Roman"/>
          <w:sz w:val="24"/>
          <w:szCs w:val="24"/>
        </w:rPr>
        <w:t xml:space="preserve">a person’s legal duties and rights were determined by their position in society; the French nobility was legally exempt from certain direct taxes and governed </w:t>
      </w:r>
      <w:r w:rsidR="004C3443">
        <w:rPr>
          <w:rFonts w:ascii="Times New Roman" w:hAnsi="Times New Roman" w:cs="Times New Roman"/>
          <w:sz w:val="24"/>
          <w:szCs w:val="24"/>
        </w:rPr>
        <w:t xml:space="preserve">the high ranks of the military, </w:t>
      </w:r>
      <w:r w:rsidR="00AC3E6E">
        <w:rPr>
          <w:rFonts w:ascii="Times New Roman" w:hAnsi="Times New Roman" w:cs="Times New Roman"/>
          <w:sz w:val="24"/>
          <w:szCs w:val="24"/>
        </w:rPr>
        <w:t xml:space="preserve">foreigners were restricted from giving and inheriting property upon their death by the </w:t>
      </w:r>
      <w:proofErr w:type="spellStart"/>
      <w:r w:rsidR="00AC3E6E" w:rsidRPr="002A2CED">
        <w:rPr>
          <w:rFonts w:ascii="Times New Roman" w:hAnsi="Times New Roman" w:cs="Times New Roman"/>
          <w:i/>
          <w:sz w:val="24"/>
          <w:szCs w:val="24"/>
        </w:rPr>
        <w:t>droit</w:t>
      </w:r>
      <w:proofErr w:type="spellEnd"/>
      <w:r w:rsidR="00AC3E6E" w:rsidRPr="002A2CED">
        <w:rPr>
          <w:rFonts w:ascii="Times New Roman" w:hAnsi="Times New Roman" w:cs="Times New Roman"/>
          <w:i/>
          <w:sz w:val="24"/>
          <w:szCs w:val="24"/>
        </w:rPr>
        <w:t xml:space="preserve"> </w:t>
      </w:r>
      <w:proofErr w:type="spellStart"/>
      <w:r w:rsidR="00AC3E6E" w:rsidRPr="002A2CED">
        <w:rPr>
          <w:rFonts w:ascii="Times New Roman" w:hAnsi="Times New Roman" w:cs="Times New Roman"/>
          <w:i/>
          <w:sz w:val="24"/>
          <w:szCs w:val="24"/>
        </w:rPr>
        <w:t>d’aubaine</w:t>
      </w:r>
      <w:proofErr w:type="spellEnd"/>
      <w:r w:rsidR="00AC3E6E">
        <w:rPr>
          <w:rFonts w:ascii="Times New Roman" w:hAnsi="Times New Roman" w:cs="Times New Roman"/>
          <w:sz w:val="24"/>
          <w:szCs w:val="24"/>
        </w:rPr>
        <w:t xml:space="preserve">, and the concept of citizenship itself was not formerly agreed upon and was </w:t>
      </w:r>
      <w:r w:rsidR="00D7217D">
        <w:rPr>
          <w:rFonts w:ascii="Times New Roman" w:hAnsi="Times New Roman" w:cs="Times New Roman"/>
          <w:sz w:val="24"/>
          <w:szCs w:val="24"/>
        </w:rPr>
        <w:t>adapted to each</w:t>
      </w:r>
      <w:r w:rsidR="0026195D">
        <w:rPr>
          <w:rFonts w:ascii="Times New Roman" w:hAnsi="Times New Roman" w:cs="Times New Roman"/>
          <w:sz w:val="24"/>
          <w:szCs w:val="24"/>
        </w:rPr>
        <w:t xml:space="preserve"> individual</w:t>
      </w:r>
      <w:r w:rsidR="00D7217D">
        <w:rPr>
          <w:rFonts w:ascii="Times New Roman" w:hAnsi="Times New Roman" w:cs="Times New Roman"/>
          <w:sz w:val="24"/>
          <w:szCs w:val="24"/>
        </w:rPr>
        <w:t xml:space="preserve"> case</w:t>
      </w:r>
      <w:r w:rsidR="002000E6">
        <w:rPr>
          <w:rFonts w:ascii="Times New Roman" w:hAnsi="Times New Roman" w:cs="Times New Roman"/>
          <w:sz w:val="24"/>
          <w:szCs w:val="24"/>
        </w:rPr>
        <w:t>.</w:t>
      </w:r>
      <w:r w:rsidR="0042568C">
        <w:rPr>
          <w:rFonts w:ascii="Times New Roman" w:hAnsi="Times New Roman" w:cs="Times New Roman"/>
          <w:sz w:val="24"/>
          <w:szCs w:val="24"/>
        </w:rPr>
        <w:t xml:space="preserve">  And while the French Revolut</w:t>
      </w:r>
      <w:r w:rsidR="006D47ED">
        <w:rPr>
          <w:rFonts w:ascii="Times New Roman" w:hAnsi="Times New Roman" w:cs="Times New Roman"/>
          <w:sz w:val="24"/>
          <w:szCs w:val="24"/>
        </w:rPr>
        <w:t xml:space="preserve">ion did much </w:t>
      </w:r>
      <w:r w:rsidR="00DB5FE3">
        <w:rPr>
          <w:rFonts w:ascii="Times New Roman" w:hAnsi="Times New Roman" w:cs="Times New Roman"/>
          <w:sz w:val="24"/>
          <w:szCs w:val="24"/>
        </w:rPr>
        <w:t>in the name of equal rights</w:t>
      </w:r>
      <w:r w:rsidR="006D47ED">
        <w:rPr>
          <w:rFonts w:ascii="Times New Roman" w:hAnsi="Times New Roman" w:cs="Times New Roman"/>
          <w:sz w:val="24"/>
          <w:szCs w:val="24"/>
        </w:rPr>
        <w:t xml:space="preserve">, </w:t>
      </w:r>
      <w:r w:rsidR="00734F35">
        <w:rPr>
          <w:rFonts w:ascii="Times New Roman" w:hAnsi="Times New Roman" w:cs="Times New Roman"/>
          <w:sz w:val="24"/>
          <w:szCs w:val="24"/>
        </w:rPr>
        <w:t>it did not do much for those</w:t>
      </w:r>
      <w:r w:rsidR="00605F78">
        <w:rPr>
          <w:rFonts w:ascii="Times New Roman" w:hAnsi="Times New Roman" w:cs="Times New Roman"/>
          <w:sz w:val="24"/>
          <w:szCs w:val="24"/>
        </w:rPr>
        <w:t xml:space="preserve"> </w:t>
      </w:r>
      <w:r w:rsidR="00DB5FE3">
        <w:rPr>
          <w:rFonts w:ascii="Times New Roman" w:hAnsi="Times New Roman" w:cs="Times New Roman"/>
          <w:sz w:val="24"/>
          <w:szCs w:val="24"/>
        </w:rPr>
        <w:t>who did not pay taxes such as passiv</w:t>
      </w:r>
      <w:r w:rsidR="00B95DD9">
        <w:rPr>
          <w:rFonts w:ascii="Times New Roman" w:hAnsi="Times New Roman" w:cs="Times New Roman"/>
          <w:sz w:val="24"/>
          <w:szCs w:val="24"/>
        </w:rPr>
        <w:t>e citizens and women</w:t>
      </w:r>
      <w:r w:rsidR="00406AE2">
        <w:rPr>
          <w:rStyle w:val="FootnoteReference"/>
          <w:rFonts w:ascii="Times New Roman" w:hAnsi="Times New Roman" w:cs="Times New Roman"/>
          <w:sz w:val="24"/>
          <w:szCs w:val="24"/>
        </w:rPr>
        <w:footnoteReference w:id="9"/>
      </w:r>
      <w:r w:rsidR="00B95DD9">
        <w:rPr>
          <w:rFonts w:ascii="Times New Roman" w:hAnsi="Times New Roman" w:cs="Times New Roman"/>
          <w:sz w:val="24"/>
          <w:szCs w:val="24"/>
        </w:rPr>
        <w:t>.</w:t>
      </w:r>
    </w:p>
    <w:p w14:paraId="626C111D" w14:textId="77633927" w:rsidR="00FD1CF7" w:rsidRDefault="00FD1CF7" w:rsidP="00955D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2F00">
        <w:rPr>
          <w:rFonts w:ascii="Times New Roman" w:hAnsi="Times New Roman" w:cs="Times New Roman"/>
          <w:sz w:val="24"/>
          <w:szCs w:val="24"/>
        </w:rPr>
        <w:t xml:space="preserve">The history of migrants in France sheds some light on the </w:t>
      </w:r>
      <w:r w:rsidR="00840A08">
        <w:rPr>
          <w:rFonts w:ascii="Times New Roman" w:hAnsi="Times New Roman" w:cs="Times New Roman"/>
          <w:sz w:val="24"/>
          <w:szCs w:val="24"/>
        </w:rPr>
        <w:t>situation.  In the mid-</w:t>
      </w:r>
      <w:r w:rsidR="00915D6F">
        <w:rPr>
          <w:rFonts w:ascii="Times New Roman" w:hAnsi="Times New Roman" w:cs="Times New Roman"/>
          <w:sz w:val="24"/>
          <w:szCs w:val="24"/>
        </w:rPr>
        <w:t>eighteenth century, as mercantilism took precedence</w:t>
      </w:r>
      <w:r w:rsidR="003A6AFF">
        <w:rPr>
          <w:rFonts w:ascii="Times New Roman" w:hAnsi="Times New Roman" w:cs="Times New Roman"/>
          <w:sz w:val="24"/>
          <w:szCs w:val="24"/>
        </w:rPr>
        <w:t xml:space="preserve"> over French insularity</w:t>
      </w:r>
      <w:r w:rsidR="00591E48">
        <w:rPr>
          <w:rFonts w:ascii="Times New Roman" w:hAnsi="Times New Roman" w:cs="Times New Roman"/>
          <w:sz w:val="24"/>
          <w:szCs w:val="24"/>
        </w:rPr>
        <w:t xml:space="preserve"> in the minds of the monarchy</w:t>
      </w:r>
      <w:r w:rsidR="003A6AFF">
        <w:rPr>
          <w:rFonts w:ascii="Times New Roman" w:hAnsi="Times New Roman" w:cs="Times New Roman"/>
          <w:sz w:val="24"/>
          <w:szCs w:val="24"/>
        </w:rPr>
        <w:t xml:space="preserve">, </w:t>
      </w:r>
      <w:r w:rsidR="004F707A">
        <w:rPr>
          <w:rFonts w:ascii="Times New Roman" w:hAnsi="Times New Roman" w:cs="Times New Roman"/>
          <w:sz w:val="24"/>
          <w:szCs w:val="24"/>
        </w:rPr>
        <w:t xml:space="preserve">financial and </w:t>
      </w:r>
      <w:r w:rsidR="003A6AFF">
        <w:rPr>
          <w:rFonts w:ascii="Times New Roman" w:hAnsi="Times New Roman" w:cs="Times New Roman"/>
          <w:sz w:val="24"/>
          <w:szCs w:val="24"/>
        </w:rPr>
        <w:t>foreign ministers implemented policies based on maximizing commerce and w</w:t>
      </w:r>
      <w:r w:rsidR="00D3003C">
        <w:rPr>
          <w:rFonts w:ascii="Times New Roman" w:hAnsi="Times New Roman" w:cs="Times New Roman"/>
          <w:sz w:val="24"/>
          <w:szCs w:val="24"/>
        </w:rPr>
        <w:t>ealth within the French nat</w:t>
      </w:r>
      <w:r w:rsidR="001529E0">
        <w:rPr>
          <w:rFonts w:ascii="Times New Roman" w:hAnsi="Times New Roman" w:cs="Times New Roman"/>
          <w:sz w:val="24"/>
          <w:szCs w:val="24"/>
        </w:rPr>
        <w:t xml:space="preserve">ion-state.  </w:t>
      </w:r>
      <w:r w:rsidR="00D5244C">
        <w:rPr>
          <w:rFonts w:ascii="Times New Roman" w:hAnsi="Times New Roman" w:cs="Times New Roman"/>
          <w:sz w:val="24"/>
          <w:szCs w:val="24"/>
        </w:rPr>
        <w:t xml:space="preserve">Scholars such as </w:t>
      </w:r>
      <w:r w:rsidR="008348BD">
        <w:rPr>
          <w:rFonts w:ascii="Times New Roman" w:hAnsi="Times New Roman" w:cs="Times New Roman"/>
          <w:sz w:val="24"/>
          <w:szCs w:val="24"/>
        </w:rPr>
        <w:t xml:space="preserve">Montesquieu and </w:t>
      </w:r>
      <w:r w:rsidR="00E067AC" w:rsidRPr="00E067AC">
        <w:rPr>
          <w:rFonts w:ascii="Times New Roman" w:hAnsi="Times New Roman" w:cs="Times New Roman"/>
          <w:sz w:val="24"/>
          <w:szCs w:val="24"/>
        </w:rPr>
        <w:t xml:space="preserve">Guillaume-François </w:t>
      </w:r>
      <w:r w:rsidR="00D5244C">
        <w:rPr>
          <w:rFonts w:ascii="Times New Roman" w:hAnsi="Times New Roman" w:cs="Times New Roman"/>
          <w:sz w:val="24"/>
          <w:szCs w:val="24"/>
        </w:rPr>
        <w:t xml:space="preserve">Le </w:t>
      </w:r>
      <w:proofErr w:type="spellStart"/>
      <w:r w:rsidR="00D5244C">
        <w:rPr>
          <w:rFonts w:ascii="Times New Roman" w:hAnsi="Times New Roman" w:cs="Times New Roman"/>
          <w:sz w:val="24"/>
          <w:szCs w:val="24"/>
        </w:rPr>
        <w:t>Trosne</w:t>
      </w:r>
      <w:proofErr w:type="spellEnd"/>
      <w:r w:rsidR="00D5244C">
        <w:rPr>
          <w:rFonts w:ascii="Times New Roman" w:hAnsi="Times New Roman" w:cs="Times New Roman"/>
          <w:sz w:val="24"/>
          <w:szCs w:val="24"/>
        </w:rPr>
        <w:t xml:space="preserve"> then held property rights to be essential and originating from </w:t>
      </w:r>
      <w:r w:rsidR="00554B14">
        <w:rPr>
          <w:rFonts w:ascii="Times New Roman" w:hAnsi="Times New Roman" w:cs="Times New Roman"/>
          <w:sz w:val="24"/>
          <w:szCs w:val="24"/>
        </w:rPr>
        <w:t xml:space="preserve">natural law.  </w:t>
      </w:r>
      <w:r w:rsidR="00DF70A3">
        <w:rPr>
          <w:rFonts w:ascii="Times New Roman" w:hAnsi="Times New Roman" w:cs="Times New Roman"/>
          <w:sz w:val="24"/>
          <w:szCs w:val="24"/>
        </w:rPr>
        <w:t>They began to describe the exclusion of foreigners from these rights as a remn</w:t>
      </w:r>
      <w:r w:rsidR="00555CF2">
        <w:rPr>
          <w:rFonts w:ascii="Times New Roman" w:hAnsi="Times New Roman" w:cs="Times New Roman"/>
          <w:sz w:val="24"/>
          <w:szCs w:val="24"/>
        </w:rPr>
        <w:t>ant of post-Roman barbarity</w:t>
      </w:r>
      <w:r w:rsidR="00052A9E">
        <w:rPr>
          <w:rFonts w:ascii="Times New Roman" w:hAnsi="Times New Roman" w:cs="Times New Roman"/>
          <w:sz w:val="24"/>
          <w:szCs w:val="24"/>
        </w:rPr>
        <w:t xml:space="preserve"> and an obstacle to trade</w:t>
      </w:r>
      <w:r w:rsidR="004C41CE">
        <w:rPr>
          <w:rStyle w:val="FootnoteReference"/>
          <w:rFonts w:ascii="Times New Roman" w:hAnsi="Times New Roman" w:cs="Times New Roman"/>
          <w:sz w:val="24"/>
          <w:szCs w:val="24"/>
        </w:rPr>
        <w:footnoteReference w:id="10"/>
      </w:r>
      <w:r w:rsidR="00052A9E">
        <w:rPr>
          <w:rFonts w:ascii="Times New Roman" w:hAnsi="Times New Roman" w:cs="Times New Roman"/>
          <w:sz w:val="24"/>
          <w:szCs w:val="24"/>
        </w:rPr>
        <w:t>.</w:t>
      </w:r>
    </w:p>
    <w:p w14:paraId="049FD4CF" w14:textId="51076050" w:rsidR="001F1468" w:rsidRDefault="001F1468" w:rsidP="00955DD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91CDC">
        <w:rPr>
          <w:rFonts w:ascii="Times New Roman" w:hAnsi="Times New Roman" w:cs="Times New Roman"/>
          <w:sz w:val="24"/>
          <w:szCs w:val="24"/>
        </w:rPr>
        <w:t xml:space="preserve">A similar idea </w:t>
      </w:r>
      <w:r w:rsidR="004865E0">
        <w:rPr>
          <w:rFonts w:ascii="Times New Roman" w:hAnsi="Times New Roman" w:cs="Times New Roman"/>
          <w:sz w:val="24"/>
          <w:szCs w:val="24"/>
        </w:rPr>
        <w:t>induced</w:t>
      </w:r>
      <w:r w:rsidR="00FE224A">
        <w:rPr>
          <w:rFonts w:ascii="Times New Roman" w:hAnsi="Times New Roman" w:cs="Times New Roman"/>
          <w:sz w:val="24"/>
          <w:szCs w:val="24"/>
        </w:rPr>
        <w:t xml:space="preserve"> support for</w:t>
      </w:r>
      <w:r w:rsidR="00451930">
        <w:rPr>
          <w:rFonts w:ascii="Times New Roman" w:hAnsi="Times New Roman" w:cs="Times New Roman"/>
          <w:sz w:val="24"/>
          <w:szCs w:val="24"/>
        </w:rPr>
        <w:t xml:space="preserve"> the migration of immigrants from the Maghreb and other regions of the world after the Second World War</w:t>
      </w:r>
      <w:r w:rsidR="00AA7AFA">
        <w:rPr>
          <w:rFonts w:ascii="Times New Roman" w:hAnsi="Times New Roman" w:cs="Times New Roman"/>
          <w:sz w:val="24"/>
          <w:szCs w:val="24"/>
        </w:rPr>
        <w:t xml:space="preserve"> </w:t>
      </w:r>
      <w:r w:rsidR="00451930">
        <w:rPr>
          <w:rFonts w:ascii="Times New Roman" w:hAnsi="Times New Roman" w:cs="Times New Roman"/>
          <w:sz w:val="24"/>
          <w:szCs w:val="24"/>
        </w:rPr>
        <w:t>– France was</w:t>
      </w:r>
      <w:r w:rsidR="00D54B66">
        <w:rPr>
          <w:rFonts w:ascii="Times New Roman" w:hAnsi="Times New Roman" w:cs="Times New Roman"/>
          <w:sz w:val="24"/>
          <w:szCs w:val="24"/>
        </w:rPr>
        <w:t xml:space="preserve"> continuing to experience</w:t>
      </w:r>
      <w:r w:rsidR="00451930">
        <w:rPr>
          <w:rFonts w:ascii="Times New Roman" w:hAnsi="Times New Roman" w:cs="Times New Roman"/>
          <w:sz w:val="24"/>
          <w:szCs w:val="24"/>
        </w:rPr>
        <w:t xml:space="preserve"> shortages in la</w:t>
      </w:r>
      <w:r w:rsidR="006D1E58">
        <w:rPr>
          <w:rFonts w:ascii="Times New Roman" w:hAnsi="Times New Roman" w:cs="Times New Roman"/>
          <w:sz w:val="24"/>
          <w:szCs w:val="24"/>
        </w:rPr>
        <w:t>bor and high unemployment rates</w:t>
      </w:r>
      <w:r w:rsidR="00451930">
        <w:rPr>
          <w:rFonts w:ascii="Times New Roman" w:hAnsi="Times New Roman" w:cs="Times New Roman"/>
          <w:sz w:val="24"/>
          <w:szCs w:val="24"/>
        </w:rPr>
        <w:t xml:space="preserve"> and it needed </w:t>
      </w:r>
      <w:r w:rsidR="004842AB">
        <w:rPr>
          <w:rFonts w:ascii="Times New Roman" w:hAnsi="Times New Roman" w:cs="Times New Roman"/>
          <w:sz w:val="24"/>
          <w:szCs w:val="24"/>
        </w:rPr>
        <w:t>temporary guest workers.  It needed</w:t>
      </w:r>
      <w:r w:rsidR="000C3877">
        <w:rPr>
          <w:rFonts w:ascii="Times New Roman" w:hAnsi="Times New Roman" w:cs="Times New Roman"/>
          <w:sz w:val="24"/>
          <w:szCs w:val="24"/>
        </w:rPr>
        <w:t xml:space="preserve"> unskilled foreigners to live separately from </w:t>
      </w:r>
      <w:r w:rsidR="006D1E58">
        <w:rPr>
          <w:rFonts w:ascii="Times New Roman" w:hAnsi="Times New Roman" w:cs="Times New Roman"/>
          <w:sz w:val="24"/>
          <w:szCs w:val="24"/>
        </w:rPr>
        <w:t xml:space="preserve">mainstream society </w:t>
      </w:r>
      <w:r w:rsidR="000C3877">
        <w:rPr>
          <w:rFonts w:ascii="Times New Roman" w:hAnsi="Times New Roman" w:cs="Times New Roman"/>
          <w:sz w:val="24"/>
          <w:szCs w:val="24"/>
        </w:rPr>
        <w:t xml:space="preserve">and </w:t>
      </w:r>
      <w:r w:rsidR="0000539E">
        <w:rPr>
          <w:rFonts w:ascii="Times New Roman" w:hAnsi="Times New Roman" w:cs="Times New Roman"/>
          <w:sz w:val="24"/>
          <w:szCs w:val="24"/>
        </w:rPr>
        <w:t>provide chea</w:t>
      </w:r>
      <w:r w:rsidR="00D54B66">
        <w:rPr>
          <w:rFonts w:ascii="Times New Roman" w:hAnsi="Times New Roman" w:cs="Times New Roman"/>
          <w:sz w:val="24"/>
          <w:szCs w:val="24"/>
        </w:rPr>
        <w:t xml:space="preserve">p labor </w:t>
      </w:r>
      <w:r w:rsidR="004842AB">
        <w:rPr>
          <w:rFonts w:ascii="Times New Roman" w:hAnsi="Times New Roman" w:cs="Times New Roman"/>
          <w:sz w:val="24"/>
          <w:szCs w:val="24"/>
        </w:rPr>
        <w:t xml:space="preserve">working in factories </w:t>
      </w:r>
      <w:r w:rsidR="00D54B66">
        <w:rPr>
          <w:rFonts w:ascii="Times New Roman" w:hAnsi="Times New Roman" w:cs="Times New Roman"/>
          <w:sz w:val="24"/>
          <w:szCs w:val="24"/>
        </w:rPr>
        <w:t xml:space="preserve">to the French economy.  These groups </w:t>
      </w:r>
      <w:r w:rsidR="003E652A">
        <w:rPr>
          <w:rFonts w:ascii="Times New Roman" w:hAnsi="Times New Roman" w:cs="Times New Roman"/>
          <w:sz w:val="24"/>
          <w:szCs w:val="24"/>
        </w:rPr>
        <w:t xml:space="preserve">lived in their own enclaves, and </w:t>
      </w:r>
      <w:r w:rsidR="00D54B66">
        <w:rPr>
          <w:rFonts w:ascii="Times New Roman" w:hAnsi="Times New Roman" w:cs="Times New Roman"/>
          <w:sz w:val="24"/>
          <w:szCs w:val="24"/>
        </w:rPr>
        <w:t>were not conside</w:t>
      </w:r>
      <w:r w:rsidR="00AB2C5F">
        <w:rPr>
          <w:rFonts w:ascii="Times New Roman" w:hAnsi="Times New Roman" w:cs="Times New Roman"/>
          <w:sz w:val="24"/>
          <w:szCs w:val="24"/>
        </w:rPr>
        <w:t>red to</w:t>
      </w:r>
      <w:r w:rsidR="009371C7">
        <w:rPr>
          <w:rFonts w:ascii="Times New Roman" w:hAnsi="Times New Roman" w:cs="Times New Roman"/>
          <w:sz w:val="24"/>
          <w:szCs w:val="24"/>
        </w:rPr>
        <w:t xml:space="preserve"> have the potential to</w:t>
      </w:r>
      <w:r w:rsidR="00AB2C5F">
        <w:rPr>
          <w:rFonts w:ascii="Times New Roman" w:hAnsi="Times New Roman" w:cs="Times New Roman"/>
          <w:sz w:val="24"/>
          <w:szCs w:val="24"/>
        </w:rPr>
        <w:t xml:space="preserve"> be citizens; the republican framework disallowed political barons from rallying around </w:t>
      </w:r>
      <w:r w:rsidR="007E7641">
        <w:rPr>
          <w:rFonts w:ascii="Times New Roman" w:hAnsi="Times New Roman" w:cs="Times New Roman"/>
          <w:sz w:val="24"/>
          <w:szCs w:val="24"/>
        </w:rPr>
        <w:t>migrants’ native identitie</w:t>
      </w:r>
      <w:r w:rsidR="00657C59">
        <w:rPr>
          <w:rFonts w:ascii="Times New Roman" w:hAnsi="Times New Roman" w:cs="Times New Roman"/>
          <w:sz w:val="24"/>
          <w:szCs w:val="24"/>
        </w:rPr>
        <w:t>s.</w:t>
      </w:r>
      <w:r w:rsidR="001D59B4">
        <w:rPr>
          <w:rFonts w:ascii="Times New Roman" w:hAnsi="Times New Roman" w:cs="Times New Roman"/>
          <w:sz w:val="24"/>
          <w:szCs w:val="24"/>
        </w:rPr>
        <w:t xml:space="preserve">  As a result of this disregard for ethnic and religious identity-based differences, the second generation’</w:t>
      </w:r>
      <w:r w:rsidR="00DA14E5">
        <w:rPr>
          <w:rFonts w:ascii="Times New Roman" w:hAnsi="Times New Roman" w:cs="Times New Roman"/>
          <w:sz w:val="24"/>
          <w:szCs w:val="24"/>
        </w:rPr>
        <w:t>s effort</w:t>
      </w:r>
      <w:r w:rsidR="001D59B4">
        <w:rPr>
          <w:rFonts w:ascii="Times New Roman" w:hAnsi="Times New Roman" w:cs="Times New Roman"/>
          <w:sz w:val="24"/>
          <w:szCs w:val="24"/>
        </w:rPr>
        <w:t xml:space="preserve"> to gain inclusion into French culture and socie</w:t>
      </w:r>
      <w:r w:rsidR="00DA14E5">
        <w:rPr>
          <w:rFonts w:ascii="Times New Roman" w:hAnsi="Times New Roman" w:cs="Times New Roman"/>
          <w:sz w:val="24"/>
          <w:szCs w:val="24"/>
        </w:rPr>
        <w:t>ty has met with some resistance</w:t>
      </w:r>
      <w:r w:rsidR="00DA14E5">
        <w:rPr>
          <w:rStyle w:val="FootnoteReference"/>
          <w:rFonts w:ascii="Times New Roman" w:hAnsi="Times New Roman" w:cs="Times New Roman"/>
          <w:sz w:val="24"/>
          <w:szCs w:val="24"/>
        </w:rPr>
        <w:footnoteReference w:id="11"/>
      </w:r>
      <w:r w:rsidR="0075781E">
        <w:rPr>
          <w:rFonts w:ascii="Times New Roman" w:hAnsi="Times New Roman" w:cs="Times New Roman"/>
          <w:sz w:val="24"/>
          <w:szCs w:val="24"/>
        </w:rPr>
        <w:t>.</w:t>
      </w:r>
      <w:r w:rsidR="001A50E2">
        <w:rPr>
          <w:rFonts w:ascii="Times New Roman" w:hAnsi="Times New Roman" w:cs="Times New Roman"/>
          <w:sz w:val="24"/>
          <w:szCs w:val="24"/>
        </w:rPr>
        <w:t xml:space="preserve">  When the economy </w:t>
      </w:r>
      <w:r w:rsidR="007C2C0B">
        <w:rPr>
          <w:rFonts w:ascii="Times New Roman" w:hAnsi="Times New Roman" w:cs="Times New Roman"/>
          <w:sz w:val="24"/>
          <w:szCs w:val="24"/>
        </w:rPr>
        <w:t>i</w:t>
      </w:r>
      <w:r w:rsidR="001A50E2">
        <w:rPr>
          <w:rFonts w:ascii="Times New Roman" w:hAnsi="Times New Roman" w:cs="Times New Roman"/>
          <w:sz w:val="24"/>
          <w:szCs w:val="24"/>
        </w:rPr>
        <w:t>s going well, the</w:t>
      </w:r>
      <w:r w:rsidR="007C2C0B">
        <w:rPr>
          <w:rFonts w:ascii="Times New Roman" w:hAnsi="Times New Roman" w:cs="Times New Roman"/>
          <w:sz w:val="24"/>
          <w:szCs w:val="24"/>
        </w:rPr>
        <w:t xml:space="preserve"> French nation can afford to disregard this invisible portion of the population.  It is when</w:t>
      </w:r>
      <w:r w:rsidR="001A50E2">
        <w:rPr>
          <w:rFonts w:ascii="Times New Roman" w:hAnsi="Times New Roman" w:cs="Times New Roman"/>
          <w:sz w:val="24"/>
          <w:szCs w:val="24"/>
        </w:rPr>
        <w:t xml:space="preserve"> the economy under</w:t>
      </w:r>
      <w:r w:rsidR="007C2C0B">
        <w:rPr>
          <w:rFonts w:ascii="Times New Roman" w:hAnsi="Times New Roman" w:cs="Times New Roman"/>
          <w:sz w:val="24"/>
          <w:szCs w:val="24"/>
        </w:rPr>
        <w:t xml:space="preserve">goes periods of recession and stagflation, as it did in the 1970s and 1980s, that </w:t>
      </w:r>
      <w:r w:rsidR="00CD7D29">
        <w:rPr>
          <w:rFonts w:ascii="Times New Roman" w:hAnsi="Times New Roman" w:cs="Times New Roman"/>
          <w:sz w:val="24"/>
          <w:szCs w:val="24"/>
        </w:rPr>
        <w:t>disproportionately risi</w:t>
      </w:r>
      <w:r w:rsidR="00DF0C26">
        <w:rPr>
          <w:rFonts w:ascii="Times New Roman" w:hAnsi="Times New Roman" w:cs="Times New Roman"/>
          <w:sz w:val="24"/>
          <w:szCs w:val="24"/>
        </w:rPr>
        <w:t xml:space="preserve">ng unemployment rates among </w:t>
      </w:r>
      <w:r w:rsidR="006D399B">
        <w:rPr>
          <w:rFonts w:ascii="Times New Roman" w:hAnsi="Times New Roman" w:cs="Times New Roman"/>
          <w:sz w:val="24"/>
          <w:szCs w:val="24"/>
        </w:rPr>
        <w:t xml:space="preserve">these Moroccan and Algerian </w:t>
      </w:r>
      <w:r w:rsidR="00341BF8">
        <w:rPr>
          <w:rFonts w:ascii="Times New Roman" w:hAnsi="Times New Roman" w:cs="Times New Roman"/>
          <w:sz w:val="24"/>
          <w:szCs w:val="24"/>
        </w:rPr>
        <w:t>migrants and their children demands attention.</w:t>
      </w:r>
    </w:p>
    <w:p w14:paraId="4F73A30E" w14:textId="17FF3CB9" w:rsidR="00952D9B" w:rsidRDefault="00952D9B" w:rsidP="00955D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lack of the minority’s participation in the political process indicates </w:t>
      </w:r>
      <w:r w:rsidR="00987C8C">
        <w:rPr>
          <w:rFonts w:ascii="Times New Roman" w:hAnsi="Times New Roman" w:cs="Times New Roman"/>
          <w:sz w:val="24"/>
          <w:szCs w:val="24"/>
        </w:rPr>
        <w:t>a concern regarding the</w:t>
      </w:r>
      <w:r w:rsidR="0040548B">
        <w:rPr>
          <w:rFonts w:ascii="Times New Roman" w:hAnsi="Times New Roman" w:cs="Times New Roman"/>
          <w:sz w:val="24"/>
          <w:szCs w:val="24"/>
        </w:rPr>
        <w:t>ir power in</w:t>
      </w:r>
      <w:r w:rsidR="00987C8C">
        <w:rPr>
          <w:rFonts w:ascii="Times New Roman" w:hAnsi="Times New Roman" w:cs="Times New Roman"/>
          <w:sz w:val="24"/>
          <w:szCs w:val="24"/>
        </w:rPr>
        <w:t xml:space="preserve"> </w:t>
      </w:r>
      <w:r w:rsidR="007D6D78">
        <w:rPr>
          <w:rFonts w:ascii="Times New Roman" w:hAnsi="Times New Roman" w:cs="Times New Roman"/>
          <w:sz w:val="24"/>
          <w:szCs w:val="24"/>
        </w:rPr>
        <w:t xml:space="preserve">and </w:t>
      </w:r>
      <w:r w:rsidR="009B7C52">
        <w:rPr>
          <w:rFonts w:ascii="Times New Roman" w:hAnsi="Times New Roman" w:cs="Times New Roman"/>
          <w:sz w:val="24"/>
          <w:szCs w:val="24"/>
        </w:rPr>
        <w:t xml:space="preserve">the </w:t>
      </w:r>
      <w:r w:rsidR="007D6D78">
        <w:rPr>
          <w:rFonts w:ascii="Times New Roman" w:hAnsi="Times New Roman" w:cs="Times New Roman"/>
          <w:sz w:val="24"/>
          <w:szCs w:val="24"/>
        </w:rPr>
        <w:t xml:space="preserve">efficiency </w:t>
      </w:r>
      <w:r w:rsidR="00987C8C">
        <w:rPr>
          <w:rFonts w:ascii="Times New Roman" w:hAnsi="Times New Roman" w:cs="Times New Roman"/>
          <w:sz w:val="24"/>
          <w:szCs w:val="24"/>
        </w:rPr>
        <w:t>of the public institutions in fixing the socio-economic disadvantages that migrants continue to</w:t>
      </w:r>
      <w:r w:rsidR="00211D70">
        <w:rPr>
          <w:rFonts w:ascii="Times New Roman" w:hAnsi="Times New Roman" w:cs="Times New Roman"/>
          <w:sz w:val="24"/>
          <w:szCs w:val="24"/>
        </w:rPr>
        <w:t xml:space="preserve"> face.  </w:t>
      </w:r>
      <w:r w:rsidR="0040548B">
        <w:rPr>
          <w:rFonts w:ascii="Times New Roman" w:hAnsi="Times New Roman" w:cs="Times New Roman"/>
          <w:sz w:val="24"/>
          <w:szCs w:val="24"/>
        </w:rPr>
        <w:t>This lack of representation</w:t>
      </w:r>
      <w:r w:rsidR="00C96F6F">
        <w:rPr>
          <w:rFonts w:ascii="Times New Roman" w:hAnsi="Times New Roman" w:cs="Times New Roman"/>
          <w:sz w:val="24"/>
          <w:szCs w:val="24"/>
        </w:rPr>
        <w:t xml:space="preserve"> is confirmed by statistics: </w:t>
      </w:r>
      <w:r w:rsidR="00C05221">
        <w:rPr>
          <w:rFonts w:ascii="Times New Roman" w:hAnsi="Times New Roman" w:cs="Times New Roman"/>
          <w:sz w:val="24"/>
          <w:szCs w:val="24"/>
        </w:rPr>
        <w:t xml:space="preserve">it was only recently in 2002 that two cabinet members of Maghreb origin were appointed.  </w:t>
      </w:r>
      <w:r w:rsidR="001A1028">
        <w:rPr>
          <w:rFonts w:ascii="Times New Roman" w:hAnsi="Times New Roman" w:cs="Times New Roman"/>
          <w:sz w:val="24"/>
          <w:szCs w:val="24"/>
        </w:rPr>
        <w:t xml:space="preserve">Politicians often inseparably associate the religion of Islam with the migrants.  </w:t>
      </w:r>
      <w:r w:rsidR="00C05221">
        <w:rPr>
          <w:rFonts w:ascii="Times New Roman" w:hAnsi="Times New Roman" w:cs="Times New Roman"/>
          <w:sz w:val="24"/>
          <w:szCs w:val="24"/>
        </w:rPr>
        <w:t xml:space="preserve">With the un-favorability of Muslims increasing from 29 to 38 percent in the four years prior to 2008, it is evident that the migrants </w:t>
      </w:r>
      <w:r w:rsidR="004213FD">
        <w:rPr>
          <w:rFonts w:ascii="Times New Roman" w:hAnsi="Times New Roman" w:cs="Times New Roman"/>
          <w:sz w:val="24"/>
          <w:szCs w:val="24"/>
        </w:rPr>
        <w:t xml:space="preserve">and their </w:t>
      </w:r>
      <w:r w:rsidR="00CB227C">
        <w:rPr>
          <w:rFonts w:ascii="Times New Roman" w:hAnsi="Times New Roman" w:cs="Times New Roman"/>
          <w:sz w:val="24"/>
          <w:szCs w:val="24"/>
        </w:rPr>
        <w:t>progenies</w:t>
      </w:r>
      <w:r w:rsidR="004213FD">
        <w:rPr>
          <w:rFonts w:ascii="Times New Roman" w:hAnsi="Times New Roman" w:cs="Times New Roman"/>
          <w:sz w:val="24"/>
          <w:szCs w:val="24"/>
        </w:rPr>
        <w:t xml:space="preserve"> </w:t>
      </w:r>
      <w:r w:rsidR="00C05221">
        <w:rPr>
          <w:rFonts w:ascii="Times New Roman" w:hAnsi="Times New Roman" w:cs="Times New Roman"/>
          <w:sz w:val="24"/>
          <w:szCs w:val="24"/>
        </w:rPr>
        <w:t xml:space="preserve">face a distinct disadvantage in </w:t>
      </w:r>
      <w:r w:rsidR="001A7938">
        <w:rPr>
          <w:rFonts w:ascii="Times New Roman" w:hAnsi="Times New Roman" w:cs="Times New Roman"/>
          <w:sz w:val="24"/>
          <w:szCs w:val="24"/>
        </w:rPr>
        <w:t xml:space="preserve">that they are outsiders and cannot gain support for their cause due to </w:t>
      </w:r>
      <w:r w:rsidR="00E7739F">
        <w:rPr>
          <w:rFonts w:ascii="Times New Roman" w:hAnsi="Times New Roman" w:cs="Times New Roman"/>
          <w:sz w:val="24"/>
          <w:szCs w:val="24"/>
        </w:rPr>
        <w:t xml:space="preserve">stifling factors on their right to </w:t>
      </w:r>
      <w:r w:rsidR="00E7739F">
        <w:rPr>
          <w:rFonts w:ascii="Times New Roman" w:hAnsi="Times New Roman" w:cs="Times New Roman"/>
          <w:sz w:val="24"/>
          <w:szCs w:val="24"/>
        </w:rPr>
        <w:lastRenderedPageBreak/>
        <w:t>participate in the French political society</w:t>
      </w:r>
      <w:r w:rsidR="00C05221">
        <w:rPr>
          <w:rStyle w:val="FootnoteReference"/>
          <w:rFonts w:ascii="Times New Roman" w:hAnsi="Times New Roman" w:cs="Times New Roman"/>
          <w:sz w:val="24"/>
          <w:szCs w:val="24"/>
        </w:rPr>
        <w:footnoteReference w:id="12"/>
      </w:r>
      <w:r w:rsidR="00436807">
        <w:rPr>
          <w:rFonts w:ascii="Times New Roman" w:hAnsi="Times New Roman" w:cs="Times New Roman"/>
          <w:sz w:val="24"/>
          <w:szCs w:val="24"/>
        </w:rPr>
        <w:t xml:space="preserve">.  </w:t>
      </w:r>
      <w:r w:rsidR="009B4EFF">
        <w:rPr>
          <w:rFonts w:ascii="Times New Roman" w:hAnsi="Times New Roman" w:cs="Times New Roman"/>
          <w:sz w:val="24"/>
          <w:szCs w:val="24"/>
        </w:rPr>
        <w:t>Since there seems to be much m</w:t>
      </w:r>
      <w:r w:rsidR="005B47C0">
        <w:rPr>
          <w:rFonts w:ascii="Times New Roman" w:hAnsi="Times New Roman" w:cs="Times New Roman"/>
          <w:sz w:val="24"/>
          <w:szCs w:val="24"/>
        </w:rPr>
        <w:t xml:space="preserve">ore </w:t>
      </w:r>
      <w:r w:rsidR="000E1E60">
        <w:rPr>
          <w:rFonts w:ascii="Times New Roman" w:hAnsi="Times New Roman" w:cs="Times New Roman"/>
          <w:sz w:val="24"/>
          <w:szCs w:val="24"/>
        </w:rPr>
        <w:t xml:space="preserve">migrant </w:t>
      </w:r>
      <w:r w:rsidR="005B47C0">
        <w:rPr>
          <w:rFonts w:ascii="Times New Roman" w:hAnsi="Times New Roman" w:cs="Times New Roman"/>
          <w:sz w:val="24"/>
          <w:szCs w:val="24"/>
        </w:rPr>
        <w:t>involvement in the creation</w:t>
      </w:r>
      <w:r w:rsidR="009B4EFF">
        <w:rPr>
          <w:rFonts w:ascii="Times New Roman" w:hAnsi="Times New Roman" w:cs="Times New Roman"/>
          <w:sz w:val="24"/>
          <w:szCs w:val="24"/>
        </w:rPr>
        <w:t xml:space="preserve"> of the</w:t>
      </w:r>
      <w:r w:rsidR="00211D70">
        <w:rPr>
          <w:rFonts w:ascii="Times New Roman" w:hAnsi="Times New Roman" w:cs="Times New Roman"/>
          <w:sz w:val="24"/>
          <w:szCs w:val="24"/>
        </w:rPr>
        <w:t xml:space="preserve"> numerous organizations and communities that exist </w:t>
      </w:r>
      <w:r w:rsidR="00A5339D">
        <w:rPr>
          <w:rFonts w:ascii="Times New Roman" w:hAnsi="Times New Roman" w:cs="Times New Roman"/>
          <w:sz w:val="24"/>
          <w:szCs w:val="24"/>
        </w:rPr>
        <w:t>for them</w:t>
      </w:r>
      <w:r w:rsidR="009B4EFF">
        <w:rPr>
          <w:rFonts w:ascii="Times New Roman" w:hAnsi="Times New Roman" w:cs="Times New Roman"/>
          <w:sz w:val="24"/>
          <w:szCs w:val="24"/>
        </w:rPr>
        <w:t xml:space="preserve">, it stands to reason that </w:t>
      </w:r>
      <w:r w:rsidR="00AD2D4A">
        <w:rPr>
          <w:rFonts w:ascii="Times New Roman" w:hAnsi="Times New Roman" w:cs="Times New Roman"/>
          <w:sz w:val="24"/>
          <w:szCs w:val="24"/>
        </w:rPr>
        <w:t xml:space="preserve">the North African minority, while citizens of France, have elected to </w:t>
      </w:r>
      <w:r w:rsidR="00A4239B">
        <w:rPr>
          <w:rFonts w:ascii="Times New Roman" w:hAnsi="Times New Roman" w:cs="Times New Roman"/>
          <w:sz w:val="24"/>
          <w:szCs w:val="24"/>
        </w:rPr>
        <w:t>participate in a fundamentally different and parallel society</w:t>
      </w:r>
      <w:r w:rsidR="0042106E">
        <w:rPr>
          <w:rStyle w:val="FootnoteReference"/>
          <w:rFonts w:ascii="Times New Roman" w:hAnsi="Times New Roman" w:cs="Times New Roman"/>
          <w:sz w:val="24"/>
          <w:szCs w:val="24"/>
        </w:rPr>
        <w:footnoteReference w:id="13"/>
      </w:r>
      <w:r w:rsidR="009B4EFF">
        <w:rPr>
          <w:rFonts w:ascii="Times New Roman" w:hAnsi="Times New Roman" w:cs="Times New Roman"/>
          <w:sz w:val="24"/>
          <w:szCs w:val="24"/>
        </w:rPr>
        <w:t>.</w:t>
      </w:r>
      <w:r w:rsidR="002375B7">
        <w:rPr>
          <w:rFonts w:ascii="Times New Roman" w:hAnsi="Times New Roman" w:cs="Times New Roman"/>
          <w:sz w:val="24"/>
          <w:szCs w:val="24"/>
        </w:rPr>
        <w:t xml:space="preserve">  The aspect of </w:t>
      </w:r>
      <w:r w:rsidR="007D2F13">
        <w:rPr>
          <w:rFonts w:ascii="Times New Roman" w:hAnsi="Times New Roman" w:cs="Times New Roman"/>
          <w:sz w:val="24"/>
          <w:szCs w:val="24"/>
        </w:rPr>
        <w:t xml:space="preserve">nationhood and </w:t>
      </w:r>
      <w:r w:rsidR="002375B7">
        <w:rPr>
          <w:rFonts w:ascii="Times New Roman" w:hAnsi="Times New Roman" w:cs="Times New Roman"/>
          <w:sz w:val="24"/>
          <w:szCs w:val="24"/>
        </w:rPr>
        <w:t xml:space="preserve">citizenship that involves a sense of belonging is absent </w:t>
      </w:r>
      <w:r w:rsidR="001A26D7">
        <w:rPr>
          <w:rFonts w:ascii="Times New Roman" w:hAnsi="Times New Roman" w:cs="Times New Roman"/>
          <w:sz w:val="24"/>
          <w:szCs w:val="24"/>
        </w:rPr>
        <w:t xml:space="preserve">for North Africans </w:t>
      </w:r>
      <w:r w:rsidR="002375B7">
        <w:rPr>
          <w:rFonts w:ascii="Times New Roman" w:hAnsi="Times New Roman" w:cs="Times New Roman"/>
          <w:sz w:val="24"/>
          <w:szCs w:val="24"/>
        </w:rPr>
        <w:t xml:space="preserve">in the mainstream </w:t>
      </w:r>
      <w:r w:rsidR="001E0A20">
        <w:rPr>
          <w:rFonts w:ascii="Times New Roman" w:hAnsi="Times New Roman" w:cs="Times New Roman"/>
          <w:sz w:val="24"/>
          <w:szCs w:val="24"/>
        </w:rPr>
        <w:t xml:space="preserve">French </w:t>
      </w:r>
      <w:r w:rsidR="002375B7">
        <w:rPr>
          <w:rFonts w:ascii="Times New Roman" w:hAnsi="Times New Roman" w:cs="Times New Roman"/>
          <w:sz w:val="24"/>
          <w:szCs w:val="24"/>
        </w:rPr>
        <w:t xml:space="preserve">metropolitan society, and as such </w:t>
      </w:r>
      <w:r w:rsidR="006F62CA">
        <w:rPr>
          <w:rFonts w:ascii="Times New Roman" w:hAnsi="Times New Roman" w:cs="Times New Roman"/>
          <w:sz w:val="24"/>
          <w:szCs w:val="24"/>
        </w:rPr>
        <w:t xml:space="preserve">many </w:t>
      </w:r>
      <w:r w:rsidR="003A6C89">
        <w:rPr>
          <w:rFonts w:ascii="Times New Roman" w:hAnsi="Times New Roman" w:cs="Times New Roman"/>
          <w:sz w:val="24"/>
          <w:szCs w:val="24"/>
        </w:rPr>
        <w:t>first-generation and second-generation migrants</w:t>
      </w:r>
      <w:r w:rsidR="002375B7">
        <w:rPr>
          <w:rFonts w:ascii="Times New Roman" w:hAnsi="Times New Roman" w:cs="Times New Roman"/>
          <w:sz w:val="24"/>
          <w:szCs w:val="24"/>
        </w:rPr>
        <w:t xml:space="preserve"> seem to be almost indelibly </w:t>
      </w:r>
      <w:r w:rsidR="005B5B36">
        <w:rPr>
          <w:rFonts w:ascii="Times New Roman" w:hAnsi="Times New Roman" w:cs="Times New Roman"/>
          <w:sz w:val="24"/>
          <w:szCs w:val="24"/>
        </w:rPr>
        <w:t xml:space="preserve">resigned to a </w:t>
      </w:r>
      <w:r w:rsidR="004F6F48">
        <w:rPr>
          <w:rFonts w:ascii="Times New Roman" w:hAnsi="Times New Roman" w:cs="Times New Roman"/>
          <w:sz w:val="24"/>
          <w:szCs w:val="24"/>
        </w:rPr>
        <w:t xml:space="preserve">parallel </w:t>
      </w:r>
      <w:r w:rsidR="005B5B36">
        <w:rPr>
          <w:rFonts w:ascii="Times New Roman" w:hAnsi="Times New Roman" w:cs="Times New Roman"/>
          <w:sz w:val="24"/>
          <w:szCs w:val="24"/>
        </w:rPr>
        <w:t>life of greater difficulties in obtaini</w:t>
      </w:r>
      <w:r w:rsidR="006344B9">
        <w:rPr>
          <w:rFonts w:ascii="Times New Roman" w:hAnsi="Times New Roman" w:cs="Times New Roman"/>
          <w:sz w:val="24"/>
          <w:szCs w:val="24"/>
        </w:rPr>
        <w:t>ng employment and lower wage</w:t>
      </w:r>
      <w:r w:rsidR="00DC5A84">
        <w:rPr>
          <w:rFonts w:ascii="Times New Roman" w:hAnsi="Times New Roman" w:cs="Times New Roman"/>
          <w:sz w:val="24"/>
          <w:szCs w:val="24"/>
        </w:rPr>
        <w:t>s than the</w:t>
      </w:r>
      <w:r w:rsidR="00490377">
        <w:rPr>
          <w:rFonts w:ascii="Times New Roman" w:hAnsi="Times New Roman" w:cs="Times New Roman"/>
          <w:sz w:val="24"/>
          <w:szCs w:val="24"/>
        </w:rPr>
        <w:t>ir European counterparts.</w:t>
      </w:r>
    </w:p>
    <w:p w14:paraId="5F576FE0" w14:textId="78BD7D33" w:rsidR="00490377" w:rsidRDefault="00490377" w:rsidP="00955DDE">
      <w:pPr>
        <w:spacing w:after="0" w:line="480" w:lineRule="auto"/>
        <w:rPr>
          <w:rFonts w:ascii="Times New Roman" w:hAnsi="Times New Roman" w:cs="Times New Roman"/>
          <w:sz w:val="24"/>
          <w:szCs w:val="24"/>
        </w:rPr>
      </w:pPr>
      <w:r>
        <w:rPr>
          <w:rFonts w:ascii="Times New Roman" w:hAnsi="Times New Roman" w:cs="Times New Roman"/>
          <w:sz w:val="24"/>
          <w:szCs w:val="24"/>
        </w:rPr>
        <w:tab/>
        <w:t>Since being legally stateles</w:t>
      </w:r>
      <w:r w:rsidR="00622027">
        <w:rPr>
          <w:rFonts w:ascii="Times New Roman" w:hAnsi="Times New Roman" w:cs="Times New Roman"/>
          <w:sz w:val="24"/>
          <w:szCs w:val="24"/>
        </w:rPr>
        <w:t xml:space="preserve">s can cause many difficulties, the French law as per the European Convention of Human Rights’ guidelines only strips citizenship if a person has citizenship elsewhere.  </w:t>
      </w:r>
      <w:r w:rsidR="00526946">
        <w:rPr>
          <w:rFonts w:ascii="Times New Roman" w:hAnsi="Times New Roman" w:cs="Times New Roman"/>
          <w:sz w:val="24"/>
          <w:szCs w:val="24"/>
        </w:rPr>
        <w:t xml:space="preserve">Fairly recently, a </w:t>
      </w:r>
      <w:r w:rsidR="00C9069F">
        <w:rPr>
          <w:rFonts w:ascii="Times New Roman" w:hAnsi="Times New Roman" w:cs="Times New Roman"/>
          <w:sz w:val="24"/>
          <w:szCs w:val="24"/>
        </w:rPr>
        <w:t>Franco-Moroccan man</w:t>
      </w:r>
      <w:r w:rsidR="00526946">
        <w:rPr>
          <w:rFonts w:ascii="Times New Roman" w:hAnsi="Times New Roman" w:cs="Times New Roman"/>
          <w:sz w:val="24"/>
          <w:szCs w:val="24"/>
        </w:rPr>
        <w:t xml:space="preserve"> who became a citizen in 2003 was the eighth individual </w:t>
      </w:r>
      <w:r w:rsidR="003B56EA">
        <w:rPr>
          <w:rFonts w:ascii="Times New Roman" w:hAnsi="Times New Roman" w:cs="Times New Roman"/>
          <w:sz w:val="24"/>
          <w:szCs w:val="24"/>
        </w:rPr>
        <w:t xml:space="preserve">since 1973 to be </w:t>
      </w:r>
      <w:r w:rsidR="00526946">
        <w:rPr>
          <w:rFonts w:ascii="Times New Roman" w:hAnsi="Times New Roman" w:cs="Times New Roman"/>
          <w:sz w:val="24"/>
          <w:szCs w:val="24"/>
        </w:rPr>
        <w:t xml:space="preserve">stripped of citizenship on the grounds of recruiting </w:t>
      </w:r>
      <w:proofErr w:type="spellStart"/>
      <w:r w:rsidR="00526946">
        <w:rPr>
          <w:rFonts w:ascii="Times New Roman" w:hAnsi="Times New Roman" w:cs="Times New Roman"/>
          <w:sz w:val="24"/>
          <w:szCs w:val="24"/>
        </w:rPr>
        <w:t>jihadis</w:t>
      </w:r>
      <w:proofErr w:type="spellEnd"/>
      <w:r w:rsidR="00526946">
        <w:rPr>
          <w:rFonts w:ascii="Times New Roman" w:hAnsi="Times New Roman" w:cs="Times New Roman"/>
          <w:sz w:val="24"/>
          <w:szCs w:val="24"/>
        </w:rPr>
        <w:t xml:space="preserve"> </w:t>
      </w:r>
      <w:r w:rsidR="00C27996">
        <w:rPr>
          <w:rFonts w:ascii="Times New Roman" w:hAnsi="Times New Roman" w:cs="Times New Roman"/>
          <w:sz w:val="24"/>
          <w:szCs w:val="24"/>
        </w:rPr>
        <w:t xml:space="preserve">for other nations.  </w:t>
      </w:r>
      <w:r w:rsidR="0087435D">
        <w:rPr>
          <w:rFonts w:ascii="Times New Roman" w:hAnsi="Times New Roman" w:cs="Times New Roman"/>
          <w:sz w:val="24"/>
          <w:szCs w:val="24"/>
        </w:rPr>
        <w:t xml:space="preserve">Formally, all migrants have the right of citizenship if they do not have citizenship elsewhere.  It is only when they have dual citizenship and </w:t>
      </w:r>
      <w:r w:rsidR="008B7EAC">
        <w:rPr>
          <w:rFonts w:ascii="Times New Roman" w:hAnsi="Times New Roman" w:cs="Times New Roman"/>
          <w:sz w:val="24"/>
          <w:szCs w:val="24"/>
        </w:rPr>
        <w:t xml:space="preserve">they </w:t>
      </w:r>
      <w:r w:rsidR="00733AA3">
        <w:rPr>
          <w:rFonts w:ascii="Times New Roman" w:hAnsi="Times New Roman" w:cs="Times New Roman"/>
          <w:sz w:val="24"/>
          <w:szCs w:val="24"/>
        </w:rPr>
        <w:t xml:space="preserve">engage in terrorism that </w:t>
      </w:r>
      <w:r w:rsidR="00760EA5">
        <w:rPr>
          <w:rFonts w:ascii="Times New Roman" w:hAnsi="Times New Roman" w:cs="Times New Roman"/>
          <w:sz w:val="24"/>
          <w:szCs w:val="24"/>
        </w:rPr>
        <w:t xml:space="preserve">the </w:t>
      </w:r>
      <w:r w:rsidR="00A50A5D">
        <w:rPr>
          <w:rFonts w:ascii="Times New Roman" w:hAnsi="Times New Roman" w:cs="Times New Roman"/>
          <w:sz w:val="24"/>
          <w:szCs w:val="24"/>
        </w:rPr>
        <w:t xml:space="preserve">French </w:t>
      </w:r>
      <w:r w:rsidR="00760EA5">
        <w:rPr>
          <w:rFonts w:ascii="Times New Roman" w:hAnsi="Times New Roman" w:cs="Times New Roman"/>
          <w:sz w:val="24"/>
          <w:szCs w:val="24"/>
        </w:rPr>
        <w:t xml:space="preserve">law permits </w:t>
      </w:r>
      <w:r w:rsidR="008B7EAC">
        <w:rPr>
          <w:rFonts w:ascii="Times New Roman" w:hAnsi="Times New Roman" w:cs="Times New Roman"/>
          <w:sz w:val="24"/>
          <w:szCs w:val="24"/>
        </w:rPr>
        <w:t>divestment of</w:t>
      </w:r>
      <w:r w:rsidR="001B457B">
        <w:rPr>
          <w:rFonts w:ascii="Times New Roman" w:hAnsi="Times New Roman" w:cs="Times New Roman"/>
          <w:sz w:val="24"/>
          <w:szCs w:val="24"/>
        </w:rPr>
        <w:t xml:space="preserve"> their </w:t>
      </w:r>
      <w:r w:rsidR="00760EA5">
        <w:rPr>
          <w:rFonts w:ascii="Times New Roman" w:hAnsi="Times New Roman" w:cs="Times New Roman"/>
          <w:sz w:val="24"/>
          <w:szCs w:val="24"/>
        </w:rPr>
        <w:t>citizenship</w:t>
      </w:r>
      <w:r w:rsidR="00C939AB">
        <w:rPr>
          <w:rStyle w:val="FootnoteReference"/>
          <w:rFonts w:ascii="Times New Roman" w:hAnsi="Times New Roman" w:cs="Times New Roman"/>
          <w:sz w:val="24"/>
          <w:szCs w:val="24"/>
        </w:rPr>
        <w:footnoteReference w:id="14"/>
      </w:r>
      <w:r w:rsidR="00256913">
        <w:rPr>
          <w:rFonts w:ascii="Times New Roman" w:hAnsi="Times New Roman" w:cs="Times New Roman"/>
          <w:sz w:val="24"/>
          <w:szCs w:val="24"/>
        </w:rPr>
        <w:t>.</w:t>
      </w:r>
    </w:p>
    <w:p w14:paraId="017DACF8" w14:textId="678D3E81" w:rsidR="00936717" w:rsidRDefault="008253C7" w:rsidP="00955D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34321">
        <w:rPr>
          <w:rFonts w:ascii="Times New Roman" w:hAnsi="Times New Roman" w:cs="Times New Roman"/>
          <w:sz w:val="24"/>
          <w:szCs w:val="24"/>
        </w:rPr>
        <w:t xml:space="preserve">Although the </w:t>
      </w:r>
      <w:r w:rsidR="00F51C52">
        <w:rPr>
          <w:rFonts w:ascii="Times New Roman" w:hAnsi="Times New Roman" w:cs="Times New Roman"/>
          <w:sz w:val="24"/>
          <w:szCs w:val="24"/>
        </w:rPr>
        <w:t xml:space="preserve">formal code considers </w:t>
      </w:r>
      <w:r w:rsidR="00A34321">
        <w:rPr>
          <w:rFonts w:ascii="Times New Roman" w:hAnsi="Times New Roman" w:cs="Times New Roman"/>
          <w:sz w:val="24"/>
          <w:szCs w:val="24"/>
        </w:rPr>
        <w:t xml:space="preserve">French </w:t>
      </w:r>
      <w:proofErr w:type="spellStart"/>
      <w:r w:rsidR="00A34321">
        <w:rPr>
          <w:rFonts w:ascii="Times New Roman" w:hAnsi="Times New Roman" w:cs="Times New Roman"/>
          <w:sz w:val="24"/>
          <w:szCs w:val="24"/>
        </w:rPr>
        <w:t>Maghrebis</w:t>
      </w:r>
      <w:proofErr w:type="spellEnd"/>
      <w:r w:rsidR="00A34321">
        <w:rPr>
          <w:rFonts w:ascii="Times New Roman" w:hAnsi="Times New Roman" w:cs="Times New Roman"/>
          <w:sz w:val="24"/>
          <w:szCs w:val="24"/>
        </w:rPr>
        <w:t xml:space="preserve"> </w:t>
      </w:r>
      <w:r w:rsidR="00F51C52">
        <w:rPr>
          <w:rFonts w:ascii="Times New Roman" w:hAnsi="Times New Roman" w:cs="Times New Roman"/>
          <w:sz w:val="24"/>
          <w:szCs w:val="24"/>
        </w:rPr>
        <w:t>to be legal</w:t>
      </w:r>
      <w:r w:rsidR="00933C6C">
        <w:rPr>
          <w:rFonts w:ascii="Times New Roman" w:hAnsi="Times New Roman" w:cs="Times New Roman"/>
          <w:sz w:val="24"/>
          <w:szCs w:val="24"/>
        </w:rPr>
        <w:t xml:space="preserve"> citizens of France, there are numerous implicit barriers that prevent them from fully exercising their rights.  </w:t>
      </w:r>
      <w:r w:rsidR="00E45E0C">
        <w:rPr>
          <w:rFonts w:ascii="Times New Roman" w:hAnsi="Times New Roman" w:cs="Times New Roman"/>
          <w:sz w:val="24"/>
          <w:szCs w:val="24"/>
        </w:rPr>
        <w:t xml:space="preserve">Being irrevocably associated with the Islamic faith and culture, they </w:t>
      </w:r>
      <w:r w:rsidR="00A875C7">
        <w:rPr>
          <w:rFonts w:ascii="Times New Roman" w:hAnsi="Times New Roman" w:cs="Times New Roman"/>
          <w:sz w:val="24"/>
          <w:szCs w:val="24"/>
        </w:rPr>
        <w:t xml:space="preserve">experience a great difficulty in conforming to the Franco-French insistence on </w:t>
      </w:r>
      <w:proofErr w:type="spellStart"/>
      <w:r w:rsidR="00A875C7" w:rsidRPr="00A875C7">
        <w:rPr>
          <w:rFonts w:ascii="Times New Roman" w:hAnsi="Times New Roman" w:cs="Times New Roman"/>
          <w:sz w:val="24"/>
          <w:szCs w:val="24"/>
        </w:rPr>
        <w:t>laïcité</w:t>
      </w:r>
      <w:proofErr w:type="spellEnd"/>
      <w:r w:rsidR="00A875C7">
        <w:rPr>
          <w:rFonts w:ascii="Times New Roman" w:hAnsi="Times New Roman" w:cs="Times New Roman"/>
          <w:sz w:val="24"/>
          <w:szCs w:val="24"/>
        </w:rPr>
        <w:t xml:space="preserve"> and cultural uniformity</w:t>
      </w:r>
      <w:r w:rsidR="00037B48">
        <w:rPr>
          <w:rStyle w:val="FootnoteReference"/>
          <w:rFonts w:ascii="Times New Roman" w:hAnsi="Times New Roman" w:cs="Times New Roman"/>
          <w:sz w:val="24"/>
          <w:szCs w:val="24"/>
        </w:rPr>
        <w:footnoteReference w:id="15"/>
      </w:r>
      <w:r w:rsidR="00A875C7">
        <w:rPr>
          <w:rFonts w:ascii="Times New Roman" w:hAnsi="Times New Roman" w:cs="Times New Roman"/>
          <w:sz w:val="24"/>
          <w:szCs w:val="24"/>
        </w:rPr>
        <w:t xml:space="preserve">.  </w:t>
      </w:r>
      <w:r w:rsidR="00C22D77">
        <w:rPr>
          <w:rFonts w:ascii="Times New Roman" w:hAnsi="Times New Roman" w:cs="Times New Roman"/>
          <w:sz w:val="24"/>
          <w:szCs w:val="24"/>
        </w:rPr>
        <w:t xml:space="preserve">Certainly, </w:t>
      </w:r>
      <w:r w:rsidR="00A875C7">
        <w:rPr>
          <w:rFonts w:ascii="Times New Roman" w:hAnsi="Times New Roman" w:cs="Times New Roman"/>
          <w:sz w:val="24"/>
          <w:szCs w:val="24"/>
        </w:rPr>
        <w:t xml:space="preserve">France has </w:t>
      </w:r>
      <w:r w:rsidR="00C22D77">
        <w:rPr>
          <w:rFonts w:ascii="Times New Roman" w:hAnsi="Times New Roman" w:cs="Times New Roman"/>
          <w:sz w:val="24"/>
          <w:szCs w:val="24"/>
        </w:rPr>
        <w:t xml:space="preserve">historically </w:t>
      </w:r>
      <w:r w:rsidR="00A875C7">
        <w:rPr>
          <w:rFonts w:ascii="Times New Roman" w:hAnsi="Times New Roman" w:cs="Times New Roman"/>
          <w:sz w:val="24"/>
          <w:szCs w:val="24"/>
        </w:rPr>
        <w:t>defined itself as a civic nation</w:t>
      </w:r>
      <w:r w:rsidR="00C22D77">
        <w:rPr>
          <w:rFonts w:ascii="Times New Roman" w:hAnsi="Times New Roman" w:cs="Times New Roman"/>
          <w:sz w:val="24"/>
          <w:szCs w:val="24"/>
        </w:rPr>
        <w:t xml:space="preserve"> focused on equality.  The clergyman </w:t>
      </w:r>
      <w:r w:rsidR="00C22D77" w:rsidRPr="00C22D77">
        <w:rPr>
          <w:rFonts w:ascii="Times New Roman" w:hAnsi="Times New Roman" w:cs="Times New Roman"/>
          <w:sz w:val="24"/>
          <w:szCs w:val="24"/>
        </w:rPr>
        <w:t>Sieyès</w:t>
      </w:r>
      <w:r w:rsidR="00C22D77">
        <w:rPr>
          <w:rFonts w:ascii="Times New Roman" w:hAnsi="Times New Roman" w:cs="Times New Roman"/>
          <w:sz w:val="24"/>
          <w:szCs w:val="24"/>
        </w:rPr>
        <w:t xml:space="preserve"> </w:t>
      </w:r>
      <w:r w:rsidR="00C22D77">
        <w:rPr>
          <w:rFonts w:ascii="Times New Roman" w:hAnsi="Times New Roman" w:cs="Times New Roman"/>
          <w:sz w:val="24"/>
          <w:szCs w:val="24"/>
        </w:rPr>
        <w:lastRenderedPageBreak/>
        <w:t xml:space="preserve">once wrote </w:t>
      </w:r>
      <w:r w:rsidR="00857E81">
        <w:rPr>
          <w:rFonts w:ascii="Times New Roman" w:hAnsi="Times New Roman" w:cs="Times New Roman"/>
          <w:sz w:val="24"/>
          <w:szCs w:val="24"/>
        </w:rPr>
        <w:t xml:space="preserve">in 1789 </w:t>
      </w:r>
      <w:r w:rsidR="00C22D77">
        <w:rPr>
          <w:rFonts w:ascii="Times New Roman" w:hAnsi="Times New Roman" w:cs="Times New Roman"/>
          <w:sz w:val="24"/>
          <w:szCs w:val="24"/>
        </w:rPr>
        <w:t>that those who hold any legal privilege do not belong to the third estate and that the exclusion of the third estate is a disservice to both parties because it encourages ineptitude</w:t>
      </w:r>
      <w:r w:rsidR="006B7BC3">
        <w:rPr>
          <w:rStyle w:val="FootnoteReference"/>
          <w:rFonts w:ascii="Times New Roman" w:hAnsi="Times New Roman" w:cs="Times New Roman"/>
          <w:sz w:val="24"/>
          <w:szCs w:val="24"/>
        </w:rPr>
        <w:footnoteReference w:id="16"/>
      </w:r>
      <w:r w:rsidR="00C22D77">
        <w:rPr>
          <w:rFonts w:ascii="Times New Roman" w:hAnsi="Times New Roman" w:cs="Times New Roman"/>
          <w:sz w:val="24"/>
          <w:szCs w:val="24"/>
        </w:rPr>
        <w:t>.  Y</w:t>
      </w:r>
      <w:r w:rsidR="00D0467A">
        <w:rPr>
          <w:rFonts w:ascii="Times New Roman" w:hAnsi="Times New Roman" w:cs="Times New Roman"/>
          <w:sz w:val="24"/>
          <w:szCs w:val="24"/>
        </w:rPr>
        <w:t>et there seems to be a persistent</w:t>
      </w:r>
      <w:r w:rsidR="00A875C7">
        <w:rPr>
          <w:rFonts w:ascii="Times New Roman" w:hAnsi="Times New Roman" w:cs="Times New Roman"/>
          <w:sz w:val="24"/>
          <w:szCs w:val="24"/>
        </w:rPr>
        <w:t xml:space="preserve"> element of ethnic requirement </w:t>
      </w:r>
      <w:r w:rsidR="004A30D0">
        <w:rPr>
          <w:rFonts w:ascii="Times New Roman" w:hAnsi="Times New Roman" w:cs="Times New Roman"/>
          <w:sz w:val="24"/>
          <w:szCs w:val="24"/>
        </w:rPr>
        <w:t xml:space="preserve">to citizenship </w:t>
      </w:r>
      <w:r w:rsidR="00A875C7">
        <w:rPr>
          <w:rFonts w:ascii="Times New Roman" w:hAnsi="Times New Roman" w:cs="Times New Roman"/>
          <w:sz w:val="24"/>
          <w:szCs w:val="24"/>
        </w:rPr>
        <w:t>that cert</w:t>
      </w:r>
      <w:r w:rsidR="00D30EF0">
        <w:rPr>
          <w:rFonts w:ascii="Times New Roman" w:hAnsi="Times New Roman" w:cs="Times New Roman"/>
          <w:sz w:val="24"/>
          <w:szCs w:val="24"/>
        </w:rPr>
        <w:t>ain immigrants cannot fulfill.  I</w:t>
      </w:r>
      <w:r w:rsidR="009A6264">
        <w:rPr>
          <w:rFonts w:ascii="Times New Roman" w:hAnsi="Times New Roman" w:cs="Times New Roman"/>
          <w:sz w:val="24"/>
          <w:szCs w:val="24"/>
        </w:rPr>
        <w:t>ndividuals of European descent</w:t>
      </w:r>
      <w:r w:rsidR="008F19F7">
        <w:rPr>
          <w:rFonts w:ascii="Times New Roman" w:hAnsi="Times New Roman" w:cs="Times New Roman"/>
          <w:sz w:val="24"/>
          <w:szCs w:val="24"/>
        </w:rPr>
        <w:t xml:space="preserve"> have faced</w:t>
      </w:r>
      <w:r w:rsidR="004E5721">
        <w:rPr>
          <w:rFonts w:ascii="Times New Roman" w:hAnsi="Times New Roman" w:cs="Times New Roman"/>
          <w:sz w:val="24"/>
          <w:szCs w:val="24"/>
        </w:rPr>
        <w:t xml:space="preserve"> substantially</w:t>
      </w:r>
      <w:r w:rsidR="008F19F7">
        <w:rPr>
          <w:rFonts w:ascii="Times New Roman" w:hAnsi="Times New Roman" w:cs="Times New Roman"/>
          <w:sz w:val="24"/>
          <w:szCs w:val="24"/>
        </w:rPr>
        <w:t xml:space="preserve"> less obstacles to integrat</w:t>
      </w:r>
      <w:r w:rsidR="00936717">
        <w:rPr>
          <w:rFonts w:ascii="Times New Roman" w:hAnsi="Times New Roman" w:cs="Times New Roman"/>
          <w:sz w:val="24"/>
          <w:szCs w:val="24"/>
        </w:rPr>
        <w:t>ion since the First World War.</w:t>
      </w:r>
    </w:p>
    <w:p w14:paraId="3F4735F9" w14:textId="4742F7A0" w:rsidR="008253C7" w:rsidRPr="00D50D27" w:rsidRDefault="00DD457E" w:rsidP="009367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former </w:t>
      </w:r>
      <w:r w:rsidR="00D86621">
        <w:rPr>
          <w:rFonts w:ascii="Times New Roman" w:hAnsi="Times New Roman" w:cs="Times New Roman"/>
          <w:sz w:val="24"/>
          <w:szCs w:val="24"/>
        </w:rPr>
        <w:t>president Nicolas Sarkozy recently</w:t>
      </w:r>
      <w:r>
        <w:rPr>
          <w:rFonts w:ascii="Times New Roman" w:hAnsi="Times New Roman" w:cs="Times New Roman"/>
          <w:sz w:val="24"/>
          <w:szCs w:val="24"/>
        </w:rPr>
        <w:t xml:space="preserve"> proposed that laws forbidding the establishment of terror courts and the exile of individuals without trial must be removed.  These laws, which derive from the era of the Dreyfus affair, provide a barrier against the persecution of </w:t>
      </w:r>
      <w:r w:rsidR="00305D86">
        <w:rPr>
          <w:rFonts w:ascii="Times New Roman" w:hAnsi="Times New Roman" w:cs="Times New Roman"/>
          <w:sz w:val="24"/>
          <w:szCs w:val="24"/>
        </w:rPr>
        <w:t xml:space="preserve">ethno-religious </w:t>
      </w:r>
      <w:r>
        <w:rPr>
          <w:rFonts w:ascii="Times New Roman" w:hAnsi="Times New Roman" w:cs="Times New Roman"/>
          <w:sz w:val="24"/>
          <w:szCs w:val="24"/>
        </w:rPr>
        <w:t>minorities and the dangers of ethno</w:t>
      </w:r>
      <w:r w:rsidR="00952522">
        <w:rPr>
          <w:rFonts w:ascii="Times New Roman" w:hAnsi="Times New Roman" w:cs="Times New Roman"/>
          <w:sz w:val="24"/>
          <w:szCs w:val="24"/>
        </w:rPr>
        <w:t>-</w:t>
      </w:r>
      <w:r>
        <w:rPr>
          <w:rFonts w:ascii="Times New Roman" w:hAnsi="Times New Roman" w:cs="Times New Roman"/>
          <w:sz w:val="24"/>
          <w:szCs w:val="24"/>
        </w:rPr>
        <w:t>nationalism</w:t>
      </w:r>
      <w:r w:rsidR="007252B0">
        <w:rPr>
          <w:rStyle w:val="FootnoteReference"/>
          <w:rFonts w:ascii="Times New Roman" w:hAnsi="Times New Roman" w:cs="Times New Roman"/>
          <w:sz w:val="24"/>
          <w:szCs w:val="24"/>
        </w:rPr>
        <w:footnoteReference w:id="17"/>
      </w:r>
      <w:r>
        <w:rPr>
          <w:rFonts w:ascii="Times New Roman" w:hAnsi="Times New Roman" w:cs="Times New Roman"/>
          <w:sz w:val="24"/>
          <w:szCs w:val="24"/>
        </w:rPr>
        <w:t>.</w:t>
      </w:r>
      <w:r w:rsidR="00E30FDA">
        <w:rPr>
          <w:rFonts w:ascii="Times New Roman" w:hAnsi="Times New Roman" w:cs="Times New Roman"/>
          <w:sz w:val="24"/>
          <w:szCs w:val="24"/>
        </w:rPr>
        <w:t xml:space="preserve">  They are a reminder</w:t>
      </w:r>
      <w:r w:rsidR="001768BC">
        <w:rPr>
          <w:rFonts w:ascii="Times New Roman" w:hAnsi="Times New Roman" w:cs="Times New Roman"/>
          <w:sz w:val="24"/>
          <w:szCs w:val="24"/>
        </w:rPr>
        <w:t xml:space="preserve"> that citizenship is not </w:t>
      </w:r>
      <w:r w:rsidR="00E30FDA">
        <w:rPr>
          <w:rFonts w:ascii="Times New Roman" w:hAnsi="Times New Roman" w:cs="Times New Roman"/>
          <w:sz w:val="24"/>
          <w:szCs w:val="24"/>
        </w:rPr>
        <w:t xml:space="preserve">defined </w:t>
      </w:r>
      <w:r w:rsidR="001768BC">
        <w:rPr>
          <w:rFonts w:ascii="Times New Roman" w:hAnsi="Times New Roman" w:cs="Times New Roman"/>
          <w:sz w:val="24"/>
          <w:szCs w:val="24"/>
        </w:rPr>
        <w:t xml:space="preserve">solely </w:t>
      </w:r>
      <w:r w:rsidR="003B5A3F">
        <w:rPr>
          <w:rFonts w:ascii="Times New Roman" w:hAnsi="Times New Roman" w:cs="Times New Roman"/>
          <w:sz w:val="24"/>
          <w:szCs w:val="24"/>
        </w:rPr>
        <w:t>by a minority’</w:t>
      </w:r>
      <w:r w:rsidR="00E30FDA">
        <w:rPr>
          <w:rFonts w:ascii="Times New Roman" w:hAnsi="Times New Roman" w:cs="Times New Roman"/>
          <w:sz w:val="24"/>
          <w:szCs w:val="24"/>
        </w:rPr>
        <w:t xml:space="preserve">s commitment to </w:t>
      </w:r>
      <w:r w:rsidR="000468F5">
        <w:rPr>
          <w:rFonts w:ascii="Times New Roman" w:hAnsi="Times New Roman" w:cs="Times New Roman"/>
          <w:sz w:val="24"/>
          <w:szCs w:val="24"/>
        </w:rPr>
        <w:t>the nation</w:t>
      </w:r>
      <w:r w:rsidR="003B5A3F">
        <w:rPr>
          <w:rFonts w:ascii="Times New Roman" w:hAnsi="Times New Roman" w:cs="Times New Roman"/>
          <w:sz w:val="24"/>
          <w:szCs w:val="24"/>
        </w:rPr>
        <w:t xml:space="preserve"> in which it</w:t>
      </w:r>
      <w:r w:rsidR="00B563AD">
        <w:rPr>
          <w:rFonts w:ascii="Times New Roman" w:hAnsi="Times New Roman" w:cs="Times New Roman"/>
          <w:sz w:val="24"/>
          <w:szCs w:val="24"/>
        </w:rPr>
        <w:t xml:space="preserve"> lives; </w:t>
      </w:r>
      <w:r w:rsidR="00004FCC">
        <w:rPr>
          <w:rFonts w:ascii="Times New Roman" w:hAnsi="Times New Roman" w:cs="Times New Roman"/>
          <w:sz w:val="24"/>
          <w:szCs w:val="24"/>
        </w:rPr>
        <w:t>t</w:t>
      </w:r>
      <w:r w:rsidR="00DD3467">
        <w:rPr>
          <w:rFonts w:ascii="Times New Roman" w:hAnsi="Times New Roman" w:cs="Times New Roman"/>
          <w:sz w:val="24"/>
          <w:szCs w:val="24"/>
        </w:rPr>
        <w:t>he French nation’s</w:t>
      </w:r>
      <w:r w:rsidR="00B563AD">
        <w:rPr>
          <w:rFonts w:ascii="Times New Roman" w:hAnsi="Times New Roman" w:cs="Times New Roman"/>
          <w:sz w:val="24"/>
          <w:szCs w:val="24"/>
        </w:rPr>
        <w:t xml:space="preserve"> treatment of its second-class citizens</w:t>
      </w:r>
      <w:r w:rsidR="000468F5">
        <w:rPr>
          <w:rFonts w:ascii="Times New Roman" w:hAnsi="Times New Roman" w:cs="Times New Roman"/>
          <w:sz w:val="24"/>
          <w:szCs w:val="24"/>
        </w:rPr>
        <w:t xml:space="preserve"> is a </w:t>
      </w:r>
      <w:r w:rsidR="00325FDC">
        <w:rPr>
          <w:rFonts w:ascii="Times New Roman" w:hAnsi="Times New Roman" w:cs="Times New Roman"/>
          <w:sz w:val="24"/>
          <w:szCs w:val="24"/>
        </w:rPr>
        <w:t xml:space="preserve">fluctuating </w:t>
      </w:r>
      <w:r w:rsidR="00911440">
        <w:rPr>
          <w:rFonts w:ascii="Times New Roman" w:hAnsi="Times New Roman" w:cs="Times New Roman"/>
          <w:sz w:val="24"/>
          <w:szCs w:val="24"/>
        </w:rPr>
        <w:t xml:space="preserve">barometer of </w:t>
      </w:r>
      <w:r w:rsidR="00B563AD">
        <w:rPr>
          <w:rFonts w:ascii="Times New Roman" w:hAnsi="Times New Roman" w:cs="Times New Roman"/>
          <w:sz w:val="24"/>
          <w:szCs w:val="24"/>
        </w:rPr>
        <w:t xml:space="preserve">its virtue and </w:t>
      </w:r>
      <w:r w:rsidR="005B4852">
        <w:rPr>
          <w:rFonts w:ascii="Times New Roman" w:hAnsi="Times New Roman" w:cs="Times New Roman"/>
          <w:sz w:val="24"/>
          <w:szCs w:val="24"/>
        </w:rPr>
        <w:t>an indicator of the fact that citizenship also involves an element of trust.</w:t>
      </w:r>
    </w:p>
    <w:p w14:paraId="262EBFED" w14:textId="77777777" w:rsidR="00CA552A" w:rsidRDefault="00CA552A">
      <w:pPr>
        <w:rPr>
          <w:ins w:id="17" w:author="Paul Petzschmann" w:date="2017-02-17T22:57:00Z"/>
          <w:rFonts w:ascii="Times New Roman" w:hAnsi="Times New Roman" w:cs="Times New Roman"/>
          <w:sz w:val="24"/>
          <w:szCs w:val="24"/>
        </w:rPr>
      </w:pPr>
      <w:ins w:id="18" w:author="Paul Petzschmann" w:date="2017-02-17T22:54:00Z">
        <w:r>
          <w:rPr>
            <w:rFonts w:ascii="Times New Roman" w:hAnsi="Times New Roman" w:cs="Times New Roman"/>
            <w:sz w:val="24"/>
            <w:szCs w:val="24"/>
          </w:rPr>
          <w:t>This is an excellent paper for which you have chosen a very specific case that you support with a wealth of pertinent evidence. You link a number of secondary sources skillfully with literature you have read in class on citizenship and give concepts such a</w:t>
        </w:r>
      </w:ins>
      <w:ins w:id="19" w:author="Paul Petzschmann" w:date="2017-02-17T22:55:00Z">
        <w:r>
          <w:rPr>
            <w:rFonts w:ascii="Times New Roman" w:hAnsi="Times New Roman" w:cs="Times New Roman"/>
            <w:sz w:val="24"/>
            <w:szCs w:val="24"/>
          </w:rPr>
          <w:t xml:space="preserve">s </w:t>
        </w:r>
        <w:proofErr w:type="spellStart"/>
        <w:r>
          <w:rPr>
            <w:rFonts w:ascii="Times New Roman" w:hAnsi="Times New Roman" w:cs="Times New Roman"/>
            <w:sz w:val="24"/>
            <w:szCs w:val="24"/>
          </w:rPr>
          <w:t>laicisme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comonautarisme</w:t>
        </w:r>
        <w:proofErr w:type="spellEnd"/>
        <w:r>
          <w:rPr>
            <w:rFonts w:ascii="Times New Roman" w:hAnsi="Times New Roman" w:cs="Times New Roman"/>
            <w:sz w:val="24"/>
            <w:szCs w:val="24"/>
          </w:rPr>
          <w:t xml:space="preserve"> their due in the process. The issue you might have been able to shed some more light on would be the complications arising for the concept of citizenship from France’s colonial past – as opposed to Britain, France</w:t>
        </w:r>
      </w:ins>
      <w:ins w:id="20" w:author="Paul Petzschmann" w:date="2017-02-17T22:56:00Z">
        <w:r>
          <w:rPr>
            <w:rFonts w:ascii="Times New Roman" w:hAnsi="Times New Roman" w:cs="Times New Roman"/>
            <w:sz w:val="24"/>
            <w:szCs w:val="24"/>
          </w:rPr>
          <w:t xml:space="preserve">’s colonial project did envisage the idea of French citizenship for the denizens of its colonies which gives the civic citizenship claim much more rhetorical force. What happened to this idea at the time of de-colonization? How did French citizenship law reflect the </w:t>
        </w:r>
      </w:ins>
      <w:ins w:id="21" w:author="Paul Petzschmann" w:date="2017-02-17T22:57:00Z">
        <w:r>
          <w:rPr>
            <w:rFonts w:ascii="Times New Roman" w:hAnsi="Times New Roman" w:cs="Times New Roman"/>
            <w:sz w:val="24"/>
            <w:szCs w:val="24"/>
          </w:rPr>
          <w:t>changes</w:t>
        </w:r>
      </w:ins>
      <w:ins w:id="22" w:author="Paul Petzschmann" w:date="2017-02-17T22:56:00Z">
        <w:r>
          <w:rPr>
            <w:rFonts w:ascii="Times New Roman" w:hAnsi="Times New Roman" w:cs="Times New Roman"/>
            <w:sz w:val="24"/>
            <w:szCs w:val="24"/>
          </w:rPr>
          <w:t xml:space="preserve"> </w:t>
        </w:r>
      </w:ins>
      <w:ins w:id="23" w:author="Paul Petzschmann" w:date="2017-02-17T22:57:00Z">
        <w:r>
          <w:rPr>
            <w:rFonts w:ascii="Times New Roman" w:hAnsi="Times New Roman" w:cs="Times New Roman"/>
            <w:sz w:val="24"/>
            <w:szCs w:val="24"/>
          </w:rPr>
          <w:t xml:space="preserve">brought about by de-colonization? </w:t>
        </w:r>
      </w:ins>
    </w:p>
    <w:p w14:paraId="25FD233E" w14:textId="77777777" w:rsidR="00CA552A" w:rsidRDefault="00CA552A">
      <w:pPr>
        <w:rPr>
          <w:ins w:id="24" w:author="Paul Petzschmann" w:date="2017-02-17T22:57:00Z"/>
          <w:rFonts w:ascii="Times New Roman" w:hAnsi="Times New Roman" w:cs="Times New Roman"/>
          <w:sz w:val="24"/>
          <w:szCs w:val="24"/>
        </w:rPr>
      </w:pPr>
    </w:p>
    <w:p w14:paraId="406507AD" w14:textId="7B3DD79D" w:rsidR="006420E4" w:rsidRDefault="00CA552A">
      <w:pPr>
        <w:rPr>
          <w:rFonts w:ascii="Times New Roman" w:hAnsi="Times New Roman" w:cs="Times New Roman"/>
          <w:sz w:val="24"/>
          <w:szCs w:val="24"/>
        </w:rPr>
      </w:pPr>
      <w:ins w:id="25" w:author="Paul Petzschmann" w:date="2017-02-17T22:57:00Z">
        <w:r>
          <w:rPr>
            <w:rFonts w:ascii="Times New Roman" w:hAnsi="Times New Roman" w:cs="Times New Roman"/>
            <w:sz w:val="24"/>
            <w:szCs w:val="24"/>
          </w:rPr>
          <w:t>95% A</w:t>
        </w:r>
      </w:ins>
      <w:bookmarkStart w:id="26" w:name="_GoBack"/>
      <w:bookmarkEnd w:id="26"/>
      <w:del w:id="27" w:author="Paul Petzschmann" w:date="2017-02-17T22:54:00Z">
        <w:r w:rsidR="006420E4" w:rsidDel="00CA552A">
          <w:rPr>
            <w:rFonts w:ascii="Times New Roman" w:hAnsi="Times New Roman" w:cs="Times New Roman"/>
            <w:sz w:val="24"/>
            <w:szCs w:val="24"/>
          </w:rPr>
          <w:br w:type="page"/>
        </w:r>
      </w:del>
    </w:p>
    <w:p w14:paraId="76839587" w14:textId="29DA8D22" w:rsidR="007C78B7" w:rsidRPr="00180218" w:rsidRDefault="00966100" w:rsidP="006420E4">
      <w:pPr>
        <w:spacing w:after="0" w:line="480" w:lineRule="auto"/>
        <w:jc w:val="center"/>
        <w:rPr>
          <w:rFonts w:ascii="Times New Roman" w:hAnsi="Times New Roman" w:cs="Times New Roman"/>
          <w:sz w:val="24"/>
          <w:szCs w:val="24"/>
        </w:rPr>
      </w:pPr>
      <w:r w:rsidRPr="00180218">
        <w:rPr>
          <w:rFonts w:ascii="Times New Roman" w:hAnsi="Times New Roman" w:cs="Times New Roman"/>
          <w:sz w:val="24"/>
          <w:szCs w:val="24"/>
        </w:rPr>
        <w:t>Bibliography</w:t>
      </w:r>
    </w:p>
    <w:p w14:paraId="1E3B017D" w14:textId="77777777" w:rsidR="00D703C5" w:rsidRPr="00D703C5" w:rsidRDefault="00D703C5" w:rsidP="00D703C5">
      <w:pPr>
        <w:spacing w:after="0" w:line="480" w:lineRule="auto"/>
        <w:ind w:left="720" w:hanging="720"/>
        <w:rPr>
          <w:rFonts w:ascii="Times New Roman" w:hAnsi="Times New Roman" w:cs="Times New Roman"/>
          <w:sz w:val="24"/>
          <w:szCs w:val="24"/>
        </w:rPr>
      </w:pPr>
      <w:proofErr w:type="gramStart"/>
      <w:r w:rsidRPr="00D703C5">
        <w:rPr>
          <w:rFonts w:ascii="Times New Roman" w:hAnsi="Times New Roman" w:cs="Times New Roman"/>
          <w:sz w:val="24"/>
          <w:szCs w:val="24"/>
        </w:rPr>
        <w:t>The Associated Press.</w:t>
      </w:r>
      <w:proofErr w:type="gramEnd"/>
      <w:r w:rsidRPr="00D703C5">
        <w:rPr>
          <w:rFonts w:ascii="Times New Roman" w:hAnsi="Times New Roman" w:cs="Times New Roman"/>
          <w:sz w:val="24"/>
          <w:szCs w:val="24"/>
        </w:rPr>
        <w:t xml:space="preserve"> “French Court Upholds Stripping Citizenship in Terror Case.” </w:t>
      </w:r>
      <w:proofErr w:type="spellStart"/>
      <w:r w:rsidRPr="00D703C5">
        <w:rPr>
          <w:rFonts w:ascii="Times New Roman" w:hAnsi="Times New Roman" w:cs="Times New Roman"/>
          <w:i/>
          <w:iCs/>
          <w:sz w:val="24"/>
          <w:szCs w:val="24"/>
        </w:rPr>
        <w:t>Haaretz</w:t>
      </w:r>
      <w:proofErr w:type="spellEnd"/>
      <w:r w:rsidRPr="00D703C5">
        <w:rPr>
          <w:rFonts w:ascii="Times New Roman" w:hAnsi="Times New Roman" w:cs="Times New Roman"/>
          <w:sz w:val="24"/>
          <w:szCs w:val="24"/>
        </w:rPr>
        <w:t>, January 23, 2015.</w:t>
      </w:r>
    </w:p>
    <w:p w14:paraId="58B4EC2E" w14:textId="77777777" w:rsidR="00D703C5" w:rsidRPr="00D703C5" w:rsidRDefault="00D703C5" w:rsidP="00D703C5">
      <w:pPr>
        <w:spacing w:after="0" w:line="480" w:lineRule="auto"/>
        <w:ind w:left="720" w:hanging="720"/>
        <w:rPr>
          <w:rFonts w:ascii="Times New Roman" w:hAnsi="Times New Roman" w:cs="Times New Roman"/>
          <w:sz w:val="24"/>
          <w:szCs w:val="24"/>
        </w:rPr>
      </w:pPr>
      <w:proofErr w:type="spellStart"/>
      <w:r w:rsidRPr="00D703C5">
        <w:rPr>
          <w:rFonts w:ascii="Times New Roman" w:hAnsi="Times New Roman" w:cs="Times New Roman"/>
          <w:sz w:val="24"/>
          <w:szCs w:val="24"/>
        </w:rPr>
        <w:lastRenderedPageBreak/>
        <w:t>Alfon</w:t>
      </w:r>
      <w:proofErr w:type="spellEnd"/>
      <w:r w:rsidRPr="00D703C5">
        <w:rPr>
          <w:rFonts w:ascii="Times New Roman" w:hAnsi="Times New Roman" w:cs="Times New Roman"/>
          <w:sz w:val="24"/>
          <w:szCs w:val="24"/>
        </w:rPr>
        <w:t xml:space="preserve">, </w:t>
      </w:r>
      <w:proofErr w:type="spellStart"/>
      <w:r w:rsidRPr="00D703C5">
        <w:rPr>
          <w:rFonts w:ascii="Times New Roman" w:hAnsi="Times New Roman" w:cs="Times New Roman"/>
          <w:sz w:val="24"/>
          <w:szCs w:val="24"/>
        </w:rPr>
        <w:t>Dov</w:t>
      </w:r>
      <w:proofErr w:type="spellEnd"/>
      <w:r w:rsidRPr="00D703C5">
        <w:rPr>
          <w:rFonts w:ascii="Times New Roman" w:hAnsi="Times New Roman" w:cs="Times New Roman"/>
          <w:sz w:val="24"/>
          <w:szCs w:val="24"/>
        </w:rPr>
        <w:t>. “France’s War on Terror Revives Dreyfus-Affair Debate - Europe.” </w:t>
      </w:r>
      <w:proofErr w:type="spellStart"/>
      <w:r w:rsidRPr="00D703C5">
        <w:rPr>
          <w:rFonts w:ascii="Times New Roman" w:hAnsi="Times New Roman" w:cs="Times New Roman"/>
          <w:i/>
          <w:iCs/>
          <w:sz w:val="24"/>
          <w:szCs w:val="24"/>
        </w:rPr>
        <w:t>Haaretz</w:t>
      </w:r>
      <w:proofErr w:type="spellEnd"/>
      <w:r w:rsidRPr="00D703C5">
        <w:rPr>
          <w:rFonts w:ascii="Times New Roman" w:hAnsi="Times New Roman" w:cs="Times New Roman"/>
          <w:sz w:val="24"/>
          <w:szCs w:val="24"/>
        </w:rPr>
        <w:t>, October 17, 2016. http://www.haaretz.com/world-news/europe/.premium-1.747772.</w:t>
      </w:r>
    </w:p>
    <w:p w14:paraId="2FD57D66" w14:textId="77777777" w:rsidR="00D703C5" w:rsidRPr="00D703C5" w:rsidRDefault="00D703C5" w:rsidP="00D703C5">
      <w:pPr>
        <w:spacing w:after="0" w:line="480" w:lineRule="auto"/>
        <w:ind w:left="720" w:hanging="720"/>
        <w:rPr>
          <w:rFonts w:ascii="Times New Roman" w:hAnsi="Times New Roman" w:cs="Times New Roman"/>
          <w:sz w:val="24"/>
          <w:szCs w:val="24"/>
        </w:rPr>
      </w:pPr>
      <w:r w:rsidRPr="00D703C5">
        <w:rPr>
          <w:rFonts w:ascii="Times New Roman" w:hAnsi="Times New Roman" w:cs="Times New Roman"/>
          <w:sz w:val="24"/>
          <w:szCs w:val="24"/>
        </w:rPr>
        <w:t>Brubaker, Rogers. </w:t>
      </w:r>
      <w:proofErr w:type="gramStart"/>
      <w:r w:rsidRPr="00D703C5">
        <w:rPr>
          <w:rFonts w:ascii="Times New Roman" w:hAnsi="Times New Roman" w:cs="Times New Roman"/>
          <w:i/>
          <w:iCs/>
          <w:sz w:val="24"/>
          <w:szCs w:val="24"/>
        </w:rPr>
        <w:t>Citizenship and Nationhood in France and Germany</w:t>
      </w:r>
      <w:r w:rsidRPr="00D703C5">
        <w:rPr>
          <w:rFonts w:ascii="Times New Roman" w:hAnsi="Times New Roman" w:cs="Times New Roman"/>
          <w:sz w:val="24"/>
          <w:szCs w:val="24"/>
        </w:rPr>
        <w:t>.</w:t>
      </w:r>
      <w:proofErr w:type="gramEnd"/>
      <w:r w:rsidRPr="00D703C5">
        <w:rPr>
          <w:rFonts w:ascii="Times New Roman" w:hAnsi="Times New Roman" w:cs="Times New Roman"/>
          <w:sz w:val="24"/>
          <w:szCs w:val="24"/>
        </w:rPr>
        <w:t xml:space="preserve"> Cambridge, Massachusetts; London, England: Harvard University Press, 1992.</w:t>
      </w:r>
    </w:p>
    <w:p w14:paraId="2C387FFB" w14:textId="77777777" w:rsidR="00D703C5" w:rsidRPr="00D703C5" w:rsidRDefault="00D703C5" w:rsidP="00D703C5">
      <w:pPr>
        <w:spacing w:after="0" w:line="480" w:lineRule="auto"/>
        <w:ind w:left="720" w:hanging="720"/>
        <w:rPr>
          <w:rFonts w:ascii="Times New Roman" w:hAnsi="Times New Roman" w:cs="Times New Roman"/>
          <w:sz w:val="24"/>
          <w:szCs w:val="24"/>
        </w:rPr>
      </w:pPr>
      <w:proofErr w:type="spellStart"/>
      <w:proofErr w:type="gramStart"/>
      <w:r w:rsidRPr="00D703C5">
        <w:rPr>
          <w:rFonts w:ascii="Times New Roman" w:hAnsi="Times New Roman" w:cs="Times New Roman"/>
          <w:sz w:val="24"/>
          <w:szCs w:val="24"/>
        </w:rPr>
        <w:t>Cowell</w:t>
      </w:r>
      <w:proofErr w:type="spellEnd"/>
      <w:r w:rsidRPr="00D703C5">
        <w:rPr>
          <w:rFonts w:ascii="Times New Roman" w:hAnsi="Times New Roman" w:cs="Times New Roman"/>
          <w:sz w:val="24"/>
          <w:szCs w:val="24"/>
        </w:rPr>
        <w:t>, Alan.</w:t>
      </w:r>
      <w:proofErr w:type="gramEnd"/>
      <w:r w:rsidRPr="00D703C5">
        <w:rPr>
          <w:rFonts w:ascii="Times New Roman" w:hAnsi="Times New Roman" w:cs="Times New Roman"/>
          <w:sz w:val="24"/>
          <w:szCs w:val="24"/>
        </w:rPr>
        <w:t xml:space="preserve"> “France Tries to Define </w:t>
      </w:r>
      <w:proofErr w:type="spellStart"/>
      <w:r w:rsidRPr="00D703C5">
        <w:rPr>
          <w:rFonts w:ascii="Times New Roman" w:hAnsi="Times New Roman" w:cs="Times New Roman"/>
          <w:sz w:val="24"/>
          <w:szCs w:val="24"/>
        </w:rPr>
        <w:t>Frenchness</w:t>
      </w:r>
      <w:proofErr w:type="spellEnd"/>
      <w:r w:rsidRPr="00D703C5">
        <w:rPr>
          <w:rFonts w:ascii="Times New Roman" w:hAnsi="Times New Roman" w:cs="Times New Roman"/>
          <w:sz w:val="24"/>
          <w:szCs w:val="24"/>
        </w:rPr>
        <w:t>.” </w:t>
      </w:r>
      <w:r w:rsidRPr="00D703C5">
        <w:rPr>
          <w:rFonts w:ascii="Times New Roman" w:hAnsi="Times New Roman" w:cs="Times New Roman"/>
          <w:i/>
          <w:iCs/>
          <w:sz w:val="24"/>
          <w:szCs w:val="24"/>
        </w:rPr>
        <w:t>The New York Times</w:t>
      </w:r>
      <w:r w:rsidRPr="00D703C5">
        <w:rPr>
          <w:rFonts w:ascii="Times New Roman" w:hAnsi="Times New Roman" w:cs="Times New Roman"/>
          <w:sz w:val="24"/>
          <w:szCs w:val="24"/>
        </w:rPr>
        <w:t> (International Herald Tribune), November 14, 2014. http://www.nytimes.com/2009/11/14/world/europe/14iht-letter.html.</w:t>
      </w:r>
    </w:p>
    <w:p w14:paraId="0E92966E" w14:textId="2C1FA14F" w:rsidR="00D703C5" w:rsidRPr="00D703C5" w:rsidRDefault="00D703C5" w:rsidP="00D703C5">
      <w:pPr>
        <w:spacing w:after="0" w:line="480" w:lineRule="auto"/>
        <w:ind w:left="720" w:hanging="720"/>
        <w:rPr>
          <w:rFonts w:ascii="Times New Roman" w:hAnsi="Times New Roman" w:cs="Times New Roman"/>
          <w:sz w:val="24"/>
          <w:szCs w:val="24"/>
        </w:rPr>
      </w:pPr>
      <w:proofErr w:type="spellStart"/>
      <w:r w:rsidRPr="00D703C5">
        <w:rPr>
          <w:rFonts w:ascii="Times New Roman" w:hAnsi="Times New Roman" w:cs="Times New Roman"/>
          <w:sz w:val="24"/>
          <w:szCs w:val="24"/>
        </w:rPr>
        <w:t>Fellag</w:t>
      </w:r>
      <w:proofErr w:type="spellEnd"/>
      <w:r w:rsidRPr="00D703C5">
        <w:rPr>
          <w:rFonts w:ascii="Times New Roman" w:hAnsi="Times New Roman" w:cs="Times New Roman"/>
          <w:sz w:val="24"/>
          <w:szCs w:val="24"/>
        </w:rPr>
        <w:t>, Nora. “The Muslim Label: How French North Africans Have Become ‘Muslims’ and Not ‘Citizens.’” </w:t>
      </w:r>
      <w:proofErr w:type="gramStart"/>
      <w:r w:rsidRPr="00D703C5">
        <w:rPr>
          <w:rFonts w:ascii="Times New Roman" w:hAnsi="Times New Roman" w:cs="Times New Roman"/>
          <w:i/>
          <w:iCs/>
          <w:sz w:val="24"/>
          <w:szCs w:val="24"/>
        </w:rPr>
        <w:t xml:space="preserve">Journal on </w:t>
      </w:r>
      <w:proofErr w:type="spellStart"/>
      <w:r w:rsidRPr="00D703C5">
        <w:rPr>
          <w:rFonts w:ascii="Times New Roman" w:hAnsi="Times New Roman" w:cs="Times New Roman"/>
          <w:i/>
          <w:iCs/>
          <w:sz w:val="24"/>
          <w:szCs w:val="24"/>
        </w:rPr>
        <w:t>Ethnopolitics</w:t>
      </w:r>
      <w:proofErr w:type="spellEnd"/>
      <w:r w:rsidRPr="00D703C5">
        <w:rPr>
          <w:rFonts w:ascii="Times New Roman" w:hAnsi="Times New Roman" w:cs="Times New Roman"/>
          <w:i/>
          <w:iCs/>
          <w:sz w:val="24"/>
          <w:szCs w:val="24"/>
        </w:rPr>
        <w:t xml:space="preserve"> and Minority Issues in Europe</w:t>
      </w:r>
      <w:r w:rsidRPr="00D703C5">
        <w:rPr>
          <w:rFonts w:ascii="Times New Roman" w:hAnsi="Times New Roman" w:cs="Times New Roman"/>
          <w:sz w:val="24"/>
          <w:szCs w:val="24"/>
        </w:rPr>
        <w:t> </w:t>
      </w:r>
      <w:r w:rsidR="007B61D6">
        <w:rPr>
          <w:rFonts w:ascii="Times New Roman" w:hAnsi="Times New Roman" w:cs="Times New Roman"/>
          <w:sz w:val="24"/>
          <w:szCs w:val="24"/>
        </w:rPr>
        <w:t xml:space="preserve">vol. </w:t>
      </w:r>
      <w:r w:rsidRPr="00D703C5">
        <w:rPr>
          <w:rFonts w:ascii="Times New Roman" w:hAnsi="Times New Roman" w:cs="Times New Roman"/>
          <w:sz w:val="24"/>
          <w:szCs w:val="24"/>
        </w:rPr>
        <w:t>13, no. 4 (2014): 1–25.</w:t>
      </w:r>
      <w:proofErr w:type="gramEnd"/>
    </w:p>
    <w:p w14:paraId="28A1B010" w14:textId="77777777" w:rsidR="00D703C5" w:rsidRPr="00D703C5" w:rsidRDefault="00D703C5" w:rsidP="00D703C5">
      <w:pPr>
        <w:spacing w:after="0" w:line="480" w:lineRule="auto"/>
        <w:ind w:left="720" w:hanging="720"/>
        <w:rPr>
          <w:rFonts w:ascii="Times New Roman" w:hAnsi="Times New Roman" w:cs="Times New Roman"/>
          <w:sz w:val="24"/>
          <w:szCs w:val="24"/>
        </w:rPr>
      </w:pPr>
      <w:proofErr w:type="spellStart"/>
      <w:r w:rsidRPr="00D703C5">
        <w:rPr>
          <w:rFonts w:ascii="Times New Roman" w:hAnsi="Times New Roman" w:cs="Times New Roman"/>
          <w:sz w:val="24"/>
          <w:szCs w:val="24"/>
        </w:rPr>
        <w:t>Lacroix</w:t>
      </w:r>
      <w:proofErr w:type="spellEnd"/>
      <w:r w:rsidRPr="00D703C5">
        <w:rPr>
          <w:rFonts w:ascii="Times New Roman" w:hAnsi="Times New Roman" w:cs="Times New Roman"/>
          <w:sz w:val="24"/>
          <w:szCs w:val="24"/>
        </w:rPr>
        <w:t>, Thomas. </w:t>
      </w:r>
      <w:r w:rsidRPr="00D703C5">
        <w:rPr>
          <w:rFonts w:ascii="Times New Roman" w:hAnsi="Times New Roman" w:cs="Times New Roman"/>
          <w:i/>
          <w:iCs/>
          <w:sz w:val="24"/>
          <w:szCs w:val="24"/>
        </w:rPr>
        <w:t>Moroccan in France: Their Organizations and Activities Back Home</w:t>
      </w:r>
      <w:r w:rsidRPr="00D703C5">
        <w:rPr>
          <w:rFonts w:ascii="Times New Roman" w:hAnsi="Times New Roman" w:cs="Times New Roman"/>
          <w:sz w:val="24"/>
          <w:szCs w:val="24"/>
        </w:rPr>
        <w:t xml:space="preserve">. </w:t>
      </w:r>
      <w:proofErr w:type="gramStart"/>
      <w:r w:rsidRPr="00D703C5">
        <w:rPr>
          <w:rFonts w:ascii="Times New Roman" w:hAnsi="Times New Roman" w:cs="Times New Roman"/>
          <w:sz w:val="24"/>
          <w:szCs w:val="24"/>
        </w:rPr>
        <w:t>University of Poitiers, 2013.</w:t>
      </w:r>
      <w:proofErr w:type="gramEnd"/>
      <w:r w:rsidRPr="00D703C5">
        <w:rPr>
          <w:rFonts w:ascii="Times New Roman" w:hAnsi="Times New Roman" w:cs="Times New Roman"/>
          <w:sz w:val="24"/>
          <w:szCs w:val="24"/>
        </w:rPr>
        <w:t xml:space="preserve"> https://www.princeton.edu/cmd/working-papers/2012TransnationalMeeting/2012-France.pdf.</w:t>
      </w:r>
    </w:p>
    <w:p w14:paraId="5DEC0ED5" w14:textId="71E03FF1" w:rsidR="00D703C5" w:rsidRPr="00D703C5" w:rsidRDefault="00D703C5" w:rsidP="00D703C5">
      <w:pPr>
        <w:spacing w:after="0" w:line="480" w:lineRule="auto"/>
        <w:ind w:left="720" w:hanging="720"/>
        <w:rPr>
          <w:rFonts w:ascii="Times New Roman" w:hAnsi="Times New Roman" w:cs="Times New Roman"/>
          <w:sz w:val="24"/>
          <w:szCs w:val="24"/>
        </w:rPr>
      </w:pPr>
      <w:r w:rsidRPr="00D703C5">
        <w:rPr>
          <w:rFonts w:ascii="Times New Roman" w:hAnsi="Times New Roman" w:cs="Times New Roman"/>
          <w:sz w:val="24"/>
          <w:szCs w:val="24"/>
        </w:rPr>
        <w:t xml:space="preserve">Maxwell, </w:t>
      </w:r>
      <w:proofErr w:type="spellStart"/>
      <w:r w:rsidRPr="00D703C5">
        <w:rPr>
          <w:rFonts w:ascii="Times New Roman" w:hAnsi="Times New Roman" w:cs="Times New Roman"/>
          <w:sz w:val="24"/>
          <w:szCs w:val="24"/>
        </w:rPr>
        <w:t>Rahsaan</w:t>
      </w:r>
      <w:proofErr w:type="spellEnd"/>
      <w:r w:rsidRPr="00D703C5">
        <w:rPr>
          <w:rFonts w:ascii="Times New Roman" w:hAnsi="Times New Roman" w:cs="Times New Roman"/>
          <w:sz w:val="24"/>
          <w:szCs w:val="24"/>
        </w:rPr>
        <w:t>. “Political Participation in France Among Non-European-Origin Migrants: Segregation or Integration?” </w:t>
      </w:r>
      <w:r w:rsidRPr="00D703C5">
        <w:rPr>
          <w:rFonts w:ascii="Times New Roman" w:hAnsi="Times New Roman" w:cs="Times New Roman"/>
          <w:i/>
          <w:iCs/>
          <w:sz w:val="24"/>
          <w:szCs w:val="24"/>
        </w:rPr>
        <w:t>Journal of Ethnic and Migration Studies</w:t>
      </w:r>
      <w:r w:rsidRPr="00D703C5">
        <w:rPr>
          <w:rFonts w:ascii="Times New Roman" w:hAnsi="Times New Roman" w:cs="Times New Roman"/>
          <w:sz w:val="24"/>
          <w:szCs w:val="24"/>
        </w:rPr>
        <w:t> </w:t>
      </w:r>
      <w:r w:rsidR="00FF3264">
        <w:rPr>
          <w:rFonts w:ascii="Times New Roman" w:hAnsi="Times New Roman" w:cs="Times New Roman"/>
          <w:sz w:val="24"/>
          <w:szCs w:val="24"/>
        </w:rPr>
        <w:t xml:space="preserve">vol. </w:t>
      </w:r>
      <w:r w:rsidRPr="00D703C5">
        <w:rPr>
          <w:rFonts w:ascii="Times New Roman" w:hAnsi="Times New Roman" w:cs="Times New Roman"/>
          <w:sz w:val="24"/>
          <w:szCs w:val="24"/>
        </w:rPr>
        <w:t>36, no. 3 (December 17, 2009): 425–43.</w:t>
      </w:r>
    </w:p>
    <w:p w14:paraId="4401E3FC" w14:textId="77777777" w:rsidR="00D703C5" w:rsidRPr="00D703C5" w:rsidRDefault="00D703C5" w:rsidP="00D703C5">
      <w:pPr>
        <w:spacing w:after="0" w:line="480" w:lineRule="auto"/>
        <w:ind w:left="720" w:hanging="720"/>
        <w:rPr>
          <w:rFonts w:ascii="Times New Roman" w:hAnsi="Times New Roman" w:cs="Times New Roman"/>
          <w:sz w:val="24"/>
          <w:szCs w:val="24"/>
        </w:rPr>
      </w:pPr>
      <w:proofErr w:type="spellStart"/>
      <w:r w:rsidRPr="00D703C5">
        <w:rPr>
          <w:rFonts w:ascii="Times New Roman" w:hAnsi="Times New Roman" w:cs="Times New Roman"/>
          <w:sz w:val="24"/>
          <w:szCs w:val="24"/>
        </w:rPr>
        <w:t>Sahlins</w:t>
      </w:r>
      <w:proofErr w:type="spellEnd"/>
      <w:r w:rsidRPr="00D703C5">
        <w:rPr>
          <w:rFonts w:ascii="Times New Roman" w:hAnsi="Times New Roman" w:cs="Times New Roman"/>
          <w:sz w:val="24"/>
          <w:szCs w:val="24"/>
        </w:rPr>
        <w:t>, Peter. </w:t>
      </w:r>
      <w:r w:rsidRPr="00D703C5">
        <w:rPr>
          <w:rFonts w:ascii="Times New Roman" w:hAnsi="Times New Roman" w:cs="Times New Roman"/>
          <w:i/>
          <w:iCs/>
          <w:sz w:val="24"/>
          <w:szCs w:val="24"/>
        </w:rPr>
        <w:t>Unnaturally French: Foreign Citizens in the Old Regime and After</w:t>
      </w:r>
      <w:r w:rsidRPr="00D703C5">
        <w:rPr>
          <w:rFonts w:ascii="Times New Roman" w:hAnsi="Times New Roman" w:cs="Times New Roman"/>
          <w:sz w:val="24"/>
          <w:szCs w:val="24"/>
        </w:rPr>
        <w:t>. United States of America: Cornell University Press, 2004.</w:t>
      </w:r>
    </w:p>
    <w:p w14:paraId="179415E3" w14:textId="49F5EB3E" w:rsidR="00D703C5" w:rsidRPr="00D703C5" w:rsidRDefault="00D703C5" w:rsidP="00D703C5">
      <w:pPr>
        <w:spacing w:after="0" w:line="480" w:lineRule="auto"/>
        <w:ind w:left="720" w:hanging="720"/>
        <w:rPr>
          <w:rFonts w:ascii="Times New Roman" w:hAnsi="Times New Roman" w:cs="Times New Roman"/>
          <w:sz w:val="24"/>
          <w:szCs w:val="24"/>
        </w:rPr>
      </w:pPr>
      <w:r w:rsidRPr="00D703C5">
        <w:rPr>
          <w:rFonts w:ascii="Times New Roman" w:hAnsi="Times New Roman" w:cs="Times New Roman"/>
          <w:sz w:val="24"/>
          <w:szCs w:val="24"/>
        </w:rPr>
        <w:t>Sieyès, Emmanuel Joseph. </w:t>
      </w:r>
      <w:r w:rsidRPr="00D703C5">
        <w:rPr>
          <w:rFonts w:ascii="Times New Roman" w:hAnsi="Times New Roman" w:cs="Times New Roman"/>
          <w:i/>
          <w:iCs/>
          <w:sz w:val="24"/>
          <w:szCs w:val="24"/>
        </w:rPr>
        <w:t>What Is the Third Estate?</w:t>
      </w:r>
      <w:r w:rsidR="00B1455E">
        <w:rPr>
          <w:rFonts w:ascii="Times New Roman" w:hAnsi="Times New Roman" w:cs="Times New Roman"/>
          <w:sz w:val="24"/>
          <w:szCs w:val="24"/>
        </w:rPr>
        <w:t xml:space="preserve"> </w:t>
      </w:r>
      <w:r w:rsidRPr="00D703C5">
        <w:rPr>
          <w:rFonts w:ascii="Times New Roman" w:hAnsi="Times New Roman" w:cs="Times New Roman"/>
          <w:sz w:val="24"/>
          <w:szCs w:val="24"/>
        </w:rPr>
        <w:t>1789.</w:t>
      </w:r>
    </w:p>
    <w:p w14:paraId="2718690D" w14:textId="2C7CD354" w:rsidR="00D703C5" w:rsidRPr="00D703C5" w:rsidRDefault="00D703C5" w:rsidP="00D703C5">
      <w:pPr>
        <w:spacing w:after="0" w:line="480" w:lineRule="auto"/>
        <w:ind w:left="720" w:hanging="720"/>
        <w:rPr>
          <w:rFonts w:ascii="Times New Roman" w:hAnsi="Times New Roman" w:cs="Times New Roman"/>
          <w:sz w:val="24"/>
          <w:szCs w:val="24"/>
        </w:rPr>
      </w:pPr>
      <w:proofErr w:type="spellStart"/>
      <w:r w:rsidRPr="00D703C5">
        <w:rPr>
          <w:rFonts w:ascii="Times New Roman" w:hAnsi="Times New Roman" w:cs="Times New Roman"/>
          <w:sz w:val="24"/>
          <w:szCs w:val="24"/>
        </w:rPr>
        <w:t>Vichniac</w:t>
      </w:r>
      <w:proofErr w:type="spellEnd"/>
      <w:r w:rsidRPr="00D703C5">
        <w:rPr>
          <w:rFonts w:ascii="Times New Roman" w:hAnsi="Times New Roman" w:cs="Times New Roman"/>
          <w:sz w:val="24"/>
          <w:szCs w:val="24"/>
        </w:rPr>
        <w:t>, Judith E. “French Socialists and ‘</w:t>
      </w:r>
      <w:proofErr w:type="spellStart"/>
      <w:r w:rsidRPr="00D703C5">
        <w:rPr>
          <w:rFonts w:ascii="Times New Roman" w:hAnsi="Times New Roman" w:cs="Times New Roman"/>
          <w:sz w:val="24"/>
          <w:szCs w:val="24"/>
        </w:rPr>
        <w:t>Droit</w:t>
      </w:r>
      <w:proofErr w:type="spellEnd"/>
      <w:r w:rsidRPr="00D703C5">
        <w:rPr>
          <w:rFonts w:ascii="Times New Roman" w:hAnsi="Times New Roman" w:cs="Times New Roman"/>
          <w:sz w:val="24"/>
          <w:szCs w:val="24"/>
        </w:rPr>
        <w:t xml:space="preserve"> à la </w:t>
      </w:r>
      <w:proofErr w:type="spellStart"/>
      <w:r w:rsidRPr="00D703C5">
        <w:rPr>
          <w:rFonts w:ascii="Times New Roman" w:hAnsi="Times New Roman" w:cs="Times New Roman"/>
          <w:sz w:val="24"/>
          <w:szCs w:val="24"/>
        </w:rPr>
        <w:t>Différence</w:t>
      </w:r>
      <w:proofErr w:type="spellEnd"/>
      <w:r w:rsidRPr="00D703C5">
        <w:rPr>
          <w:rFonts w:ascii="Times New Roman" w:hAnsi="Times New Roman" w:cs="Times New Roman"/>
          <w:sz w:val="24"/>
          <w:szCs w:val="24"/>
        </w:rPr>
        <w:t>’: A Changing Dynamic.” </w:t>
      </w:r>
      <w:r w:rsidRPr="00D703C5">
        <w:rPr>
          <w:rFonts w:ascii="Times New Roman" w:hAnsi="Times New Roman" w:cs="Times New Roman"/>
          <w:i/>
          <w:iCs/>
          <w:sz w:val="24"/>
          <w:szCs w:val="24"/>
        </w:rPr>
        <w:t>French Politics and Society</w:t>
      </w:r>
      <w:r w:rsidRPr="00D703C5">
        <w:rPr>
          <w:rFonts w:ascii="Times New Roman" w:hAnsi="Times New Roman" w:cs="Times New Roman"/>
          <w:sz w:val="24"/>
          <w:szCs w:val="24"/>
        </w:rPr>
        <w:t> </w:t>
      </w:r>
      <w:r w:rsidR="00A64FB9">
        <w:rPr>
          <w:rFonts w:ascii="Times New Roman" w:hAnsi="Times New Roman" w:cs="Times New Roman"/>
          <w:sz w:val="24"/>
          <w:szCs w:val="24"/>
        </w:rPr>
        <w:t xml:space="preserve">vol. </w:t>
      </w:r>
      <w:r w:rsidRPr="00D703C5">
        <w:rPr>
          <w:rFonts w:ascii="Times New Roman" w:hAnsi="Times New Roman" w:cs="Times New Roman"/>
          <w:sz w:val="24"/>
          <w:szCs w:val="24"/>
        </w:rPr>
        <w:t>9, no. 1 (1991): 40–56.</w:t>
      </w:r>
    </w:p>
    <w:p w14:paraId="3B7C9257" w14:textId="77777777" w:rsidR="00E4557F" w:rsidRPr="00180218" w:rsidRDefault="00E4557F" w:rsidP="00095EDD">
      <w:pPr>
        <w:spacing w:after="0" w:line="480" w:lineRule="auto"/>
        <w:ind w:left="720" w:hanging="720"/>
        <w:rPr>
          <w:rFonts w:ascii="Times New Roman" w:hAnsi="Times New Roman" w:cs="Times New Roman"/>
          <w:sz w:val="24"/>
          <w:szCs w:val="24"/>
        </w:rPr>
      </w:pPr>
    </w:p>
    <w:sectPr w:rsidR="00E4557F" w:rsidRPr="00180218" w:rsidSect="00095E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2A580" w14:textId="77777777" w:rsidR="00F43198" w:rsidRDefault="00F43198" w:rsidP="00C7270F">
      <w:pPr>
        <w:spacing w:after="0" w:line="240" w:lineRule="auto"/>
      </w:pPr>
      <w:r>
        <w:separator/>
      </w:r>
    </w:p>
  </w:endnote>
  <w:endnote w:type="continuationSeparator" w:id="0">
    <w:p w14:paraId="0B33DF48" w14:textId="77777777" w:rsidR="00F43198" w:rsidRDefault="00F43198" w:rsidP="00C72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F6CAE" w14:textId="77777777" w:rsidR="00F43198" w:rsidRDefault="00F43198" w:rsidP="00C7270F">
      <w:pPr>
        <w:spacing w:after="0" w:line="240" w:lineRule="auto"/>
      </w:pPr>
      <w:r>
        <w:separator/>
      </w:r>
    </w:p>
  </w:footnote>
  <w:footnote w:type="continuationSeparator" w:id="0">
    <w:p w14:paraId="5B97B0A3" w14:textId="77777777" w:rsidR="00F43198" w:rsidRDefault="00F43198" w:rsidP="00C7270F">
      <w:pPr>
        <w:spacing w:after="0" w:line="240" w:lineRule="auto"/>
      </w:pPr>
      <w:r>
        <w:continuationSeparator/>
      </w:r>
    </w:p>
  </w:footnote>
  <w:footnote w:id="1">
    <w:p w14:paraId="71C6D16D" w14:textId="34007991" w:rsidR="00F43198" w:rsidRPr="00480AF4" w:rsidRDefault="00F43198">
      <w:pPr>
        <w:pStyle w:val="FootnoteText"/>
        <w:rPr>
          <w:rFonts w:ascii="Times New Roman" w:hAnsi="Times New Roman" w:cs="Times New Roman"/>
          <w:color w:val="000000" w:themeColor="text1"/>
        </w:rPr>
      </w:pPr>
      <w:r w:rsidRPr="00480AF4">
        <w:rPr>
          <w:rStyle w:val="FootnoteReference"/>
          <w:rFonts w:ascii="Times New Roman" w:hAnsi="Times New Roman" w:cs="Times New Roman"/>
          <w:color w:val="000000" w:themeColor="text1"/>
        </w:rPr>
        <w:footnoteRef/>
      </w:r>
      <w:r w:rsidRPr="00480AF4">
        <w:rPr>
          <w:rFonts w:ascii="Times New Roman" w:hAnsi="Times New Roman" w:cs="Times New Roman"/>
          <w:color w:val="000000" w:themeColor="text1"/>
        </w:rPr>
        <w:t xml:space="preserve"> </w:t>
      </w:r>
      <w:proofErr w:type="spellStart"/>
      <w:r w:rsidRPr="00480AF4">
        <w:rPr>
          <w:rFonts w:ascii="Times New Roman" w:hAnsi="Times New Roman" w:cs="Times New Roman"/>
          <w:color w:val="000000" w:themeColor="text1"/>
        </w:rPr>
        <w:t>Rahsaan</w:t>
      </w:r>
      <w:proofErr w:type="spellEnd"/>
      <w:r w:rsidRPr="00480AF4">
        <w:rPr>
          <w:rFonts w:ascii="Times New Roman" w:hAnsi="Times New Roman" w:cs="Times New Roman"/>
          <w:color w:val="000000" w:themeColor="text1"/>
        </w:rPr>
        <w:t xml:space="preserve"> Maxwell, “Political Participation in France Among Non-European-Origin Migrants: Segregation or Integration</w:t>
      </w:r>
      <w:proofErr w:type="gramStart"/>
      <w:r w:rsidRPr="00480AF4">
        <w:rPr>
          <w:rFonts w:ascii="Times New Roman" w:hAnsi="Times New Roman" w:cs="Times New Roman"/>
          <w:color w:val="000000" w:themeColor="text1"/>
        </w:rPr>
        <w:t>?,</w:t>
      </w:r>
      <w:proofErr w:type="gramEnd"/>
      <w:r w:rsidRPr="00480AF4">
        <w:rPr>
          <w:rFonts w:ascii="Times New Roman" w:hAnsi="Times New Roman" w:cs="Times New Roman"/>
          <w:color w:val="000000" w:themeColor="text1"/>
        </w:rPr>
        <w:t>” </w:t>
      </w:r>
      <w:r w:rsidRPr="00480AF4">
        <w:rPr>
          <w:rFonts w:ascii="Times New Roman" w:hAnsi="Times New Roman" w:cs="Times New Roman"/>
          <w:i/>
          <w:iCs/>
          <w:color w:val="000000" w:themeColor="text1"/>
        </w:rPr>
        <w:t>Journal of Ethnic and Migration Studies</w:t>
      </w:r>
      <w:r w:rsidRPr="00480AF4">
        <w:rPr>
          <w:rFonts w:ascii="Times New Roman" w:hAnsi="Times New Roman" w:cs="Times New Roman"/>
          <w:color w:val="000000" w:themeColor="text1"/>
        </w:rPr>
        <w:t> 36, no. 3 (December 17, 2009).</w:t>
      </w:r>
    </w:p>
  </w:footnote>
  <w:footnote w:id="2">
    <w:p w14:paraId="56F69AEF" w14:textId="03FECDCA" w:rsidR="00F43198" w:rsidRDefault="00F43198">
      <w:pPr>
        <w:pStyle w:val="FootnoteText"/>
      </w:pPr>
      <w:r w:rsidRPr="00480AF4">
        <w:rPr>
          <w:rStyle w:val="FootnoteReference"/>
          <w:rFonts w:ascii="Times New Roman" w:hAnsi="Times New Roman" w:cs="Times New Roman"/>
          <w:color w:val="000000" w:themeColor="text1"/>
        </w:rPr>
        <w:footnoteRef/>
      </w:r>
      <w:r w:rsidRPr="00480AF4">
        <w:rPr>
          <w:rFonts w:ascii="Times New Roman" w:hAnsi="Times New Roman" w:cs="Times New Roman"/>
          <w:color w:val="000000" w:themeColor="text1"/>
        </w:rPr>
        <w:t xml:space="preserve"> </w:t>
      </w:r>
      <w:r w:rsidRPr="00480AF4">
        <w:rPr>
          <w:rFonts w:ascii="Times New Roman" w:hAnsi="Times New Roman" w:cs="Times New Roman"/>
          <w:color w:val="000000" w:themeColor="text1"/>
          <w:shd w:val="clear" w:color="auto" w:fill="FFFFFF"/>
        </w:rPr>
        <w:t xml:space="preserve">Thomas </w:t>
      </w:r>
      <w:proofErr w:type="spellStart"/>
      <w:r w:rsidRPr="00480AF4">
        <w:rPr>
          <w:rFonts w:ascii="Times New Roman" w:hAnsi="Times New Roman" w:cs="Times New Roman"/>
          <w:color w:val="000000" w:themeColor="text1"/>
          <w:shd w:val="clear" w:color="auto" w:fill="FFFFFF"/>
        </w:rPr>
        <w:t>Lacroix</w:t>
      </w:r>
      <w:proofErr w:type="spellEnd"/>
      <w:r w:rsidRPr="00480AF4">
        <w:rPr>
          <w:rFonts w:ascii="Times New Roman" w:hAnsi="Times New Roman" w:cs="Times New Roman"/>
          <w:color w:val="000000" w:themeColor="text1"/>
          <w:shd w:val="clear" w:color="auto" w:fill="FFFFFF"/>
        </w:rPr>
        <w:t>,</w:t>
      </w:r>
      <w:r w:rsidRPr="00480AF4">
        <w:rPr>
          <w:rStyle w:val="apple-converted-space"/>
          <w:rFonts w:ascii="Times New Roman" w:hAnsi="Times New Roman" w:cs="Times New Roman"/>
          <w:color w:val="000000" w:themeColor="text1"/>
          <w:shd w:val="clear" w:color="auto" w:fill="FFFFFF"/>
        </w:rPr>
        <w:t> </w:t>
      </w:r>
      <w:r w:rsidRPr="00480AF4">
        <w:rPr>
          <w:rFonts w:ascii="Times New Roman" w:hAnsi="Times New Roman" w:cs="Times New Roman"/>
          <w:i/>
          <w:iCs/>
          <w:color w:val="000000" w:themeColor="text1"/>
          <w:shd w:val="clear" w:color="auto" w:fill="FFFFFF"/>
        </w:rPr>
        <w:t>Moroccan in France: Their Organizations and Activities Back Home</w:t>
      </w:r>
      <w:r w:rsidRPr="00480AF4">
        <w:rPr>
          <w:rFonts w:ascii="Times New Roman" w:hAnsi="Times New Roman" w:cs="Times New Roman"/>
          <w:color w:val="000000" w:themeColor="text1"/>
          <w:shd w:val="clear" w:color="auto" w:fill="FFFFFF"/>
        </w:rPr>
        <w:t>, (University of Poitiers, 2013),</w:t>
      </w:r>
      <w:r w:rsidRPr="00480AF4">
        <w:rPr>
          <w:rStyle w:val="apple-converted-space"/>
          <w:rFonts w:ascii="Times New Roman" w:hAnsi="Times New Roman" w:cs="Times New Roman"/>
          <w:color w:val="000000" w:themeColor="text1"/>
          <w:shd w:val="clear" w:color="auto" w:fill="FFFFFF"/>
        </w:rPr>
        <w:t> 27.</w:t>
      </w:r>
    </w:p>
  </w:footnote>
  <w:footnote w:id="3">
    <w:p w14:paraId="697BD558" w14:textId="525D20B1" w:rsidR="00F43198" w:rsidRPr="00480AF4" w:rsidRDefault="00F43198">
      <w:pPr>
        <w:pStyle w:val="FootnoteText"/>
        <w:rPr>
          <w:rFonts w:ascii="Times New Roman" w:hAnsi="Times New Roman" w:cs="Times New Roman"/>
        </w:rPr>
      </w:pPr>
      <w:r w:rsidRPr="00480AF4">
        <w:rPr>
          <w:rStyle w:val="FootnoteReference"/>
          <w:rFonts w:ascii="Times New Roman" w:hAnsi="Times New Roman" w:cs="Times New Roman"/>
        </w:rPr>
        <w:footnoteRef/>
      </w:r>
      <w:r w:rsidRPr="00480AF4">
        <w:rPr>
          <w:rFonts w:ascii="Times New Roman" w:hAnsi="Times New Roman" w:cs="Times New Roman"/>
        </w:rPr>
        <w:t xml:space="preserve"> Thomas </w:t>
      </w:r>
      <w:proofErr w:type="spellStart"/>
      <w:r w:rsidRPr="00480AF4">
        <w:rPr>
          <w:rFonts w:ascii="Times New Roman" w:hAnsi="Times New Roman" w:cs="Times New Roman"/>
        </w:rPr>
        <w:t>Lacroix</w:t>
      </w:r>
      <w:proofErr w:type="spellEnd"/>
      <w:r w:rsidRPr="00480AF4">
        <w:rPr>
          <w:rFonts w:ascii="Times New Roman" w:hAnsi="Times New Roman" w:cs="Times New Roman"/>
        </w:rPr>
        <w:t>, </w:t>
      </w:r>
      <w:r w:rsidRPr="00480AF4">
        <w:rPr>
          <w:rFonts w:ascii="Times New Roman" w:hAnsi="Times New Roman" w:cs="Times New Roman"/>
          <w:i/>
          <w:iCs/>
        </w:rPr>
        <w:t>Moroccan in France: Their Organizations and Activities Back Home</w:t>
      </w:r>
      <w:r w:rsidRPr="00480AF4">
        <w:rPr>
          <w:rFonts w:ascii="Times New Roman" w:hAnsi="Times New Roman" w:cs="Times New Roman"/>
        </w:rPr>
        <w:t>, (University of Poitiers, 2013), </w:t>
      </w:r>
    </w:p>
  </w:footnote>
  <w:footnote w:id="4">
    <w:p w14:paraId="154DE977" w14:textId="203A339C" w:rsidR="00F43198" w:rsidRDefault="00F43198">
      <w:pPr>
        <w:pStyle w:val="FootnoteText"/>
      </w:pPr>
      <w:r w:rsidRPr="00480AF4">
        <w:rPr>
          <w:rStyle w:val="FootnoteReference"/>
          <w:rFonts w:ascii="Times New Roman" w:hAnsi="Times New Roman" w:cs="Times New Roman"/>
        </w:rPr>
        <w:footnoteRef/>
      </w:r>
      <w:r w:rsidRPr="00480AF4">
        <w:rPr>
          <w:rFonts w:ascii="Times New Roman" w:hAnsi="Times New Roman" w:cs="Times New Roman"/>
        </w:rPr>
        <w:t xml:space="preserve"> </w:t>
      </w:r>
      <w:proofErr w:type="spellStart"/>
      <w:r w:rsidRPr="00480AF4">
        <w:rPr>
          <w:rFonts w:ascii="Times New Roman" w:hAnsi="Times New Roman" w:cs="Times New Roman"/>
        </w:rPr>
        <w:t>Rahsaan</w:t>
      </w:r>
      <w:proofErr w:type="spellEnd"/>
      <w:r w:rsidRPr="00480AF4">
        <w:rPr>
          <w:rFonts w:ascii="Times New Roman" w:hAnsi="Times New Roman" w:cs="Times New Roman"/>
        </w:rPr>
        <w:t xml:space="preserve"> M</w:t>
      </w:r>
      <w:r w:rsidRPr="00480AF4">
        <w:rPr>
          <w:rFonts w:ascii="Times New Roman" w:hAnsi="Times New Roman" w:cs="Times New Roman"/>
          <w:color w:val="000000" w:themeColor="text1"/>
        </w:rPr>
        <w:t>axwell, “Political Participation in France Among Non-European-Origin Migrants: Segregation or Integration</w:t>
      </w:r>
      <w:proofErr w:type="gramStart"/>
      <w:r w:rsidRPr="00480AF4">
        <w:rPr>
          <w:rFonts w:ascii="Times New Roman" w:hAnsi="Times New Roman" w:cs="Times New Roman"/>
          <w:color w:val="000000" w:themeColor="text1"/>
        </w:rPr>
        <w:t>?,</w:t>
      </w:r>
      <w:proofErr w:type="gramEnd"/>
      <w:r w:rsidRPr="00480AF4">
        <w:rPr>
          <w:rFonts w:ascii="Times New Roman" w:hAnsi="Times New Roman" w:cs="Times New Roman"/>
          <w:color w:val="000000" w:themeColor="text1"/>
        </w:rPr>
        <w:t>” </w:t>
      </w:r>
      <w:r w:rsidRPr="00480AF4">
        <w:rPr>
          <w:rFonts w:ascii="Times New Roman" w:hAnsi="Times New Roman" w:cs="Times New Roman"/>
          <w:i/>
          <w:iCs/>
          <w:color w:val="000000" w:themeColor="text1"/>
        </w:rPr>
        <w:t>Journal of Ethnic and Migration Studies</w:t>
      </w:r>
      <w:r w:rsidRPr="00480AF4">
        <w:rPr>
          <w:rFonts w:ascii="Times New Roman" w:hAnsi="Times New Roman" w:cs="Times New Roman"/>
          <w:color w:val="000000" w:themeColor="text1"/>
        </w:rPr>
        <w:t> 36, no. 3 (December 17, 2009), 425-427.</w:t>
      </w:r>
    </w:p>
  </w:footnote>
  <w:footnote w:id="5">
    <w:p w14:paraId="6FAD5BE4" w14:textId="68AB28A5" w:rsidR="00F43198" w:rsidRPr="00480AF4" w:rsidRDefault="00F43198" w:rsidP="00683B46">
      <w:pPr>
        <w:pStyle w:val="FootnoteText"/>
        <w:rPr>
          <w:rFonts w:ascii="Times New Roman" w:hAnsi="Times New Roman" w:cs="Times New Roman"/>
        </w:rPr>
      </w:pPr>
      <w:r w:rsidRPr="00480AF4">
        <w:rPr>
          <w:rStyle w:val="FootnoteReference"/>
          <w:rFonts w:ascii="Times New Roman" w:hAnsi="Times New Roman" w:cs="Times New Roman"/>
        </w:rPr>
        <w:footnoteRef/>
      </w:r>
      <w:r w:rsidRPr="00480AF4">
        <w:rPr>
          <w:rFonts w:ascii="Times New Roman" w:hAnsi="Times New Roman" w:cs="Times New Roman"/>
        </w:rPr>
        <w:t xml:space="preserve"> </w:t>
      </w:r>
      <w:r w:rsidRPr="00480AF4">
        <w:rPr>
          <w:rFonts w:ascii="Times New Roman" w:hAnsi="Times New Roman" w:cs="Times New Roman"/>
          <w:shd w:val="clear" w:color="auto" w:fill="FFFFFF"/>
        </w:rPr>
        <w:t>Rogers Brubaker,</w:t>
      </w:r>
      <w:r w:rsidRPr="00480AF4">
        <w:rPr>
          <w:rStyle w:val="apple-converted-space"/>
          <w:rFonts w:ascii="Times New Roman" w:hAnsi="Times New Roman" w:cs="Times New Roman"/>
          <w:shd w:val="clear" w:color="auto" w:fill="FFFFFF"/>
        </w:rPr>
        <w:t> </w:t>
      </w:r>
      <w:r w:rsidRPr="00480AF4">
        <w:rPr>
          <w:rFonts w:ascii="Times New Roman" w:hAnsi="Times New Roman" w:cs="Times New Roman"/>
          <w:i/>
          <w:iCs/>
          <w:shd w:val="clear" w:color="auto" w:fill="FFFFFF"/>
        </w:rPr>
        <w:t>Citizenship and Nationhood in France and Germany</w:t>
      </w:r>
      <w:r w:rsidRPr="00480AF4">
        <w:rPr>
          <w:rStyle w:val="apple-converted-space"/>
          <w:rFonts w:ascii="Times New Roman" w:hAnsi="Times New Roman" w:cs="Times New Roman"/>
          <w:shd w:val="clear" w:color="auto" w:fill="FFFFFF"/>
        </w:rPr>
        <w:t> </w:t>
      </w:r>
      <w:r w:rsidRPr="00480AF4">
        <w:rPr>
          <w:rFonts w:ascii="Times New Roman" w:hAnsi="Times New Roman" w:cs="Times New Roman"/>
          <w:shd w:val="clear" w:color="auto" w:fill="FFFFFF"/>
        </w:rPr>
        <w:t>(Cambridge, Massachusetts; London, England: Harvard University Press, 1992), 41-45.</w:t>
      </w:r>
    </w:p>
  </w:footnote>
  <w:footnote w:id="6">
    <w:p w14:paraId="69C5C3D8" w14:textId="56075998" w:rsidR="00F43198" w:rsidRDefault="00F43198">
      <w:pPr>
        <w:pStyle w:val="FootnoteText"/>
      </w:pPr>
      <w:r w:rsidRPr="00480AF4">
        <w:rPr>
          <w:rStyle w:val="FootnoteReference"/>
          <w:rFonts w:ascii="Times New Roman" w:hAnsi="Times New Roman" w:cs="Times New Roman"/>
        </w:rPr>
        <w:footnoteRef/>
      </w:r>
      <w:r w:rsidRPr="00480AF4">
        <w:rPr>
          <w:rFonts w:ascii="Times New Roman" w:hAnsi="Times New Roman" w:cs="Times New Roman"/>
        </w:rPr>
        <w:t xml:space="preserve"> </w:t>
      </w:r>
      <w:proofErr w:type="spellStart"/>
      <w:r w:rsidRPr="00480AF4">
        <w:rPr>
          <w:rFonts w:ascii="Times New Roman" w:hAnsi="Times New Roman" w:cs="Times New Roman"/>
        </w:rPr>
        <w:t>Rahsaan</w:t>
      </w:r>
      <w:proofErr w:type="spellEnd"/>
      <w:r w:rsidRPr="00480AF4">
        <w:rPr>
          <w:rFonts w:ascii="Times New Roman" w:hAnsi="Times New Roman" w:cs="Times New Roman"/>
        </w:rPr>
        <w:t xml:space="preserve"> M</w:t>
      </w:r>
      <w:r w:rsidRPr="00480AF4">
        <w:rPr>
          <w:rFonts w:ascii="Times New Roman" w:hAnsi="Times New Roman" w:cs="Times New Roman"/>
          <w:color w:val="000000" w:themeColor="text1"/>
        </w:rPr>
        <w:t>axwell, “Political Participation in France Among Non-European-Origin Migrants: Segregation or Integration</w:t>
      </w:r>
      <w:proofErr w:type="gramStart"/>
      <w:r w:rsidRPr="00480AF4">
        <w:rPr>
          <w:rFonts w:ascii="Times New Roman" w:hAnsi="Times New Roman" w:cs="Times New Roman"/>
          <w:color w:val="000000" w:themeColor="text1"/>
        </w:rPr>
        <w:t>?,</w:t>
      </w:r>
      <w:proofErr w:type="gramEnd"/>
      <w:r w:rsidRPr="00480AF4">
        <w:rPr>
          <w:rFonts w:ascii="Times New Roman" w:hAnsi="Times New Roman" w:cs="Times New Roman"/>
          <w:color w:val="000000" w:themeColor="text1"/>
        </w:rPr>
        <w:t>” </w:t>
      </w:r>
      <w:r w:rsidRPr="00480AF4">
        <w:rPr>
          <w:rFonts w:ascii="Times New Roman" w:hAnsi="Times New Roman" w:cs="Times New Roman"/>
          <w:i/>
          <w:iCs/>
          <w:color w:val="000000" w:themeColor="text1"/>
        </w:rPr>
        <w:t>Journal of Ethnic and Migration Studies</w:t>
      </w:r>
      <w:r w:rsidRPr="00480AF4">
        <w:rPr>
          <w:rFonts w:ascii="Times New Roman" w:hAnsi="Times New Roman" w:cs="Times New Roman"/>
          <w:color w:val="000000" w:themeColor="text1"/>
        </w:rPr>
        <w:t> 36, no. 3 (December 17, 2009), 431-438.</w:t>
      </w:r>
    </w:p>
  </w:footnote>
  <w:footnote w:id="7">
    <w:p w14:paraId="47A51896" w14:textId="280A802D" w:rsidR="00F43198" w:rsidRPr="00FE11B0" w:rsidRDefault="00F43198">
      <w:pPr>
        <w:pStyle w:val="FootnoteText"/>
        <w:rPr>
          <w:rFonts w:ascii="Times New Roman" w:hAnsi="Times New Roman" w:cs="Times New Roman"/>
        </w:rPr>
      </w:pPr>
      <w:r w:rsidRPr="00FE11B0">
        <w:rPr>
          <w:rStyle w:val="FootnoteReference"/>
          <w:rFonts w:ascii="Times New Roman" w:hAnsi="Times New Roman" w:cs="Times New Roman"/>
        </w:rPr>
        <w:footnoteRef/>
      </w:r>
      <w:r w:rsidRPr="00FE11B0">
        <w:rPr>
          <w:rFonts w:ascii="Times New Roman" w:hAnsi="Times New Roman" w:cs="Times New Roman"/>
        </w:rPr>
        <w:t xml:space="preserve"> Judith E. </w:t>
      </w:r>
      <w:proofErr w:type="spellStart"/>
      <w:r w:rsidRPr="00FE11B0">
        <w:rPr>
          <w:rFonts w:ascii="Times New Roman" w:hAnsi="Times New Roman" w:cs="Times New Roman"/>
        </w:rPr>
        <w:t>Vichniac</w:t>
      </w:r>
      <w:proofErr w:type="spellEnd"/>
      <w:r w:rsidRPr="00FE11B0">
        <w:rPr>
          <w:rFonts w:ascii="Times New Roman" w:hAnsi="Times New Roman" w:cs="Times New Roman"/>
        </w:rPr>
        <w:t>, “French Socialists and ‘</w:t>
      </w:r>
      <w:proofErr w:type="spellStart"/>
      <w:r w:rsidRPr="00FE11B0">
        <w:rPr>
          <w:rFonts w:ascii="Times New Roman" w:hAnsi="Times New Roman" w:cs="Times New Roman"/>
        </w:rPr>
        <w:t>Droit</w:t>
      </w:r>
      <w:proofErr w:type="spellEnd"/>
      <w:r w:rsidRPr="00FE11B0">
        <w:rPr>
          <w:rFonts w:ascii="Times New Roman" w:hAnsi="Times New Roman" w:cs="Times New Roman"/>
        </w:rPr>
        <w:t xml:space="preserve"> à la </w:t>
      </w:r>
      <w:proofErr w:type="spellStart"/>
      <w:r w:rsidRPr="00FE11B0">
        <w:rPr>
          <w:rFonts w:ascii="Times New Roman" w:hAnsi="Times New Roman" w:cs="Times New Roman"/>
        </w:rPr>
        <w:t>Différence</w:t>
      </w:r>
      <w:proofErr w:type="spellEnd"/>
      <w:r w:rsidRPr="00FE11B0">
        <w:rPr>
          <w:rFonts w:ascii="Times New Roman" w:hAnsi="Times New Roman" w:cs="Times New Roman"/>
        </w:rPr>
        <w:t>’: A Changing Dynamic,” </w:t>
      </w:r>
      <w:r w:rsidRPr="00FE11B0">
        <w:rPr>
          <w:rFonts w:ascii="Times New Roman" w:hAnsi="Times New Roman" w:cs="Times New Roman"/>
          <w:i/>
          <w:iCs/>
        </w:rPr>
        <w:t>French Politics and Society</w:t>
      </w:r>
      <w:r w:rsidRPr="00FE11B0">
        <w:rPr>
          <w:rFonts w:ascii="Times New Roman" w:hAnsi="Times New Roman" w:cs="Times New Roman"/>
        </w:rPr>
        <w:t> 9, no. 1 (1991), 43-45.</w:t>
      </w:r>
    </w:p>
  </w:footnote>
  <w:footnote w:id="8">
    <w:p w14:paraId="41BBCC21" w14:textId="082B946A" w:rsidR="00F43198" w:rsidRPr="005307F3" w:rsidRDefault="00F43198">
      <w:pPr>
        <w:pStyle w:val="FootnoteText"/>
        <w:rPr>
          <w:rFonts w:ascii="Times New Roman" w:hAnsi="Times New Roman" w:cs="Times New Roman"/>
        </w:rPr>
      </w:pPr>
      <w:r w:rsidRPr="005307F3">
        <w:rPr>
          <w:rStyle w:val="FootnoteReference"/>
          <w:rFonts w:ascii="Times New Roman" w:hAnsi="Times New Roman" w:cs="Times New Roman"/>
        </w:rPr>
        <w:footnoteRef/>
      </w:r>
      <w:r w:rsidRPr="005307F3">
        <w:rPr>
          <w:rFonts w:ascii="Times New Roman" w:hAnsi="Times New Roman" w:cs="Times New Roman"/>
        </w:rPr>
        <w:t xml:space="preserve"> Nora </w:t>
      </w:r>
      <w:proofErr w:type="spellStart"/>
      <w:r w:rsidRPr="005307F3">
        <w:rPr>
          <w:rFonts w:ascii="Times New Roman" w:hAnsi="Times New Roman" w:cs="Times New Roman"/>
        </w:rPr>
        <w:t>Fellag</w:t>
      </w:r>
      <w:proofErr w:type="spellEnd"/>
      <w:r w:rsidRPr="005307F3">
        <w:rPr>
          <w:rFonts w:ascii="Times New Roman" w:hAnsi="Times New Roman" w:cs="Times New Roman"/>
        </w:rPr>
        <w:t>, “The Muslim Label: How French North Africans Have Become ‘Muslims’ and Not ‘Citizens,’” </w:t>
      </w:r>
      <w:r w:rsidRPr="005307F3">
        <w:rPr>
          <w:rFonts w:ascii="Times New Roman" w:hAnsi="Times New Roman" w:cs="Times New Roman"/>
          <w:i/>
          <w:iCs/>
        </w:rPr>
        <w:t xml:space="preserve">Journal on </w:t>
      </w:r>
      <w:proofErr w:type="spellStart"/>
      <w:r w:rsidRPr="005307F3">
        <w:rPr>
          <w:rFonts w:ascii="Times New Roman" w:hAnsi="Times New Roman" w:cs="Times New Roman"/>
          <w:i/>
          <w:iCs/>
        </w:rPr>
        <w:t>Ethnopolitics</w:t>
      </w:r>
      <w:proofErr w:type="spellEnd"/>
      <w:r w:rsidRPr="005307F3">
        <w:rPr>
          <w:rFonts w:ascii="Times New Roman" w:hAnsi="Times New Roman" w:cs="Times New Roman"/>
          <w:i/>
          <w:iCs/>
        </w:rPr>
        <w:t xml:space="preserve"> and Minority Issues in Europe</w:t>
      </w:r>
      <w:r w:rsidRPr="005307F3">
        <w:rPr>
          <w:rFonts w:ascii="Times New Roman" w:hAnsi="Times New Roman" w:cs="Times New Roman"/>
        </w:rPr>
        <w:t> 13, no. 4 (2014), 1-6.</w:t>
      </w:r>
    </w:p>
  </w:footnote>
  <w:footnote w:id="9">
    <w:p w14:paraId="2532900A" w14:textId="2F959513" w:rsidR="00F43198" w:rsidRPr="005307F3" w:rsidRDefault="00F43198" w:rsidP="00406AE2">
      <w:pPr>
        <w:pStyle w:val="FootnoteText"/>
        <w:rPr>
          <w:rFonts w:ascii="Times New Roman" w:hAnsi="Times New Roman" w:cs="Times New Roman"/>
        </w:rPr>
      </w:pPr>
      <w:r w:rsidRPr="005307F3">
        <w:rPr>
          <w:rStyle w:val="FootnoteReference"/>
          <w:rFonts w:ascii="Times New Roman" w:hAnsi="Times New Roman" w:cs="Times New Roman"/>
        </w:rPr>
        <w:footnoteRef/>
      </w:r>
      <w:r w:rsidRPr="005307F3">
        <w:rPr>
          <w:rFonts w:ascii="Times New Roman" w:hAnsi="Times New Roman" w:cs="Times New Roman"/>
        </w:rPr>
        <w:t xml:space="preserve"> </w:t>
      </w:r>
      <w:r w:rsidRPr="005307F3">
        <w:rPr>
          <w:rFonts w:ascii="Times New Roman" w:hAnsi="Times New Roman" w:cs="Times New Roman"/>
          <w:shd w:val="clear" w:color="auto" w:fill="FFFFFF"/>
        </w:rPr>
        <w:t>Rogers Brubaker,</w:t>
      </w:r>
      <w:r w:rsidRPr="005307F3">
        <w:rPr>
          <w:rStyle w:val="apple-converted-space"/>
          <w:rFonts w:ascii="Times New Roman" w:hAnsi="Times New Roman" w:cs="Times New Roman"/>
          <w:shd w:val="clear" w:color="auto" w:fill="FFFFFF"/>
        </w:rPr>
        <w:t> </w:t>
      </w:r>
      <w:r w:rsidRPr="005307F3">
        <w:rPr>
          <w:rFonts w:ascii="Times New Roman" w:hAnsi="Times New Roman" w:cs="Times New Roman"/>
          <w:i/>
          <w:iCs/>
          <w:shd w:val="clear" w:color="auto" w:fill="FFFFFF"/>
        </w:rPr>
        <w:t>Citizenship and Nationhood in France and Germany</w:t>
      </w:r>
      <w:r w:rsidRPr="005307F3">
        <w:rPr>
          <w:rStyle w:val="apple-converted-space"/>
          <w:rFonts w:ascii="Times New Roman" w:hAnsi="Times New Roman" w:cs="Times New Roman"/>
          <w:shd w:val="clear" w:color="auto" w:fill="FFFFFF"/>
        </w:rPr>
        <w:t> </w:t>
      </w:r>
      <w:r w:rsidRPr="005307F3">
        <w:rPr>
          <w:rFonts w:ascii="Times New Roman" w:hAnsi="Times New Roman" w:cs="Times New Roman"/>
          <w:shd w:val="clear" w:color="auto" w:fill="FFFFFF"/>
        </w:rPr>
        <w:t>(Cambridge, Massachusetts; London, England: Harvard University Press, 1992), 35-41.</w:t>
      </w:r>
    </w:p>
  </w:footnote>
  <w:footnote w:id="10">
    <w:p w14:paraId="37219273" w14:textId="1F4DDEFF" w:rsidR="00F43198" w:rsidRDefault="00F43198">
      <w:pPr>
        <w:pStyle w:val="FootnoteText"/>
      </w:pPr>
      <w:r w:rsidRPr="005307F3">
        <w:rPr>
          <w:rStyle w:val="FootnoteReference"/>
          <w:rFonts w:ascii="Times New Roman" w:hAnsi="Times New Roman" w:cs="Times New Roman"/>
        </w:rPr>
        <w:footnoteRef/>
      </w:r>
      <w:r w:rsidRPr="005307F3">
        <w:rPr>
          <w:rFonts w:ascii="Times New Roman" w:hAnsi="Times New Roman" w:cs="Times New Roman"/>
        </w:rPr>
        <w:t xml:space="preserve"> Peter </w:t>
      </w:r>
      <w:proofErr w:type="spellStart"/>
      <w:r w:rsidRPr="005307F3">
        <w:rPr>
          <w:rFonts w:ascii="Times New Roman" w:hAnsi="Times New Roman" w:cs="Times New Roman"/>
        </w:rPr>
        <w:t>Sahlins</w:t>
      </w:r>
      <w:proofErr w:type="spellEnd"/>
      <w:r w:rsidRPr="005307F3">
        <w:rPr>
          <w:rFonts w:ascii="Times New Roman" w:hAnsi="Times New Roman" w:cs="Times New Roman"/>
        </w:rPr>
        <w:t>, </w:t>
      </w:r>
      <w:r w:rsidRPr="005307F3">
        <w:rPr>
          <w:rFonts w:ascii="Times New Roman" w:hAnsi="Times New Roman" w:cs="Times New Roman"/>
          <w:i/>
          <w:iCs/>
        </w:rPr>
        <w:t>Unnaturally French: Foreign Citizens in the Old Regime and After</w:t>
      </w:r>
      <w:r w:rsidRPr="005307F3">
        <w:rPr>
          <w:rFonts w:ascii="Times New Roman" w:hAnsi="Times New Roman" w:cs="Times New Roman"/>
        </w:rPr>
        <w:t> (United States of America: Cornell University Press, 2004), 237.</w:t>
      </w:r>
    </w:p>
  </w:footnote>
  <w:footnote w:id="11">
    <w:p w14:paraId="67FCFDC2" w14:textId="335FEC44" w:rsidR="00F43198" w:rsidRPr="00C05221" w:rsidRDefault="00F43198">
      <w:pPr>
        <w:pStyle w:val="FootnoteText"/>
        <w:rPr>
          <w:rFonts w:ascii="Times New Roman" w:hAnsi="Times New Roman" w:cs="Times New Roman"/>
        </w:rPr>
      </w:pPr>
      <w:r w:rsidRPr="00DA14E5">
        <w:rPr>
          <w:rStyle w:val="FootnoteReference"/>
          <w:rFonts w:ascii="Times New Roman" w:hAnsi="Times New Roman" w:cs="Times New Roman"/>
        </w:rPr>
        <w:footnoteRef/>
      </w:r>
      <w:r w:rsidRPr="00DA14E5">
        <w:rPr>
          <w:rFonts w:ascii="Times New Roman" w:hAnsi="Times New Roman" w:cs="Times New Roman"/>
        </w:rPr>
        <w:t xml:space="preserve"> </w:t>
      </w:r>
      <w:proofErr w:type="spellStart"/>
      <w:r w:rsidRPr="00DA14E5">
        <w:rPr>
          <w:rFonts w:ascii="Times New Roman" w:hAnsi="Times New Roman" w:cs="Times New Roman"/>
        </w:rPr>
        <w:t>Rahsaan</w:t>
      </w:r>
      <w:proofErr w:type="spellEnd"/>
      <w:r w:rsidRPr="00DA14E5">
        <w:rPr>
          <w:rFonts w:ascii="Times New Roman" w:hAnsi="Times New Roman" w:cs="Times New Roman"/>
        </w:rPr>
        <w:t xml:space="preserve"> Maxwell, “Political Participation in France Among Non-European-Origin Migrants: Segregation or </w:t>
      </w:r>
      <w:r w:rsidRPr="00C05221">
        <w:rPr>
          <w:rFonts w:ascii="Times New Roman" w:hAnsi="Times New Roman" w:cs="Times New Roman"/>
        </w:rPr>
        <w:t>Integration</w:t>
      </w:r>
      <w:proofErr w:type="gramStart"/>
      <w:r w:rsidRPr="00C05221">
        <w:rPr>
          <w:rFonts w:ascii="Times New Roman" w:hAnsi="Times New Roman" w:cs="Times New Roman"/>
        </w:rPr>
        <w:t>?,</w:t>
      </w:r>
      <w:proofErr w:type="gramEnd"/>
      <w:r w:rsidRPr="00C05221">
        <w:rPr>
          <w:rFonts w:ascii="Times New Roman" w:hAnsi="Times New Roman" w:cs="Times New Roman"/>
        </w:rPr>
        <w:t>” </w:t>
      </w:r>
      <w:r w:rsidRPr="00C05221">
        <w:rPr>
          <w:rFonts w:ascii="Times New Roman" w:hAnsi="Times New Roman" w:cs="Times New Roman"/>
          <w:i/>
          <w:iCs/>
        </w:rPr>
        <w:t>Journal of Ethnic and Migration Studies</w:t>
      </w:r>
      <w:r w:rsidRPr="00C05221">
        <w:rPr>
          <w:rFonts w:ascii="Times New Roman" w:hAnsi="Times New Roman" w:cs="Times New Roman"/>
        </w:rPr>
        <w:t> 36, no. 3 (December 17, 2009), 426-427.</w:t>
      </w:r>
    </w:p>
  </w:footnote>
  <w:footnote w:id="12">
    <w:p w14:paraId="0A123DC4" w14:textId="51409825" w:rsidR="00F43198" w:rsidRPr="00C05221" w:rsidRDefault="00F43198">
      <w:pPr>
        <w:pStyle w:val="FootnoteText"/>
        <w:rPr>
          <w:rFonts w:ascii="Times New Roman" w:hAnsi="Times New Roman" w:cs="Times New Roman"/>
        </w:rPr>
      </w:pPr>
      <w:r w:rsidRPr="00C05221">
        <w:rPr>
          <w:rStyle w:val="FootnoteReference"/>
          <w:rFonts w:ascii="Times New Roman" w:hAnsi="Times New Roman" w:cs="Times New Roman"/>
        </w:rPr>
        <w:footnoteRef/>
      </w:r>
      <w:r w:rsidRPr="00C05221">
        <w:rPr>
          <w:rFonts w:ascii="Times New Roman" w:hAnsi="Times New Roman" w:cs="Times New Roman"/>
        </w:rPr>
        <w:t xml:space="preserve"> Nora </w:t>
      </w:r>
      <w:proofErr w:type="spellStart"/>
      <w:r w:rsidRPr="00C05221">
        <w:rPr>
          <w:rFonts w:ascii="Times New Roman" w:hAnsi="Times New Roman" w:cs="Times New Roman"/>
        </w:rPr>
        <w:t>Fellag</w:t>
      </w:r>
      <w:proofErr w:type="spellEnd"/>
      <w:r w:rsidRPr="00C05221">
        <w:rPr>
          <w:rFonts w:ascii="Times New Roman" w:hAnsi="Times New Roman" w:cs="Times New Roman"/>
        </w:rPr>
        <w:t>, “The Muslim Label: How French North Africans Have Become ‘Muslims’ and Not ‘Citizens,’” </w:t>
      </w:r>
      <w:r w:rsidRPr="00C05221">
        <w:rPr>
          <w:rFonts w:ascii="Times New Roman" w:hAnsi="Times New Roman" w:cs="Times New Roman"/>
          <w:i/>
          <w:iCs/>
        </w:rPr>
        <w:t xml:space="preserve">Journal on </w:t>
      </w:r>
      <w:proofErr w:type="spellStart"/>
      <w:r w:rsidRPr="00C05221">
        <w:rPr>
          <w:rFonts w:ascii="Times New Roman" w:hAnsi="Times New Roman" w:cs="Times New Roman"/>
          <w:i/>
          <w:iCs/>
        </w:rPr>
        <w:t>Ethnopolitics</w:t>
      </w:r>
      <w:proofErr w:type="spellEnd"/>
      <w:r w:rsidRPr="00C05221">
        <w:rPr>
          <w:rFonts w:ascii="Times New Roman" w:hAnsi="Times New Roman" w:cs="Times New Roman"/>
          <w:i/>
          <w:iCs/>
        </w:rPr>
        <w:t xml:space="preserve"> and Minority Issues in Europe</w:t>
      </w:r>
      <w:r w:rsidRPr="00C05221">
        <w:rPr>
          <w:rFonts w:ascii="Times New Roman" w:hAnsi="Times New Roman" w:cs="Times New Roman"/>
        </w:rPr>
        <w:t> 13, no. 4 (2014).</w:t>
      </w:r>
    </w:p>
  </w:footnote>
  <w:footnote w:id="13">
    <w:p w14:paraId="2AAEA0E8" w14:textId="62ECDD5E" w:rsidR="00F43198" w:rsidRPr="006B7BC3" w:rsidRDefault="00F43198">
      <w:pPr>
        <w:pStyle w:val="FootnoteText"/>
        <w:rPr>
          <w:rFonts w:ascii="Times New Roman" w:hAnsi="Times New Roman" w:cs="Times New Roman"/>
        </w:rPr>
      </w:pPr>
      <w:r w:rsidRPr="00C939AB">
        <w:rPr>
          <w:rStyle w:val="FootnoteReference"/>
          <w:rFonts w:ascii="Times New Roman" w:hAnsi="Times New Roman" w:cs="Times New Roman"/>
        </w:rPr>
        <w:footnoteRef/>
      </w:r>
      <w:r w:rsidRPr="00C939AB">
        <w:rPr>
          <w:rFonts w:ascii="Times New Roman" w:hAnsi="Times New Roman" w:cs="Times New Roman"/>
        </w:rPr>
        <w:t xml:space="preserve"> </w:t>
      </w:r>
      <w:proofErr w:type="spellStart"/>
      <w:r w:rsidRPr="006B7BC3">
        <w:rPr>
          <w:rFonts w:ascii="Times New Roman" w:hAnsi="Times New Roman" w:cs="Times New Roman"/>
        </w:rPr>
        <w:t>Rahsaan</w:t>
      </w:r>
      <w:proofErr w:type="spellEnd"/>
      <w:r w:rsidRPr="006B7BC3">
        <w:rPr>
          <w:rFonts w:ascii="Times New Roman" w:hAnsi="Times New Roman" w:cs="Times New Roman"/>
        </w:rPr>
        <w:t xml:space="preserve"> Maxwell, “Political Participation in France Among Non-European-Origin Migrants: Segregation or Integration</w:t>
      </w:r>
      <w:proofErr w:type="gramStart"/>
      <w:r w:rsidRPr="006B7BC3">
        <w:rPr>
          <w:rFonts w:ascii="Times New Roman" w:hAnsi="Times New Roman" w:cs="Times New Roman"/>
        </w:rPr>
        <w:t>?,</w:t>
      </w:r>
      <w:proofErr w:type="gramEnd"/>
      <w:r w:rsidRPr="006B7BC3">
        <w:rPr>
          <w:rFonts w:ascii="Times New Roman" w:hAnsi="Times New Roman" w:cs="Times New Roman"/>
        </w:rPr>
        <w:t>” </w:t>
      </w:r>
      <w:r w:rsidRPr="006B7BC3">
        <w:rPr>
          <w:rFonts w:ascii="Times New Roman" w:hAnsi="Times New Roman" w:cs="Times New Roman"/>
          <w:i/>
          <w:iCs/>
        </w:rPr>
        <w:t>Journal of Ethnic and Migration Studies</w:t>
      </w:r>
      <w:r w:rsidRPr="006B7BC3">
        <w:rPr>
          <w:rFonts w:ascii="Times New Roman" w:hAnsi="Times New Roman" w:cs="Times New Roman"/>
        </w:rPr>
        <w:t> 36, no. 3 (December 17, 2009), 429.</w:t>
      </w:r>
    </w:p>
  </w:footnote>
  <w:footnote w:id="14">
    <w:p w14:paraId="62588938" w14:textId="76B694FF" w:rsidR="00F43198" w:rsidRPr="006B7BC3" w:rsidRDefault="00F43198">
      <w:pPr>
        <w:pStyle w:val="FootnoteText"/>
        <w:rPr>
          <w:rFonts w:ascii="Times New Roman" w:hAnsi="Times New Roman" w:cs="Times New Roman"/>
        </w:rPr>
      </w:pPr>
      <w:r w:rsidRPr="006B7BC3">
        <w:rPr>
          <w:rStyle w:val="FootnoteReference"/>
          <w:rFonts w:ascii="Times New Roman" w:hAnsi="Times New Roman" w:cs="Times New Roman"/>
        </w:rPr>
        <w:footnoteRef/>
      </w:r>
      <w:r w:rsidRPr="006B7BC3">
        <w:rPr>
          <w:rFonts w:ascii="Times New Roman" w:hAnsi="Times New Roman" w:cs="Times New Roman"/>
        </w:rPr>
        <w:t xml:space="preserve"> The Associated Press, “French Court Upholds Stripping Citizenship in Terror Case,” </w:t>
      </w:r>
      <w:proofErr w:type="spellStart"/>
      <w:r w:rsidRPr="006B7BC3">
        <w:rPr>
          <w:rFonts w:ascii="Times New Roman" w:hAnsi="Times New Roman" w:cs="Times New Roman"/>
          <w:i/>
          <w:iCs/>
        </w:rPr>
        <w:t>Haaretz</w:t>
      </w:r>
      <w:proofErr w:type="spellEnd"/>
      <w:r w:rsidRPr="006B7BC3">
        <w:rPr>
          <w:rFonts w:ascii="Times New Roman" w:hAnsi="Times New Roman" w:cs="Times New Roman"/>
        </w:rPr>
        <w:t>, January 23, 2015.</w:t>
      </w:r>
    </w:p>
  </w:footnote>
  <w:footnote w:id="15">
    <w:p w14:paraId="32F90146" w14:textId="1AF59038" w:rsidR="00F43198" w:rsidRPr="006B7BC3" w:rsidRDefault="00F43198">
      <w:pPr>
        <w:pStyle w:val="FootnoteText"/>
        <w:rPr>
          <w:rFonts w:ascii="Times New Roman" w:hAnsi="Times New Roman" w:cs="Times New Roman"/>
        </w:rPr>
      </w:pPr>
      <w:r w:rsidRPr="006B7BC3">
        <w:rPr>
          <w:rStyle w:val="FootnoteReference"/>
          <w:rFonts w:ascii="Times New Roman" w:hAnsi="Times New Roman" w:cs="Times New Roman"/>
        </w:rPr>
        <w:footnoteRef/>
      </w:r>
      <w:r w:rsidRPr="006B7BC3">
        <w:rPr>
          <w:rFonts w:ascii="Times New Roman" w:hAnsi="Times New Roman" w:cs="Times New Roman"/>
        </w:rPr>
        <w:t xml:space="preserve"> Alan </w:t>
      </w:r>
      <w:proofErr w:type="spellStart"/>
      <w:r w:rsidRPr="006B7BC3">
        <w:rPr>
          <w:rFonts w:ascii="Times New Roman" w:hAnsi="Times New Roman" w:cs="Times New Roman"/>
        </w:rPr>
        <w:t>Cowell</w:t>
      </w:r>
      <w:proofErr w:type="spellEnd"/>
      <w:r w:rsidRPr="006B7BC3">
        <w:rPr>
          <w:rFonts w:ascii="Times New Roman" w:hAnsi="Times New Roman" w:cs="Times New Roman"/>
        </w:rPr>
        <w:t xml:space="preserve">, “France Tries to Define </w:t>
      </w:r>
      <w:proofErr w:type="spellStart"/>
      <w:r w:rsidRPr="006B7BC3">
        <w:rPr>
          <w:rFonts w:ascii="Times New Roman" w:hAnsi="Times New Roman" w:cs="Times New Roman"/>
        </w:rPr>
        <w:t>Frenchness</w:t>
      </w:r>
      <w:proofErr w:type="spellEnd"/>
      <w:r w:rsidRPr="006B7BC3">
        <w:rPr>
          <w:rFonts w:ascii="Times New Roman" w:hAnsi="Times New Roman" w:cs="Times New Roman"/>
        </w:rPr>
        <w:t>,” </w:t>
      </w:r>
      <w:r w:rsidRPr="006B7BC3">
        <w:rPr>
          <w:rFonts w:ascii="Times New Roman" w:hAnsi="Times New Roman" w:cs="Times New Roman"/>
          <w:i/>
          <w:iCs/>
        </w:rPr>
        <w:t>The New York Times</w:t>
      </w:r>
      <w:r w:rsidRPr="006B7BC3">
        <w:rPr>
          <w:rFonts w:ascii="Times New Roman" w:hAnsi="Times New Roman" w:cs="Times New Roman"/>
        </w:rPr>
        <w:t> (International Her</w:t>
      </w:r>
      <w:r>
        <w:rPr>
          <w:rFonts w:ascii="Times New Roman" w:hAnsi="Times New Roman" w:cs="Times New Roman"/>
        </w:rPr>
        <w:t>ald Tribune), November 14, 2014.</w:t>
      </w:r>
    </w:p>
  </w:footnote>
  <w:footnote w:id="16">
    <w:p w14:paraId="1C8BA9AB" w14:textId="3714F997" w:rsidR="00F43198" w:rsidRDefault="00F43198">
      <w:pPr>
        <w:pStyle w:val="FootnoteText"/>
      </w:pPr>
      <w:r w:rsidRPr="006B7BC3">
        <w:rPr>
          <w:rStyle w:val="FootnoteReference"/>
          <w:rFonts w:ascii="Times New Roman" w:hAnsi="Times New Roman" w:cs="Times New Roman"/>
        </w:rPr>
        <w:footnoteRef/>
      </w:r>
      <w:r w:rsidRPr="006B7BC3">
        <w:rPr>
          <w:rFonts w:ascii="Times New Roman" w:hAnsi="Times New Roman" w:cs="Times New Roman"/>
        </w:rPr>
        <w:t xml:space="preserve"> Emmanuel Joseph Sieyès, </w:t>
      </w:r>
      <w:r w:rsidRPr="006B7BC3">
        <w:rPr>
          <w:rFonts w:ascii="Times New Roman" w:hAnsi="Times New Roman" w:cs="Times New Roman"/>
          <w:i/>
          <w:iCs/>
        </w:rPr>
        <w:t>What Is the Third Estate</w:t>
      </w:r>
      <w:proofErr w:type="gramStart"/>
      <w:r w:rsidRPr="006B7BC3">
        <w:rPr>
          <w:rFonts w:ascii="Times New Roman" w:hAnsi="Times New Roman" w:cs="Times New Roman"/>
          <w:i/>
          <w:iCs/>
        </w:rPr>
        <w:t>?</w:t>
      </w:r>
      <w:r>
        <w:rPr>
          <w:rFonts w:ascii="Times New Roman" w:hAnsi="Times New Roman" w:cs="Times New Roman"/>
        </w:rPr>
        <w:t>,</w:t>
      </w:r>
      <w:proofErr w:type="gramEnd"/>
      <w:r>
        <w:rPr>
          <w:rFonts w:ascii="Times New Roman" w:hAnsi="Times New Roman" w:cs="Times New Roman"/>
        </w:rPr>
        <w:t xml:space="preserve"> (</w:t>
      </w:r>
      <w:r w:rsidRPr="006B7BC3">
        <w:rPr>
          <w:rFonts w:ascii="Times New Roman" w:hAnsi="Times New Roman" w:cs="Times New Roman"/>
        </w:rPr>
        <w:t>1789)</w:t>
      </w:r>
      <w:r>
        <w:rPr>
          <w:rFonts w:ascii="Times New Roman" w:hAnsi="Times New Roman" w:cs="Times New Roman"/>
        </w:rPr>
        <w:t>, 119-121</w:t>
      </w:r>
      <w:r w:rsidRPr="006B7BC3">
        <w:rPr>
          <w:rFonts w:ascii="Times New Roman" w:hAnsi="Times New Roman" w:cs="Times New Roman"/>
        </w:rPr>
        <w:t>.</w:t>
      </w:r>
    </w:p>
  </w:footnote>
  <w:footnote w:id="17">
    <w:p w14:paraId="097FFE95" w14:textId="5B513242" w:rsidR="00F43198" w:rsidRPr="007252B0" w:rsidRDefault="00F43198">
      <w:pPr>
        <w:pStyle w:val="FootnoteText"/>
        <w:rPr>
          <w:rFonts w:ascii="Times New Roman" w:hAnsi="Times New Roman" w:cs="Times New Roman"/>
        </w:rPr>
      </w:pPr>
      <w:r w:rsidRPr="007252B0">
        <w:rPr>
          <w:rStyle w:val="FootnoteReference"/>
          <w:rFonts w:ascii="Times New Roman" w:hAnsi="Times New Roman" w:cs="Times New Roman"/>
        </w:rPr>
        <w:footnoteRef/>
      </w:r>
      <w:r w:rsidRPr="007252B0">
        <w:rPr>
          <w:rFonts w:ascii="Times New Roman" w:hAnsi="Times New Roman" w:cs="Times New Roman"/>
        </w:rPr>
        <w:t xml:space="preserve"> </w:t>
      </w:r>
      <w:proofErr w:type="spellStart"/>
      <w:r w:rsidRPr="007252B0">
        <w:rPr>
          <w:rFonts w:ascii="Times New Roman" w:hAnsi="Times New Roman" w:cs="Times New Roman"/>
        </w:rPr>
        <w:t>Dov</w:t>
      </w:r>
      <w:proofErr w:type="spellEnd"/>
      <w:r w:rsidRPr="007252B0">
        <w:rPr>
          <w:rFonts w:ascii="Times New Roman" w:hAnsi="Times New Roman" w:cs="Times New Roman"/>
        </w:rPr>
        <w:t xml:space="preserve"> </w:t>
      </w:r>
      <w:proofErr w:type="spellStart"/>
      <w:r w:rsidRPr="007252B0">
        <w:rPr>
          <w:rFonts w:ascii="Times New Roman" w:hAnsi="Times New Roman" w:cs="Times New Roman"/>
        </w:rPr>
        <w:t>Alfon</w:t>
      </w:r>
      <w:proofErr w:type="spellEnd"/>
      <w:r w:rsidRPr="007252B0">
        <w:rPr>
          <w:rFonts w:ascii="Times New Roman" w:hAnsi="Times New Roman" w:cs="Times New Roman"/>
        </w:rPr>
        <w:t>, “France’s War on Terror Revives Dreyfus-Affair Debate - Europe,” </w:t>
      </w:r>
      <w:proofErr w:type="spellStart"/>
      <w:r w:rsidRPr="007252B0">
        <w:rPr>
          <w:rFonts w:ascii="Times New Roman" w:hAnsi="Times New Roman" w:cs="Times New Roman"/>
          <w:i/>
          <w:iCs/>
        </w:rPr>
        <w:t>Haaretz</w:t>
      </w:r>
      <w:proofErr w:type="spellEnd"/>
      <w:r w:rsidRPr="007252B0">
        <w:rPr>
          <w:rFonts w:ascii="Times New Roman" w:hAnsi="Times New Roman" w:cs="Times New Roman"/>
        </w:rPr>
        <w:t>, October 17, 2016, http://www.haaretz.com/world-news/europe/.premium-1.747772.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82D18" w14:textId="28F0A3D0" w:rsidR="00F43198" w:rsidRDefault="00F43198">
    <w:pPr>
      <w:pStyle w:val="Header"/>
      <w:jc w:val="right"/>
    </w:pPr>
    <w:proofErr w:type="spellStart"/>
    <w:r>
      <w:t>Gladish</w:t>
    </w:r>
    <w:proofErr w:type="spellEnd"/>
    <w:r>
      <w:t xml:space="preserve"> </w:t>
    </w:r>
    <w:sdt>
      <w:sdtPr>
        <w:id w:val="1084113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A552A">
          <w:rPr>
            <w:noProof/>
          </w:rPr>
          <w:t>8</w:t>
        </w:r>
        <w:r>
          <w:rPr>
            <w:noProof/>
          </w:rPr>
          <w:fldChar w:fldCharType="end"/>
        </w:r>
      </w:sdtContent>
    </w:sdt>
  </w:p>
  <w:p w14:paraId="7C949E3D" w14:textId="77777777" w:rsidR="00F43198" w:rsidRDefault="00F431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97F"/>
    <w:rsid w:val="00003E2A"/>
    <w:rsid w:val="000047DF"/>
    <w:rsid w:val="00004FCC"/>
    <w:rsid w:val="0000539E"/>
    <w:rsid w:val="00005740"/>
    <w:rsid w:val="000073BC"/>
    <w:rsid w:val="00007582"/>
    <w:rsid w:val="00007A39"/>
    <w:rsid w:val="00010431"/>
    <w:rsid w:val="00010FCB"/>
    <w:rsid w:val="00011C4B"/>
    <w:rsid w:val="0001306A"/>
    <w:rsid w:val="0001767A"/>
    <w:rsid w:val="00017F71"/>
    <w:rsid w:val="0002118F"/>
    <w:rsid w:val="000221EA"/>
    <w:rsid w:val="00022BBD"/>
    <w:rsid w:val="00025441"/>
    <w:rsid w:val="00025563"/>
    <w:rsid w:val="0002595B"/>
    <w:rsid w:val="0002665C"/>
    <w:rsid w:val="00026D74"/>
    <w:rsid w:val="0002765F"/>
    <w:rsid w:val="000302E6"/>
    <w:rsid w:val="000305EC"/>
    <w:rsid w:val="00030BE6"/>
    <w:rsid w:val="0003164C"/>
    <w:rsid w:val="0003169C"/>
    <w:rsid w:val="00032302"/>
    <w:rsid w:val="00032728"/>
    <w:rsid w:val="00032903"/>
    <w:rsid w:val="00033C02"/>
    <w:rsid w:val="00034771"/>
    <w:rsid w:val="00035715"/>
    <w:rsid w:val="000357C6"/>
    <w:rsid w:val="000366E9"/>
    <w:rsid w:val="00036EDC"/>
    <w:rsid w:val="000374E3"/>
    <w:rsid w:val="00037B48"/>
    <w:rsid w:val="00040383"/>
    <w:rsid w:val="00042704"/>
    <w:rsid w:val="00044D51"/>
    <w:rsid w:val="000468F5"/>
    <w:rsid w:val="00046B69"/>
    <w:rsid w:val="00046BBD"/>
    <w:rsid w:val="000500DD"/>
    <w:rsid w:val="00051F00"/>
    <w:rsid w:val="00052A9E"/>
    <w:rsid w:val="000542EB"/>
    <w:rsid w:val="00055701"/>
    <w:rsid w:val="00056416"/>
    <w:rsid w:val="00057E0C"/>
    <w:rsid w:val="00060113"/>
    <w:rsid w:val="00061314"/>
    <w:rsid w:val="00062C3E"/>
    <w:rsid w:val="00063CB9"/>
    <w:rsid w:val="000641DA"/>
    <w:rsid w:val="000656EF"/>
    <w:rsid w:val="00065BA5"/>
    <w:rsid w:val="0006678D"/>
    <w:rsid w:val="0006721D"/>
    <w:rsid w:val="00067AFB"/>
    <w:rsid w:val="00072612"/>
    <w:rsid w:val="00073A67"/>
    <w:rsid w:val="00074B8C"/>
    <w:rsid w:val="00076743"/>
    <w:rsid w:val="00077603"/>
    <w:rsid w:val="00080B69"/>
    <w:rsid w:val="000825E6"/>
    <w:rsid w:val="00082D37"/>
    <w:rsid w:val="00083602"/>
    <w:rsid w:val="00084AF0"/>
    <w:rsid w:val="00085E7B"/>
    <w:rsid w:val="00086716"/>
    <w:rsid w:val="000871F5"/>
    <w:rsid w:val="000872F3"/>
    <w:rsid w:val="000874C7"/>
    <w:rsid w:val="00091053"/>
    <w:rsid w:val="000918BD"/>
    <w:rsid w:val="00094F86"/>
    <w:rsid w:val="00095EDD"/>
    <w:rsid w:val="000969C6"/>
    <w:rsid w:val="00096B42"/>
    <w:rsid w:val="00096C15"/>
    <w:rsid w:val="00097026"/>
    <w:rsid w:val="00097C27"/>
    <w:rsid w:val="00097F64"/>
    <w:rsid w:val="000A1CDD"/>
    <w:rsid w:val="000A4C57"/>
    <w:rsid w:val="000B3750"/>
    <w:rsid w:val="000B45CB"/>
    <w:rsid w:val="000B4948"/>
    <w:rsid w:val="000B5DAA"/>
    <w:rsid w:val="000B5F34"/>
    <w:rsid w:val="000B68EB"/>
    <w:rsid w:val="000B6D8F"/>
    <w:rsid w:val="000B754B"/>
    <w:rsid w:val="000B784E"/>
    <w:rsid w:val="000C0938"/>
    <w:rsid w:val="000C2665"/>
    <w:rsid w:val="000C2D04"/>
    <w:rsid w:val="000C3877"/>
    <w:rsid w:val="000C38A4"/>
    <w:rsid w:val="000C4C09"/>
    <w:rsid w:val="000C546E"/>
    <w:rsid w:val="000D01CF"/>
    <w:rsid w:val="000D03F9"/>
    <w:rsid w:val="000D1ACE"/>
    <w:rsid w:val="000D2B8C"/>
    <w:rsid w:val="000D3581"/>
    <w:rsid w:val="000D4FF6"/>
    <w:rsid w:val="000D5088"/>
    <w:rsid w:val="000D6089"/>
    <w:rsid w:val="000D61D5"/>
    <w:rsid w:val="000E0B21"/>
    <w:rsid w:val="000E1E60"/>
    <w:rsid w:val="000E3E11"/>
    <w:rsid w:val="000E48B6"/>
    <w:rsid w:val="000E4ECE"/>
    <w:rsid w:val="000E5614"/>
    <w:rsid w:val="000E5E9A"/>
    <w:rsid w:val="000E60BF"/>
    <w:rsid w:val="000E61FB"/>
    <w:rsid w:val="000E7843"/>
    <w:rsid w:val="000F088E"/>
    <w:rsid w:val="000F0FB7"/>
    <w:rsid w:val="000F101F"/>
    <w:rsid w:val="000F16E0"/>
    <w:rsid w:val="000F32AF"/>
    <w:rsid w:val="000F3A9F"/>
    <w:rsid w:val="000F4225"/>
    <w:rsid w:val="000F494B"/>
    <w:rsid w:val="000F67F8"/>
    <w:rsid w:val="000F7A42"/>
    <w:rsid w:val="000F7C2D"/>
    <w:rsid w:val="000F7F9B"/>
    <w:rsid w:val="0010152A"/>
    <w:rsid w:val="00102065"/>
    <w:rsid w:val="00102C45"/>
    <w:rsid w:val="00102F12"/>
    <w:rsid w:val="00103F9A"/>
    <w:rsid w:val="001040D1"/>
    <w:rsid w:val="00104828"/>
    <w:rsid w:val="00104CA0"/>
    <w:rsid w:val="00106ABF"/>
    <w:rsid w:val="0010725C"/>
    <w:rsid w:val="001116EE"/>
    <w:rsid w:val="00111C87"/>
    <w:rsid w:val="00111D05"/>
    <w:rsid w:val="00112A9F"/>
    <w:rsid w:val="00112B71"/>
    <w:rsid w:val="00112B7F"/>
    <w:rsid w:val="00113CA9"/>
    <w:rsid w:val="00113E49"/>
    <w:rsid w:val="0011497E"/>
    <w:rsid w:val="0011538A"/>
    <w:rsid w:val="001174F4"/>
    <w:rsid w:val="001204A9"/>
    <w:rsid w:val="0012305A"/>
    <w:rsid w:val="0012395A"/>
    <w:rsid w:val="001246B4"/>
    <w:rsid w:val="001246BA"/>
    <w:rsid w:val="00131E1A"/>
    <w:rsid w:val="00133679"/>
    <w:rsid w:val="00134537"/>
    <w:rsid w:val="001349D7"/>
    <w:rsid w:val="00134E8C"/>
    <w:rsid w:val="001353A9"/>
    <w:rsid w:val="00136E9D"/>
    <w:rsid w:val="00140024"/>
    <w:rsid w:val="0014361D"/>
    <w:rsid w:val="001436B3"/>
    <w:rsid w:val="00144CE7"/>
    <w:rsid w:val="00145EDB"/>
    <w:rsid w:val="00146312"/>
    <w:rsid w:val="001477C9"/>
    <w:rsid w:val="001516E6"/>
    <w:rsid w:val="001529E0"/>
    <w:rsid w:val="00152D16"/>
    <w:rsid w:val="001532FC"/>
    <w:rsid w:val="00153781"/>
    <w:rsid w:val="001553E3"/>
    <w:rsid w:val="00156AB8"/>
    <w:rsid w:val="0015720C"/>
    <w:rsid w:val="00157CA3"/>
    <w:rsid w:val="0016071E"/>
    <w:rsid w:val="001619F9"/>
    <w:rsid w:val="00161C12"/>
    <w:rsid w:val="00164520"/>
    <w:rsid w:val="0016547F"/>
    <w:rsid w:val="001660A5"/>
    <w:rsid w:val="0016667A"/>
    <w:rsid w:val="00167B19"/>
    <w:rsid w:val="00171D75"/>
    <w:rsid w:val="001727D7"/>
    <w:rsid w:val="00173F53"/>
    <w:rsid w:val="0017435E"/>
    <w:rsid w:val="001768BC"/>
    <w:rsid w:val="00177771"/>
    <w:rsid w:val="00180218"/>
    <w:rsid w:val="0018051D"/>
    <w:rsid w:val="00180783"/>
    <w:rsid w:val="001837DD"/>
    <w:rsid w:val="00190207"/>
    <w:rsid w:val="0019023C"/>
    <w:rsid w:val="00192208"/>
    <w:rsid w:val="0019372B"/>
    <w:rsid w:val="00193791"/>
    <w:rsid w:val="00197F1A"/>
    <w:rsid w:val="001A1019"/>
    <w:rsid w:val="001A1028"/>
    <w:rsid w:val="001A26D7"/>
    <w:rsid w:val="001A26F7"/>
    <w:rsid w:val="001A50D1"/>
    <w:rsid w:val="001A50E2"/>
    <w:rsid w:val="001A7213"/>
    <w:rsid w:val="001A7938"/>
    <w:rsid w:val="001B013C"/>
    <w:rsid w:val="001B0C09"/>
    <w:rsid w:val="001B1C1A"/>
    <w:rsid w:val="001B2542"/>
    <w:rsid w:val="001B44DA"/>
    <w:rsid w:val="001B457B"/>
    <w:rsid w:val="001B55F4"/>
    <w:rsid w:val="001B6833"/>
    <w:rsid w:val="001B7B07"/>
    <w:rsid w:val="001B7E5D"/>
    <w:rsid w:val="001C09B5"/>
    <w:rsid w:val="001C2339"/>
    <w:rsid w:val="001C3DB7"/>
    <w:rsid w:val="001C5CEE"/>
    <w:rsid w:val="001C7236"/>
    <w:rsid w:val="001D195F"/>
    <w:rsid w:val="001D2006"/>
    <w:rsid w:val="001D2118"/>
    <w:rsid w:val="001D2E30"/>
    <w:rsid w:val="001D413E"/>
    <w:rsid w:val="001D59B4"/>
    <w:rsid w:val="001D615C"/>
    <w:rsid w:val="001D7948"/>
    <w:rsid w:val="001E0A20"/>
    <w:rsid w:val="001E20D5"/>
    <w:rsid w:val="001E2A82"/>
    <w:rsid w:val="001E3F5D"/>
    <w:rsid w:val="001E6A50"/>
    <w:rsid w:val="001E7FA1"/>
    <w:rsid w:val="001F1468"/>
    <w:rsid w:val="001F185B"/>
    <w:rsid w:val="001F195B"/>
    <w:rsid w:val="001F3805"/>
    <w:rsid w:val="001F425F"/>
    <w:rsid w:val="001F5474"/>
    <w:rsid w:val="001F56C1"/>
    <w:rsid w:val="001F7A24"/>
    <w:rsid w:val="0020006F"/>
    <w:rsid w:val="002000E6"/>
    <w:rsid w:val="0020040E"/>
    <w:rsid w:val="0020185D"/>
    <w:rsid w:val="002019C2"/>
    <w:rsid w:val="002019EE"/>
    <w:rsid w:val="002042F5"/>
    <w:rsid w:val="002048B2"/>
    <w:rsid w:val="00205242"/>
    <w:rsid w:val="0020646B"/>
    <w:rsid w:val="00206ABD"/>
    <w:rsid w:val="00207FE0"/>
    <w:rsid w:val="00210699"/>
    <w:rsid w:val="00211A0F"/>
    <w:rsid w:val="00211D70"/>
    <w:rsid w:val="00211E7F"/>
    <w:rsid w:val="00212C4A"/>
    <w:rsid w:val="00213980"/>
    <w:rsid w:val="00214AC3"/>
    <w:rsid w:val="00215721"/>
    <w:rsid w:val="00215AB0"/>
    <w:rsid w:val="00217A4C"/>
    <w:rsid w:val="00222393"/>
    <w:rsid w:val="00222D4A"/>
    <w:rsid w:val="002239EC"/>
    <w:rsid w:val="00223D0B"/>
    <w:rsid w:val="0022433E"/>
    <w:rsid w:val="00225856"/>
    <w:rsid w:val="00225C0A"/>
    <w:rsid w:val="002265E6"/>
    <w:rsid w:val="00227BF7"/>
    <w:rsid w:val="00230A2E"/>
    <w:rsid w:val="00231506"/>
    <w:rsid w:val="00235FE1"/>
    <w:rsid w:val="00237138"/>
    <w:rsid w:val="002375B7"/>
    <w:rsid w:val="00242298"/>
    <w:rsid w:val="00242C24"/>
    <w:rsid w:val="00246799"/>
    <w:rsid w:val="00247156"/>
    <w:rsid w:val="00250F80"/>
    <w:rsid w:val="00250FC2"/>
    <w:rsid w:val="00251683"/>
    <w:rsid w:val="00252E4E"/>
    <w:rsid w:val="002531CD"/>
    <w:rsid w:val="002531F5"/>
    <w:rsid w:val="002536A5"/>
    <w:rsid w:val="00253CF1"/>
    <w:rsid w:val="00254782"/>
    <w:rsid w:val="00254863"/>
    <w:rsid w:val="00256401"/>
    <w:rsid w:val="00256913"/>
    <w:rsid w:val="00257896"/>
    <w:rsid w:val="00260774"/>
    <w:rsid w:val="0026195D"/>
    <w:rsid w:val="00261ABC"/>
    <w:rsid w:val="002624B7"/>
    <w:rsid w:val="00263AF7"/>
    <w:rsid w:val="00263F46"/>
    <w:rsid w:val="00266952"/>
    <w:rsid w:val="00267E3E"/>
    <w:rsid w:val="00270198"/>
    <w:rsid w:val="00271558"/>
    <w:rsid w:val="00273F25"/>
    <w:rsid w:val="00276E89"/>
    <w:rsid w:val="0027764E"/>
    <w:rsid w:val="0027781C"/>
    <w:rsid w:val="00282727"/>
    <w:rsid w:val="00283037"/>
    <w:rsid w:val="00284785"/>
    <w:rsid w:val="002853CC"/>
    <w:rsid w:val="00285B2E"/>
    <w:rsid w:val="00286A21"/>
    <w:rsid w:val="0028714E"/>
    <w:rsid w:val="0029088D"/>
    <w:rsid w:val="0029161F"/>
    <w:rsid w:val="002924B7"/>
    <w:rsid w:val="00292DA9"/>
    <w:rsid w:val="002934F6"/>
    <w:rsid w:val="00294695"/>
    <w:rsid w:val="00295146"/>
    <w:rsid w:val="00295884"/>
    <w:rsid w:val="00296473"/>
    <w:rsid w:val="002977B8"/>
    <w:rsid w:val="00297F84"/>
    <w:rsid w:val="002A146A"/>
    <w:rsid w:val="002A15FF"/>
    <w:rsid w:val="002A1E94"/>
    <w:rsid w:val="002A22B1"/>
    <w:rsid w:val="002A2581"/>
    <w:rsid w:val="002A2CED"/>
    <w:rsid w:val="002A3868"/>
    <w:rsid w:val="002A5A1E"/>
    <w:rsid w:val="002A61B3"/>
    <w:rsid w:val="002A66B0"/>
    <w:rsid w:val="002B034B"/>
    <w:rsid w:val="002B0B80"/>
    <w:rsid w:val="002B215A"/>
    <w:rsid w:val="002B2842"/>
    <w:rsid w:val="002B296A"/>
    <w:rsid w:val="002B3A6E"/>
    <w:rsid w:val="002B4042"/>
    <w:rsid w:val="002B4932"/>
    <w:rsid w:val="002B52A9"/>
    <w:rsid w:val="002B6023"/>
    <w:rsid w:val="002B6103"/>
    <w:rsid w:val="002B6BA1"/>
    <w:rsid w:val="002B75D2"/>
    <w:rsid w:val="002B77DE"/>
    <w:rsid w:val="002B7F2B"/>
    <w:rsid w:val="002C08C9"/>
    <w:rsid w:val="002C1449"/>
    <w:rsid w:val="002C1760"/>
    <w:rsid w:val="002C2F62"/>
    <w:rsid w:val="002C4565"/>
    <w:rsid w:val="002C4E5F"/>
    <w:rsid w:val="002D0957"/>
    <w:rsid w:val="002D2B26"/>
    <w:rsid w:val="002D3EE6"/>
    <w:rsid w:val="002D4262"/>
    <w:rsid w:val="002D4405"/>
    <w:rsid w:val="002D5013"/>
    <w:rsid w:val="002D547B"/>
    <w:rsid w:val="002D6AD3"/>
    <w:rsid w:val="002D79E3"/>
    <w:rsid w:val="002D7F35"/>
    <w:rsid w:val="002E01D9"/>
    <w:rsid w:val="002E06EA"/>
    <w:rsid w:val="002E0F7A"/>
    <w:rsid w:val="002E221F"/>
    <w:rsid w:val="002E22DF"/>
    <w:rsid w:val="002E25B5"/>
    <w:rsid w:val="002E3944"/>
    <w:rsid w:val="002E3B42"/>
    <w:rsid w:val="002E4CC3"/>
    <w:rsid w:val="002E5775"/>
    <w:rsid w:val="002E5C68"/>
    <w:rsid w:val="002E6307"/>
    <w:rsid w:val="002F102C"/>
    <w:rsid w:val="002F19B7"/>
    <w:rsid w:val="002F1E54"/>
    <w:rsid w:val="002F39A8"/>
    <w:rsid w:val="002F3E54"/>
    <w:rsid w:val="002F4933"/>
    <w:rsid w:val="002F54CF"/>
    <w:rsid w:val="002F686B"/>
    <w:rsid w:val="002F6A57"/>
    <w:rsid w:val="002F6FD1"/>
    <w:rsid w:val="002F784F"/>
    <w:rsid w:val="00300FFB"/>
    <w:rsid w:val="00302E0C"/>
    <w:rsid w:val="0030441D"/>
    <w:rsid w:val="00305010"/>
    <w:rsid w:val="00305D86"/>
    <w:rsid w:val="003075DB"/>
    <w:rsid w:val="003102E3"/>
    <w:rsid w:val="0031084D"/>
    <w:rsid w:val="00310891"/>
    <w:rsid w:val="003110FF"/>
    <w:rsid w:val="00312F0B"/>
    <w:rsid w:val="0031341D"/>
    <w:rsid w:val="0031347F"/>
    <w:rsid w:val="00313D56"/>
    <w:rsid w:val="00314B62"/>
    <w:rsid w:val="00314F78"/>
    <w:rsid w:val="003151AB"/>
    <w:rsid w:val="0031555A"/>
    <w:rsid w:val="00317A1B"/>
    <w:rsid w:val="0032101C"/>
    <w:rsid w:val="00322BE0"/>
    <w:rsid w:val="00322F3C"/>
    <w:rsid w:val="00322FD4"/>
    <w:rsid w:val="00324D76"/>
    <w:rsid w:val="003253DA"/>
    <w:rsid w:val="0032554C"/>
    <w:rsid w:val="00325845"/>
    <w:rsid w:val="00325FDC"/>
    <w:rsid w:val="0032696B"/>
    <w:rsid w:val="003275BD"/>
    <w:rsid w:val="003276F9"/>
    <w:rsid w:val="00331964"/>
    <w:rsid w:val="00331CAE"/>
    <w:rsid w:val="00331DE3"/>
    <w:rsid w:val="00333668"/>
    <w:rsid w:val="00333C77"/>
    <w:rsid w:val="00333EE7"/>
    <w:rsid w:val="00334B83"/>
    <w:rsid w:val="00336575"/>
    <w:rsid w:val="00336C03"/>
    <w:rsid w:val="00340A13"/>
    <w:rsid w:val="00340E1F"/>
    <w:rsid w:val="00341BF8"/>
    <w:rsid w:val="00343125"/>
    <w:rsid w:val="00344400"/>
    <w:rsid w:val="00344449"/>
    <w:rsid w:val="00346C4F"/>
    <w:rsid w:val="00347091"/>
    <w:rsid w:val="003475EE"/>
    <w:rsid w:val="00347A30"/>
    <w:rsid w:val="003509CC"/>
    <w:rsid w:val="003523B0"/>
    <w:rsid w:val="00352877"/>
    <w:rsid w:val="00356C28"/>
    <w:rsid w:val="0035784F"/>
    <w:rsid w:val="0036067F"/>
    <w:rsid w:val="00360CAA"/>
    <w:rsid w:val="0036185D"/>
    <w:rsid w:val="003641E6"/>
    <w:rsid w:val="0036434F"/>
    <w:rsid w:val="003652E2"/>
    <w:rsid w:val="003718EF"/>
    <w:rsid w:val="00371B45"/>
    <w:rsid w:val="00371ECF"/>
    <w:rsid w:val="00372AF6"/>
    <w:rsid w:val="00373917"/>
    <w:rsid w:val="003746FC"/>
    <w:rsid w:val="0037529F"/>
    <w:rsid w:val="00380092"/>
    <w:rsid w:val="003811C2"/>
    <w:rsid w:val="00382207"/>
    <w:rsid w:val="00384D3C"/>
    <w:rsid w:val="00384E73"/>
    <w:rsid w:val="00384E97"/>
    <w:rsid w:val="003854E0"/>
    <w:rsid w:val="00390AFA"/>
    <w:rsid w:val="003911E9"/>
    <w:rsid w:val="00391F2A"/>
    <w:rsid w:val="00392C9F"/>
    <w:rsid w:val="003947E9"/>
    <w:rsid w:val="00395920"/>
    <w:rsid w:val="0039672D"/>
    <w:rsid w:val="00396F3C"/>
    <w:rsid w:val="00397D05"/>
    <w:rsid w:val="003A06C9"/>
    <w:rsid w:val="003A146C"/>
    <w:rsid w:val="003A19D7"/>
    <w:rsid w:val="003A27D5"/>
    <w:rsid w:val="003A2A6D"/>
    <w:rsid w:val="003A5AF6"/>
    <w:rsid w:val="003A6AFF"/>
    <w:rsid w:val="003A6C89"/>
    <w:rsid w:val="003B004B"/>
    <w:rsid w:val="003B0C7B"/>
    <w:rsid w:val="003B2450"/>
    <w:rsid w:val="003B29EE"/>
    <w:rsid w:val="003B4B23"/>
    <w:rsid w:val="003B56EA"/>
    <w:rsid w:val="003B5A3F"/>
    <w:rsid w:val="003C069F"/>
    <w:rsid w:val="003C09BB"/>
    <w:rsid w:val="003C0D29"/>
    <w:rsid w:val="003C1278"/>
    <w:rsid w:val="003C1F9F"/>
    <w:rsid w:val="003C37D5"/>
    <w:rsid w:val="003C58C7"/>
    <w:rsid w:val="003C6BC3"/>
    <w:rsid w:val="003D0762"/>
    <w:rsid w:val="003D0A37"/>
    <w:rsid w:val="003D0BBC"/>
    <w:rsid w:val="003D1FDC"/>
    <w:rsid w:val="003D2319"/>
    <w:rsid w:val="003D2BE1"/>
    <w:rsid w:val="003D2C51"/>
    <w:rsid w:val="003D2EDB"/>
    <w:rsid w:val="003D319F"/>
    <w:rsid w:val="003D49D6"/>
    <w:rsid w:val="003D593E"/>
    <w:rsid w:val="003D59E1"/>
    <w:rsid w:val="003D6050"/>
    <w:rsid w:val="003D6C6C"/>
    <w:rsid w:val="003D6F9F"/>
    <w:rsid w:val="003D7C50"/>
    <w:rsid w:val="003D7FBC"/>
    <w:rsid w:val="003E12C1"/>
    <w:rsid w:val="003E16F2"/>
    <w:rsid w:val="003E24A4"/>
    <w:rsid w:val="003E26E9"/>
    <w:rsid w:val="003E34F0"/>
    <w:rsid w:val="003E366B"/>
    <w:rsid w:val="003E3D59"/>
    <w:rsid w:val="003E488A"/>
    <w:rsid w:val="003E4B0E"/>
    <w:rsid w:val="003E5156"/>
    <w:rsid w:val="003E53B2"/>
    <w:rsid w:val="003E56AB"/>
    <w:rsid w:val="003E6243"/>
    <w:rsid w:val="003E6382"/>
    <w:rsid w:val="003E652A"/>
    <w:rsid w:val="003E7223"/>
    <w:rsid w:val="003E79C0"/>
    <w:rsid w:val="003F3EBF"/>
    <w:rsid w:val="003F4124"/>
    <w:rsid w:val="003F6286"/>
    <w:rsid w:val="003F6410"/>
    <w:rsid w:val="003F7678"/>
    <w:rsid w:val="003F7AC6"/>
    <w:rsid w:val="00401D53"/>
    <w:rsid w:val="004021EA"/>
    <w:rsid w:val="00402EAF"/>
    <w:rsid w:val="00404277"/>
    <w:rsid w:val="004045C4"/>
    <w:rsid w:val="0040548B"/>
    <w:rsid w:val="004056AF"/>
    <w:rsid w:val="00405D82"/>
    <w:rsid w:val="00406673"/>
    <w:rsid w:val="00406AE2"/>
    <w:rsid w:val="00406CDD"/>
    <w:rsid w:val="00407D78"/>
    <w:rsid w:val="00410BC3"/>
    <w:rsid w:val="00410D0E"/>
    <w:rsid w:val="00410E86"/>
    <w:rsid w:val="004112C5"/>
    <w:rsid w:val="0041145E"/>
    <w:rsid w:val="004120D1"/>
    <w:rsid w:val="00412B66"/>
    <w:rsid w:val="00414A20"/>
    <w:rsid w:val="00414C18"/>
    <w:rsid w:val="00415EF9"/>
    <w:rsid w:val="00420F93"/>
    <w:rsid w:val="0042106E"/>
    <w:rsid w:val="004213FD"/>
    <w:rsid w:val="00422EA9"/>
    <w:rsid w:val="00424DDA"/>
    <w:rsid w:val="00424DF9"/>
    <w:rsid w:val="0042568C"/>
    <w:rsid w:val="0042655C"/>
    <w:rsid w:val="00426930"/>
    <w:rsid w:val="00427DA8"/>
    <w:rsid w:val="00430952"/>
    <w:rsid w:val="004314A2"/>
    <w:rsid w:val="004319C8"/>
    <w:rsid w:val="00432F0C"/>
    <w:rsid w:val="0043425A"/>
    <w:rsid w:val="004361B3"/>
    <w:rsid w:val="004366B5"/>
    <w:rsid w:val="00436807"/>
    <w:rsid w:val="0043728A"/>
    <w:rsid w:val="004418FC"/>
    <w:rsid w:val="00442151"/>
    <w:rsid w:val="004435E7"/>
    <w:rsid w:val="0044417A"/>
    <w:rsid w:val="00444B1F"/>
    <w:rsid w:val="00445A85"/>
    <w:rsid w:val="00446A4B"/>
    <w:rsid w:val="00446B93"/>
    <w:rsid w:val="00447504"/>
    <w:rsid w:val="004512AC"/>
    <w:rsid w:val="00451930"/>
    <w:rsid w:val="0045265F"/>
    <w:rsid w:val="004556C8"/>
    <w:rsid w:val="00456253"/>
    <w:rsid w:val="004569D8"/>
    <w:rsid w:val="00456D05"/>
    <w:rsid w:val="0045761C"/>
    <w:rsid w:val="004602CD"/>
    <w:rsid w:val="00461D10"/>
    <w:rsid w:val="00462450"/>
    <w:rsid w:val="00462480"/>
    <w:rsid w:val="00463D85"/>
    <w:rsid w:val="004648FD"/>
    <w:rsid w:val="004660DB"/>
    <w:rsid w:val="00470491"/>
    <w:rsid w:val="004728C6"/>
    <w:rsid w:val="00474F9F"/>
    <w:rsid w:val="0047583D"/>
    <w:rsid w:val="00476415"/>
    <w:rsid w:val="004770C4"/>
    <w:rsid w:val="00480AF4"/>
    <w:rsid w:val="004812C6"/>
    <w:rsid w:val="00481FE2"/>
    <w:rsid w:val="00482FE2"/>
    <w:rsid w:val="004836C8"/>
    <w:rsid w:val="004836CD"/>
    <w:rsid w:val="00483C19"/>
    <w:rsid w:val="004842AB"/>
    <w:rsid w:val="004843A1"/>
    <w:rsid w:val="004843E1"/>
    <w:rsid w:val="004865E0"/>
    <w:rsid w:val="00487114"/>
    <w:rsid w:val="00487148"/>
    <w:rsid w:val="00490377"/>
    <w:rsid w:val="00490706"/>
    <w:rsid w:val="0049141D"/>
    <w:rsid w:val="0049154B"/>
    <w:rsid w:val="004919BA"/>
    <w:rsid w:val="00493249"/>
    <w:rsid w:val="00493519"/>
    <w:rsid w:val="004941FD"/>
    <w:rsid w:val="00494739"/>
    <w:rsid w:val="00497C26"/>
    <w:rsid w:val="004A1BDF"/>
    <w:rsid w:val="004A1D89"/>
    <w:rsid w:val="004A2EBC"/>
    <w:rsid w:val="004A30D0"/>
    <w:rsid w:val="004A3194"/>
    <w:rsid w:val="004A5076"/>
    <w:rsid w:val="004A5B39"/>
    <w:rsid w:val="004A706A"/>
    <w:rsid w:val="004A761A"/>
    <w:rsid w:val="004A7EB4"/>
    <w:rsid w:val="004B144C"/>
    <w:rsid w:val="004B14F4"/>
    <w:rsid w:val="004B1D2D"/>
    <w:rsid w:val="004B2249"/>
    <w:rsid w:val="004B2691"/>
    <w:rsid w:val="004B3136"/>
    <w:rsid w:val="004B3EDD"/>
    <w:rsid w:val="004B4C4A"/>
    <w:rsid w:val="004B5B97"/>
    <w:rsid w:val="004B6888"/>
    <w:rsid w:val="004B71E2"/>
    <w:rsid w:val="004B7B05"/>
    <w:rsid w:val="004B7E20"/>
    <w:rsid w:val="004C09A7"/>
    <w:rsid w:val="004C0DFF"/>
    <w:rsid w:val="004C3443"/>
    <w:rsid w:val="004C41CE"/>
    <w:rsid w:val="004C48D3"/>
    <w:rsid w:val="004C510C"/>
    <w:rsid w:val="004C594B"/>
    <w:rsid w:val="004C72BE"/>
    <w:rsid w:val="004D0209"/>
    <w:rsid w:val="004D098C"/>
    <w:rsid w:val="004D1F51"/>
    <w:rsid w:val="004D2817"/>
    <w:rsid w:val="004D356E"/>
    <w:rsid w:val="004D5389"/>
    <w:rsid w:val="004D6B66"/>
    <w:rsid w:val="004D7B62"/>
    <w:rsid w:val="004E0134"/>
    <w:rsid w:val="004E0241"/>
    <w:rsid w:val="004E1554"/>
    <w:rsid w:val="004E2F58"/>
    <w:rsid w:val="004E5721"/>
    <w:rsid w:val="004E5B94"/>
    <w:rsid w:val="004F05C6"/>
    <w:rsid w:val="004F2263"/>
    <w:rsid w:val="004F6F48"/>
    <w:rsid w:val="004F707A"/>
    <w:rsid w:val="005002C7"/>
    <w:rsid w:val="00500962"/>
    <w:rsid w:val="00500C56"/>
    <w:rsid w:val="00500D87"/>
    <w:rsid w:val="005013D5"/>
    <w:rsid w:val="00504429"/>
    <w:rsid w:val="00506341"/>
    <w:rsid w:val="0051015E"/>
    <w:rsid w:val="00510BE4"/>
    <w:rsid w:val="00511732"/>
    <w:rsid w:val="00511C3E"/>
    <w:rsid w:val="00512094"/>
    <w:rsid w:val="00512B55"/>
    <w:rsid w:val="00513042"/>
    <w:rsid w:val="00522E06"/>
    <w:rsid w:val="005239E6"/>
    <w:rsid w:val="00526946"/>
    <w:rsid w:val="0053075F"/>
    <w:rsid w:val="005307F3"/>
    <w:rsid w:val="005309D8"/>
    <w:rsid w:val="00531536"/>
    <w:rsid w:val="00532DE1"/>
    <w:rsid w:val="00532E71"/>
    <w:rsid w:val="00534836"/>
    <w:rsid w:val="005404D7"/>
    <w:rsid w:val="005412B3"/>
    <w:rsid w:val="0054335C"/>
    <w:rsid w:val="005439F0"/>
    <w:rsid w:val="00543EBC"/>
    <w:rsid w:val="00544047"/>
    <w:rsid w:val="005448D1"/>
    <w:rsid w:val="00544E3A"/>
    <w:rsid w:val="00545797"/>
    <w:rsid w:val="00550588"/>
    <w:rsid w:val="005520C3"/>
    <w:rsid w:val="00552740"/>
    <w:rsid w:val="005535A6"/>
    <w:rsid w:val="005537DC"/>
    <w:rsid w:val="0055384A"/>
    <w:rsid w:val="00553C81"/>
    <w:rsid w:val="00554B14"/>
    <w:rsid w:val="00555CF2"/>
    <w:rsid w:val="005562EC"/>
    <w:rsid w:val="00562B5D"/>
    <w:rsid w:val="00562F5A"/>
    <w:rsid w:val="00567593"/>
    <w:rsid w:val="005719C6"/>
    <w:rsid w:val="00571BF2"/>
    <w:rsid w:val="0057307C"/>
    <w:rsid w:val="00574987"/>
    <w:rsid w:val="00574C79"/>
    <w:rsid w:val="005754F1"/>
    <w:rsid w:val="005765AF"/>
    <w:rsid w:val="0057739D"/>
    <w:rsid w:val="00577F73"/>
    <w:rsid w:val="00580101"/>
    <w:rsid w:val="005801CD"/>
    <w:rsid w:val="00580228"/>
    <w:rsid w:val="00580DB0"/>
    <w:rsid w:val="0058172C"/>
    <w:rsid w:val="005823DF"/>
    <w:rsid w:val="005854ED"/>
    <w:rsid w:val="00586274"/>
    <w:rsid w:val="00587122"/>
    <w:rsid w:val="00591271"/>
    <w:rsid w:val="00591E48"/>
    <w:rsid w:val="00592478"/>
    <w:rsid w:val="0059260D"/>
    <w:rsid w:val="00594A99"/>
    <w:rsid w:val="005964E0"/>
    <w:rsid w:val="005966BB"/>
    <w:rsid w:val="00597D20"/>
    <w:rsid w:val="005A14FC"/>
    <w:rsid w:val="005A1A75"/>
    <w:rsid w:val="005A2000"/>
    <w:rsid w:val="005A2C68"/>
    <w:rsid w:val="005A2FEF"/>
    <w:rsid w:val="005A3018"/>
    <w:rsid w:val="005A58B1"/>
    <w:rsid w:val="005A67E4"/>
    <w:rsid w:val="005A6A58"/>
    <w:rsid w:val="005A6A5D"/>
    <w:rsid w:val="005B1088"/>
    <w:rsid w:val="005B168F"/>
    <w:rsid w:val="005B1C48"/>
    <w:rsid w:val="005B3378"/>
    <w:rsid w:val="005B3899"/>
    <w:rsid w:val="005B4559"/>
    <w:rsid w:val="005B47C0"/>
    <w:rsid w:val="005B4852"/>
    <w:rsid w:val="005B4A6E"/>
    <w:rsid w:val="005B526E"/>
    <w:rsid w:val="005B5A02"/>
    <w:rsid w:val="005B5B36"/>
    <w:rsid w:val="005B66B3"/>
    <w:rsid w:val="005B6BAA"/>
    <w:rsid w:val="005B7D1B"/>
    <w:rsid w:val="005C03AA"/>
    <w:rsid w:val="005C096C"/>
    <w:rsid w:val="005C1367"/>
    <w:rsid w:val="005C2452"/>
    <w:rsid w:val="005C24E0"/>
    <w:rsid w:val="005C2933"/>
    <w:rsid w:val="005C43B0"/>
    <w:rsid w:val="005C6057"/>
    <w:rsid w:val="005C60DE"/>
    <w:rsid w:val="005C64C7"/>
    <w:rsid w:val="005C68AC"/>
    <w:rsid w:val="005C721A"/>
    <w:rsid w:val="005D0E1D"/>
    <w:rsid w:val="005D236E"/>
    <w:rsid w:val="005D6F41"/>
    <w:rsid w:val="005E046B"/>
    <w:rsid w:val="005E1557"/>
    <w:rsid w:val="005E23B1"/>
    <w:rsid w:val="005E6B0E"/>
    <w:rsid w:val="005E7810"/>
    <w:rsid w:val="005F005B"/>
    <w:rsid w:val="005F0792"/>
    <w:rsid w:val="005F6A90"/>
    <w:rsid w:val="005F6E48"/>
    <w:rsid w:val="005F7A20"/>
    <w:rsid w:val="0060080E"/>
    <w:rsid w:val="0060125F"/>
    <w:rsid w:val="0060342B"/>
    <w:rsid w:val="00604E98"/>
    <w:rsid w:val="00605F78"/>
    <w:rsid w:val="006078DD"/>
    <w:rsid w:val="006107A7"/>
    <w:rsid w:val="00610F21"/>
    <w:rsid w:val="00611651"/>
    <w:rsid w:val="0061167D"/>
    <w:rsid w:val="00611B45"/>
    <w:rsid w:val="0061233B"/>
    <w:rsid w:val="00613788"/>
    <w:rsid w:val="00613C03"/>
    <w:rsid w:val="00613F70"/>
    <w:rsid w:val="00614729"/>
    <w:rsid w:val="006148E1"/>
    <w:rsid w:val="00614B55"/>
    <w:rsid w:val="006151FD"/>
    <w:rsid w:val="0061631B"/>
    <w:rsid w:val="00616769"/>
    <w:rsid w:val="00616C02"/>
    <w:rsid w:val="00617162"/>
    <w:rsid w:val="00617E5F"/>
    <w:rsid w:val="00620AE7"/>
    <w:rsid w:val="00622027"/>
    <w:rsid w:val="00622A58"/>
    <w:rsid w:val="00622E6E"/>
    <w:rsid w:val="0062395F"/>
    <w:rsid w:val="0062410F"/>
    <w:rsid w:val="006241A4"/>
    <w:rsid w:val="00625B39"/>
    <w:rsid w:val="006262B5"/>
    <w:rsid w:val="00626C00"/>
    <w:rsid w:val="0062766F"/>
    <w:rsid w:val="00630A6F"/>
    <w:rsid w:val="00631083"/>
    <w:rsid w:val="006344B9"/>
    <w:rsid w:val="00634A71"/>
    <w:rsid w:val="0063744F"/>
    <w:rsid w:val="00637A9D"/>
    <w:rsid w:val="0064032E"/>
    <w:rsid w:val="006420E4"/>
    <w:rsid w:val="00642621"/>
    <w:rsid w:val="00642D2B"/>
    <w:rsid w:val="006438A1"/>
    <w:rsid w:val="00644988"/>
    <w:rsid w:val="00645EDC"/>
    <w:rsid w:val="0064656E"/>
    <w:rsid w:val="00646FA2"/>
    <w:rsid w:val="00647047"/>
    <w:rsid w:val="0065165C"/>
    <w:rsid w:val="006549DF"/>
    <w:rsid w:val="00655A48"/>
    <w:rsid w:val="00655BAA"/>
    <w:rsid w:val="00655F0E"/>
    <w:rsid w:val="00656642"/>
    <w:rsid w:val="00657055"/>
    <w:rsid w:val="00657C59"/>
    <w:rsid w:val="006600C2"/>
    <w:rsid w:val="00661011"/>
    <w:rsid w:val="00661B0E"/>
    <w:rsid w:val="0066294E"/>
    <w:rsid w:val="006634DC"/>
    <w:rsid w:val="00666DFB"/>
    <w:rsid w:val="006675BF"/>
    <w:rsid w:val="00667926"/>
    <w:rsid w:val="0067124A"/>
    <w:rsid w:val="00671758"/>
    <w:rsid w:val="0067393D"/>
    <w:rsid w:val="00674AF9"/>
    <w:rsid w:val="00676367"/>
    <w:rsid w:val="00680B96"/>
    <w:rsid w:val="00681619"/>
    <w:rsid w:val="00682B06"/>
    <w:rsid w:val="00683A02"/>
    <w:rsid w:val="00683B46"/>
    <w:rsid w:val="00684792"/>
    <w:rsid w:val="00685AC9"/>
    <w:rsid w:val="00685FC2"/>
    <w:rsid w:val="0068605C"/>
    <w:rsid w:val="00686955"/>
    <w:rsid w:val="0068793F"/>
    <w:rsid w:val="00690B7D"/>
    <w:rsid w:val="00690FC1"/>
    <w:rsid w:val="006918F3"/>
    <w:rsid w:val="00692349"/>
    <w:rsid w:val="006927F9"/>
    <w:rsid w:val="0069403C"/>
    <w:rsid w:val="006946F2"/>
    <w:rsid w:val="006954AC"/>
    <w:rsid w:val="006A0F2A"/>
    <w:rsid w:val="006A18B6"/>
    <w:rsid w:val="006A3D13"/>
    <w:rsid w:val="006A40F1"/>
    <w:rsid w:val="006A4BB3"/>
    <w:rsid w:val="006A4E2E"/>
    <w:rsid w:val="006A763A"/>
    <w:rsid w:val="006B00A9"/>
    <w:rsid w:val="006B0F97"/>
    <w:rsid w:val="006B2632"/>
    <w:rsid w:val="006B41C8"/>
    <w:rsid w:val="006B4B06"/>
    <w:rsid w:val="006B4BB2"/>
    <w:rsid w:val="006B77D4"/>
    <w:rsid w:val="006B7BC3"/>
    <w:rsid w:val="006C1EFB"/>
    <w:rsid w:val="006C2AEF"/>
    <w:rsid w:val="006C3255"/>
    <w:rsid w:val="006C40C5"/>
    <w:rsid w:val="006C578F"/>
    <w:rsid w:val="006C5F79"/>
    <w:rsid w:val="006C6EE7"/>
    <w:rsid w:val="006C707D"/>
    <w:rsid w:val="006D0CE2"/>
    <w:rsid w:val="006D1E58"/>
    <w:rsid w:val="006D1E9A"/>
    <w:rsid w:val="006D3194"/>
    <w:rsid w:val="006D399B"/>
    <w:rsid w:val="006D47ED"/>
    <w:rsid w:val="006D7D97"/>
    <w:rsid w:val="006E3339"/>
    <w:rsid w:val="006E49E3"/>
    <w:rsid w:val="006E5CDC"/>
    <w:rsid w:val="006E653F"/>
    <w:rsid w:val="006E6675"/>
    <w:rsid w:val="006E6AFB"/>
    <w:rsid w:val="006E79B9"/>
    <w:rsid w:val="006F2A8D"/>
    <w:rsid w:val="006F301C"/>
    <w:rsid w:val="006F4056"/>
    <w:rsid w:val="006F4476"/>
    <w:rsid w:val="006F4D5B"/>
    <w:rsid w:val="006F62CA"/>
    <w:rsid w:val="006F7451"/>
    <w:rsid w:val="00700FA9"/>
    <w:rsid w:val="00701B38"/>
    <w:rsid w:val="00701B8C"/>
    <w:rsid w:val="00703396"/>
    <w:rsid w:val="0070371C"/>
    <w:rsid w:val="007062FD"/>
    <w:rsid w:val="007070AC"/>
    <w:rsid w:val="00707AE5"/>
    <w:rsid w:val="00710599"/>
    <w:rsid w:val="00712142"/>
    <w:rsid w:val="00714097"/>
    <w:rsid w:val="00714FA0"/>
    <w:rsid w:val="00715D70"/>
    <w:rsid w:val="007165C0"/>
    <w:rsid w:val="00720253"/>
    <w:rsid w:val="007210C9"/>
    <w:rsid w:val="0072123A"/>
    <w:rsid w:val="0072127F"/>
    <w:rsid w:val="00721467"/>
    <w:rsid w:val="0072227F"/>
    <w:rsid w:val="00724DCC"/>
    <w:rsid w:val="00724F8A"/>
    <w:rsid w:val="007252B0"/>
    <w:rsid w:val="00726C5A"/>
    <w:rsid w:val="00726E20"/>
    <w:rsid w:val="00727A1A"/>
    <w:rsid w:val="00730ACF"/>
    <w:rsid w:val="00733AA3"/>
    <w:rsid w:val="007346DC"/>
    <w:rsid w:val="00734F35"/>
    <w:rsid w:val="00736181"/>
    <w:rsid w:val="00736DE1"/>
    <w:rsid w:val="007371E8"/>
    <w:rsid w:val="00737642"/>
    <w:rsid w:val="00741219"/>
    <w:rsid w:val="0074189C"/>
    <w:rsid w:val="00741C2B"/>
    <w:rsid w:val="007432AE"/>
    <w:rsid w:val="00743462"/>
    <w:rsid w:val="00746105"/>
    <w:rsid w:val="0074734D"/>
    <w:rsid w:val="007501D0"/>
    <w:rsid w:val="00751635"/>
    <w:rsid w:val="00751A8F"/>
    <w:rsid w:val="00753A00"/>
    <w:rsid w:val="00755FAB"/>
    <w:rsid w:val="0075716F"/>
    <w:rsid w:val="007574E0"/>
    <w:rsid w:val="0075781E"/>
    <w:rsid w:val="0076089B"/>
    <w:rsid w:val="00760A8E"/>
    <w:rsid w:val="00760EA5"/>
    <w:rsid w:val="00761889"/>
    <w:rsid w:val="00761A07"/>
    <w:rsid w:val="00761B5E"/>
    <w:rsid w:val="007623F7"/>
    <w:rsid w:val="00762E59"/>
    <w:rsid w:val="0076399C"/>
    <w:rsid w:val="00763C77"/>
    <w:rsid w:val="00765309"/>
    <w:rsid w:val="007659B7"/>
    <w:rsid w:val="00767FB3"/>
    <w:rsid w:val="007707DF"/>
    <w:rsid w:val="00770B73"/>
    <w:rsid w:val="00771F83"/>
    <w:rsid w:val="007732BE"/>
    <w:rsid w:val="0077397F"/>
    <w:rsid w:val="00774807"/>
    <w:rsid w:val="0077541D"/>
    <w:rsid w:val="0077576E"/>
    <w:rsid w:val="007758A3"/>
    <w:rsid w:val="007770C2"/>
    <w:rsid w:val="007772FF"/>
    <w:rsid w:val="00777972"/>
    <w:rsid w:val="007807C9"/>
    <w:rsid w:val="00780B29"/>
    <w:rsid w:val="00781C34"/>
    <w:rsid w:val="00790ACC"/>
    <w:rsid w:val="00790EC1"/>
    <w:rsid w:val="007925A2"/>
    <w:rsid w:val="00792B7A"/>
    <w:rsid w:val="00794397"/>
    <w:rsid w:val="00796445"/>
    <w:rsid w:val="0079754B"/>
    <w:rsid w:val="007A1CEF"/>
    <w:rsid w:val="007A1DCD"/>
    <w:rsid w:val="007A2512"/>
    <w:rsid w:val="007A2F09"/>
    <w:rsid w:val="007A3DD3"/>
    <w:rsid w:val="007A4577"/>
    <w:rsid w:val="007A4A2F"/>
    <w:rsid w:val="007A55C8"/>
    <w:rsid w:val="007A587F"/>
    <w:rsid w:val="007A5CD4"/>
    <w:rsid w:val="007A6CC4"/>
    <w:rsid w:val="007A7BC3"/>
    <w:rsid w:val="007B0DA0"/>
    <w:rsid w:val="007B2F37"/>
    <w:rsid w:val="007B4C40"/>
    <w:rsid w:val="007B5C4B"/>
    <w:rsid w:val="007B5DA4"/>
    <w:rsid w:val="007B61D6"/>
    <w:rsid w:val="007B694A"/>
    <w:rsid w:val="007B74E7"/>
    <w:rsid w:val="007B7BE7"/>
    <w:rsid w:val="007C0031"/>
    <w:rsid w:val="007C1402"/>
    <w:rsid w:val="007C2188"/>
    <w:rsid w:val="007C2C0B"/>
    <w:rsid w:val="007C402A"/>
    <w:rsid w:val="007C52AC"/>
    <w:rsid w:val="007C5E23"/>
    <w:rsid w:val="007C78B7"/>
    <w:rsid w:val="007D0173"/>
    <w:rsid w:val="007D24D9"/>
    <w:rsid w:val="007D28FA"/>
    <w:rsid w:val="007D2ACE"/>
    <w:rsid w:val="007D2F13"/>
    <w:rsid w:val="007D30F9"/>
    <w:rsid w:val="007D3DF2"/>
    <w:rsid w:val="007D516D"/>
    <w:rsid w:val="007D5516"/>
    <w:rsid w:val="007D64C9"/>
    <w:rsid w:val="007D6A72"/>
    <w:rsid w:val="007D6D78"/>
    <w:rsid w:val="007D71A8"/>
    <w:rsid w:val="007D7D55"/>
    <w:rsid w:val="007E0307"/>
    <w:rsid w:val="007E2F2B"/>
    <w:rsid w:val="007E42B2"/>
    <w:rsid w:val="007E4C01"/>
    <w:rsid w:val="007E5B9E"/>
    <w:rsid w:val="007E6564"/>
    <w:rsid w:val="007E6607"/>
    <w:rsid w:val="007E6D37"/>
    <w:rsid w:val="007E73B3"/>
    <w:rsid w:val="007E7641"/>
    <w:rsid w:val="007F0495"/>
    <w:rsid w:val="007F14A7"/>
    <w:rsid w:val="007F56A3"/>
    <w:rsid w:val="007F66F4"/>
    <w:rsid w:val="007F7504"/>
    <w:rsid w:val="007F792B"/>
    <w:rsid w:val="007F7EB0"/>
    <w:rsid w:val="008012A3"/>
    <w:rsid w:val="008015C0"/>
    <w:rsid w:val="00802CFE"/>
    <w:rsid w:val="00803E22"/>
    <w:rsid w:val="00807316"/>
    <w:rsid w:val="00811116"/>
    <w:rsid w:val="00812957"/>
    <w:rsid w:val="00813C35"/>
    <w:rsid w:val="00813F75"/>
    <w:rsid w:val="00814670"/>
    <w:rsid w:val="00814ACE"/>
    <w:rsid w:val="00816118"/>
    <w:rsid w:val="00816A00"/>
    <w:rsid w:val="0081784B"/>
    <w:rsid w:val="00817AAB"/>
    <w:rsid w:val="00817FDB"/>
    <w:rsid w:val="00820061"/>
    <w:rsid w:val="00823255"/>
    <w:rsid w:val="00823270"/>
    <w:rsid w:val="008237A3"/>
    <w:rsid w:val="008253C7"/>
    <w:rsid w:val="008254C0"/>
    <w:rsid w:val="0082633B"/>
    <w:rsid w:val="00826548"/>
    <w:rsid w:val="00826C52"/>
    <w:rsid w:val="00827D14"/>
    <w:rsid w:val="00830FE7"/>
    <w:rsid w:val="00832562"/>
    <w:rsid w:val="008348BD"/>
    <w:rsid w:val="00836154"/>
    <w:rsid w:val="00837CBF"/>
    <w:rsid w:val="008405F5"/>
    <w:rsid w:val="00840922"/>
    <w:rsid w:val="00840A08"/>
    <w:rsid w:val="008412FB"/>
    <w:rsid w:val="008416EE"/>
    <w:rsid w:val="00842535"/>
    <w:rsid w:val="00842B67"/>
    <w:rsid w:val="00843A48"/>
    <w:rsid w:val="00844288"/>
    <w:rsid w:val="00844C97"/>
    <w:rsid w:val="008470A9"/>
    <w:rsid w:val="008472BC"/>
    <w:rsid w:val="008513D2"/>
    <w:rsid w:val="0085216D"/>
    <w:rsid w:val="008549A9"/>
    <w:rsid w:val="00856187"/>
    <w:rsid w:val="008571A9"/>
    <w:rsid w:val="00857E81"/>
    <w:rsid w:val="00860233"/>
    <w:rsid w:val="00860A7A"/>
    <w:rsid w:val="00862785"/>
    <w:rsid w:val="00863B15"/>
    <w:rsid w:val="00866937"/>
    <w:rsid w:val="008671AD"/>
    <w:rsid w:val="0086751D"/>
    <w:rsid w:val="00867914"/>
    <w:rsid w:val="008710A4"/>
    <w:rsid w:val="0087122F"/>
    <w:rsid w:val="00873FF8"/>
    <w:rsid w:val="0087435D"/>
    <w:rsid w:val="00875664"/>
    <w:rsid w:val="008772B0"/>
    <w:rsid w:val="00880BB1"/>
    <w:rsid w:val="0088335D"/>
    <w:rsid w:val="00883D3A"/>
    <w:rsid w:val="00884203"/>
    <w:rsid w:val="00884958"/>
    <w:rsid w:val="00885BE2"/>
    <w:rsid w:val="00885FF8"/>
    <w:rsid w:val="00886204"/>
    <w:rsid w:val="00886FEB"/>
    <w:rsid w:val="008870EA"/>
    <w:rsid w:val="00887896"/>
    <w:rsid w:val="00887AA4"/>
    <w:rsid w:val="00890475"/>
    <w:rsid w:val="00890F8E"/>
    <w:rsid w:val="00891B50"/>
    <w:rsid w:val="008935EB"/>
    <w:rsid w:val="0089784A"/>
    <w:rsid w:val="00897EB6"/>
    <w:rsid w:val="00897FA8"/>
    <w:rsid w:val="008A0206"/>
    <w:rsid w:val="008A0332"/>
    <w:rsid w:val="008A0BE9"/>
    <w:rsid w:val="008A148F"/>
    <w:rsid w:val="008A1693"/>
    <w:rsid w:val="008A2165"/>
    <w:rsid w:val="008A2178"/>
    <w:rsid w:val="008A3257"/>
    <w:rsid w:val="008A3DB8"/>
    <w:rsid w:val="008A3EA3"/>
    <w:rsid w:val="008A3F01"/>
    <w:rsid w:val="008B0845"/>
    <w:rsid w:val="008B3ACF"/>
    <w:rsid w:val="008B4DA7"/>
    <w:rsid w:val="008B5626"/>
    <w:rsid w:val="008B6020"/>
    <w:rsid w:val="008B6D24"/>
    <w:rsid w:val="008B7EAC"/>
    <w:rsid w:val="008C14C8"/>
    <w:rsid w:val="008C2113"/>
    <w:rsid w:val="008C2871"/>
    <w:rsid w:val="008C2A67"/>
    <w:rsid w:val="008C2F1A"/>
    <w:rsid w:val="008C4C7C"/>
    <w:rsid w:val="008C5003"/>
    <w:rsid w:val="008C5CE4"/>
    <w:rsid w:val="008C6E79"/>
    <w:rsid w:val="008C784F"/>
    <w:rsid w:val="008D4671"/>
    <w:rsid w:val="008D6FA5"/>
    <w:rsid w:val="008E002D"/>
    <w:rsid w:val="008E1F7B"/>
    <w:rsid w:val="008E48A4"/>
    <w:rsid w:val="008E48F5"/>
    <w:rsid w:val="008E6366"/>
    <w:rsid w:val="008E6F72"/>
    <w:rsid w:val="008F072F"/>
    <w:rsid w:val="008F11FB"/>
    <w:rsid w:val="008F19F7"/>
    <w:rsid w:val="008F1F14"/>
    <w:rsid w:val="008F2C6E"/>
    <w:rsid w:val="008F3597"/>
    <w:rsid w:val="008F3B69"/>
    <w:rsid w:val="008F52FF"/>
    <w:rsid w:val="008F5AA9"/>
    <w:rsid w:val="008F6F34"/>
    <w:rsid w:val="008F71DA"/>
    <w:rsid w:val="008F77D1"/>
    <w:rsid w:val="008F7E6D"/>
    <w:rsid w:val="009018FD"/>
    <w:rsid w:val="00902249"/>
    <w:rsid w:val="0090281E"/>
    <w:rsid w:val="009036BB"/>
    <w:rsid w:val="0090411B"/>
    <w:rsid w:val="00904B8B"/>
    <w:rsid w:val="009069F7"/>
    <w:rsid w:val="00907118"/>
    <w:rsid w:val="00907D59"/>
    <w:rsid w:val="00910BF4"/>
    <w:rsid w:val="00911440"/>
    <w:rsid w:val="009115AD"/>
    <w:rsid w:val="009116C8"/>
    <w:rsid w:val="0091374B"/>
    <w:rsid w:val="00914AA4"/>
    <w:rsid w:val="00915D6F"/>
    <w:rsid w:val="009160C9"/>
    <w:rsid w:val="00916DB0"/>
    <w:rsid w:val="00916F0B"/>
    <w:rsid w:val="009177F7"/>
    <w:rsid w:val="00917F61"/>
    <w:rsid w:val="0092042B"/>
    <w:rsid w:val="009210DD"/>
    <w:rsid w:val="00921465"/>
    <w:rsid w:val="00921BAC"/>
    <w:rsid w:val="00925D89"/>
    <w:rsid w:val="009260C2"/>
    <w:rsid w:val="009268DD"/>
    <w:rsid w:val="009271BB"/>
    <w:rsid w:val="00927284"/>
    <w:rsid w:val="0092762A"/>
    <w:rsid w:val="00927D5E"/>
    <w:rsid w:val="00930ACF"/>
    <w:rsid w:val="00930C50"/>
    <w:rsid w:val="00931AF7"/>
    <w:rsid w:val="0093280E"/>
    <w:rsid w:val="00933C6C"/>
    <w:rsid w:val="009342E4"/>
    <w:rsid w:val="0093441A"/>
    <w:rsid w:val="00934AF7"/>
    <w:rsid w:val="00935025"/>
    <w:rsid w:val="00935AA4"/>
    <w:rsid w:val="00936717"/>
    <w:rsid w:val="009371C7"/>
    <w:rsid w:val="0093754F"/>
    <w:rsid w:val="009376F5"/>
    <w:rsid w:val="009406D9"/>
    <w:rsid w:val="009411BF"/>
    <w:rsid w:val="00941C82"/>
    <w:rsid w:val="00944057"/>
    <w:rsid w:val="00946159"/>
    <w:rsid w:val="009463FE"/>
    <w:rsid w:val="00950E4F"/>
    <w:rsid w:val="009516AC"/>
    <w:rsid w:val="00952522"/>
    <w:rsid w:val="00952D0D"/>
    <w:rsid w:val="00952D9B"/>
    <w:rsid w:val="00953A54"/>
    <w:rsid w:val="00954838"/>
    <w:rsid w:val="00955876"/>
    <w:rsid w:val="0095587F"/>
    <w:rsid w:val="00955DDE"/>
    <w:rsid w:val="009569A8"/>
    <w:rsid w:val="00957744"/>
    <w:rsid w:val="00957C10"/>
    <w:rsid w:val="009609E4"/>
    <w:rsid w:val="0096296F"/>
    <w:rsid w:val="00962DB9"/>
    <w:rsid w:val="00964241"/>
    <w:rsid w:val="009646BF"/>
    <w:rsid w:val="009648AD"/>
    <w:rsid w:val="00964B92"/>
    <w:rsid w:val="00965C23"/>
    <w:rsid w:val="00966100"/>
    <w:rsid w:val="009679B1"/>
    <w:rsid w:val="0097105F"/>
    <w:rsid w:val="00971082"/>
    <w:rsid w:val="00971821"/>
    <w:rsid w:val="00971C66"/>
    <w:rsid w:val="00971E31"/>
    <w:rsid w:val="0097291B"/>
    <w:rsid w:val="00973334"/>
    <w:rsid w:val="009742C1"/>
    <w:rsid w:val="00974AB8"/>
    <w:rsid w:val="00976512"/>
    <w:rsid w:val="0097726D"/>
    <w:rsid w:val="009800A8"/>
    <w:rsid w:val="00980711"/>
    <w:rsid w:val="00980AB2"/>
    <w:rsid w:val="00980C44"/>
    <w:rsid w:val="00982032"/>
    <w:rsid w:val="00983A44"/>
    <w:rsid w:val="00984112"/>
    <w:rsid w:val="00985C73"/>
    <w:rsid w:val="00987526"/>
    <w:rsid w:val="00987C8C"/>
    <w:rsid w:val="00990E7F"/>
    <w:rsid w:val="00990F37"/>
    <w:rsid w:val="00991CDC"/>
    <w:rsid w:val="00991F94"/>
    <w:rsid w:val="009932CD"/>
    <w:rsid w:val="009945A6"/>
    <w:rsid w:val="00996383"/>
    <w:rsid w:val="00996696"/>
    <w:rsid w:val="00996F1C"/>
    <w:rsid w:val="009A03E9"/>
    <w:rsid w:val="009A099B"/>
    <w:rsid w:val="009A15AA"/>
    <w:rsid w:val="009A2AA2"/>
    <w:rsid w:val="009A3730"/>
    <w:rsid w:val="009A3F50"/>
    <w:rsid w:val="009A42D6"/>
    <w:rsid w:val="009A4AB5"/>
    <w:rsid w:val="009A59CB"/>
    <w:rsid w:val="009A60D9"/>
    <w:rsid w:val="009A6264"/>
    <w:rsid w:val="009A6587"/>
    <w:rsid w:val="009A69A6"/>
    <w:rsid w:val="009A72D5"/>
    <w:rsid w:val="009A7EAB"/>
    <w:rsid w:val="009B04A9"/>
    <w:rsid w:val="009B0579"/>
    <w:rsid w:val="009B12AE"/>
    <w:rsid w:val="009B16EE"/>
    <w:rsid w:val="009B317E"/>
    <w:rsid w:val="009B4BF1"/>
    <w:rsid w:val="009B4EFF"/>
    <w:rsid w:val="009B65B9"/>
    <w:rsid w:val="009B6FFA"/>
    <w:rsid w:val="009B7C52"/>
    <w:rsid w:val="009C1018"/>
    <w:rsid w:val="009C1668"/>
    <w:rsid w:val="009C3A27"/>
    <w:rsid w:val="009C40BD"/>
    <w:rsid w:val="009C7058"/>
    <w:rsid w:val="009D0E8E"/>
    <w:rsid w:val="009D2236"/>
    <w:rsid w:val="009D430E"/>
    <w:rsid w:val="009D50A9"/>
    <w:rsid w:val="009D530F"/>
    <w:rsid w:val="009D5FF7"/>
    <w:rsid w:val="009E0252"/>
    <w:rsid w:val="009E0D43"/>
    <w:rsid w:val="009E1AA8"/>
    <w:rsid w:val="009E1D56"/>
    <w:rsid w:val="009E1DDA"/>
    <w:rsid w:val="009E201D"/>
    <w:rsid w:val="009E364A"/>
    <w:rsid w:val="009E3938"/>
    <w:rsid w:val="009E4C57"/>
    <w:rsid w:val="009E551E"/>
    <w:rsid w:val="009E6BBA"/>
    <w:rsid w:val="009F1163"/>
    <w:rsid w:val="009F1B3D"/>
    <w:rsid w:val="009F4407"/>
    <w:rsid w:val="009F4496"/>
    <w:rsid w:val="009F4553"/>
    <w:rsid w:val="009F5E00"/>
    <w:rsid w:val="009F685F"/>
    <w:rsid w:val="009F6D23"/>
    <w:rsid w:val="009F706D"/>
    <w:rsid w:val="009F715D"/>
    <w:rsid w:val="00A00108"/>
    <w:rsid w:val="00A010AA"/>
    <w:rsid w:val="00A0145E"/>
    <w:rsid w:val="00A01E71"/>
    <w:rsid w:val="00A03BAE"/>
    <w:rsid w:val="00A0499C"/>
    <w:rsid w:val="00A0545B"/>
    <w:rsid w:val="00A05476"/>
    <w:rsid w:val="00A05EB4"/>
    <w:rsid w:val="00A0714F"/>
    <w:rsid w:val="00A10816"/>
    <w:rsid w:val="00A10EEC"/>
    <w:rsid w:val="00A12541"/>
    <w:rsid w:val="00A14D62"/>
    <w:rsid w:val="00A15137"/>
    <w:rsid w:val="00A155BC"/>
    <w:rsid w:val="00A15A0B"/>
    <w:rsid w:val="00A15BD6"/>
    <w:rsid w:val="00A17065"/>
    <w:rsid w:val="00A17B8A"/>
    <w:rsid w:val="00A201EA"/>
    <w:rsid w:val="00A20544"/>
    <w:rsid w:val="00A22B4E"/>
    <w:rsid w:val="00A22FB6"/>
    <w:rsid w:val="00A245AA"/>
    <w:rsid w:val="00A2466E"/>
    <w:rsid w:val="00A256A7"/>
    <w:rsid w:val="00A27ED6"/>
    <w:rsid w:val="00A30365"/>
    <w:rsid w:val="00A321EE"/>
    <w:rsid w:val="00A32C9D"/>
    <w:rsid w:val="00A33093"/>
    <w:rsid w:val="00A33507"/>
    <w:rsid w:val="00A34321"/>
    <w:rsid w:val="00A34AE1"/>
    <w:rsid w:val="00A34E4F"/>
    <w:rsid w:val="00A3610F"/>
    <w:rsid w:val="00A365DB"/>
    <w:rsid w:val="00A4239B"/>
    <w:rsid w:val="00A432BD"/>
    <w:rsid w:val="00A43870"/>
    <w:rsid w:val="00A44AF3"/>
    <w:rsid w:val="00A45108"/>
    <w:rsid w:val="00A46064"/>
    <w:rsid w:val="00A47E50"/>
    <w:rsid w:val="00A504CE"/>
    <w:rsid w:val="00A50A5D"/>
    <w:rsid w:val="00A51673"/>
    <w:rsid w:val="00A517AF"/>
    <w:rsid w:val="00A517D6"/>
    <w:rsid w:val="00A51837"/>
    <w:rsid w:val="00A5208E"/>
    <w:rsid w:val="00A52882"/>
    <w:rsid w:val="00A5339D"/>
    <w:rsid w:val="00A55C33"/>
    <w:rsid w:val="00A56244"/>
    <w:rsid w:val="00A56E7F"/>
    <w:rsid w:val="00A5703D"/>
    <w:rsid w:val="00A60A31"/>
    <w:rsid w:val="00A60E91"/>
    <w:rsid w:val="00A62B85"/>
    <w:rsid w:val="00A64BC3"/>
    <w:rsid w:val="00A64FB9"/>
    <w:rsid w:val="00A662E9"/>
    <w:rsid w:val="00A66563"/>
    <w:rsid w:val="00A70412"/>
    <w:rsid w:val="00A7077B"/>
    <w:rsid w:val="00A707E9"/>
    <w:rsid w:val="00A710B7"/>
    <w:rsid w:val="00A71689"/>
    <w:rsid w:val="00A7168F"/>
    <w:rsid w:val="00A71B3A"/>
    <w:rsid w:val="00A72262"/>
    <w:rsid w:val="00A73B16"/>
    <w:rsid w:val="00A751A8"/>
    <w:rsid w:val="00A76038"/>
    <w:rsid w:val="00A767C6"/>
    <w:rsid w:val="00A77BD8"/>
    <w:rsid w:val="00A83218"/>
    <w:rsid w:val="00A83314"/>
    <w:rsid w:val="00A834DC"/>
    <w:rsid w:val="00A834EA"/>
    <w:rsid w:val="00A835C5"/>
    <w:rsid w:val="00A84431"/>
    <w:rsid w:val="00A84533"/>
    <w:rsid w:val="00A85C95"/>
    <w:rsid w:val="00A867BD"/>
    <w:rsid w:val="00A875C7"/>
    <w:rsid w:val="00A878E3"/>
    <w:rsid w:val="00A8794E"/>
    <w:rsid w:val="00A87CBC"/>
    <w:rsid w:val="00A87F78"/>
    <w:rsid w:val="00A92E7C"/>
    <w:rsid w:val="00A93095"/>
    <w:rsid w:val="00A9572F"/>
    <w:rsid w:val="00A95FF2"/>
    <w:rsid w:val="00A96761"/>
    <w:rsid w:val="00A97464"/>
    <w:rsid w:val="00A976A2"/>
    <w:rsid w:val="00AA2765"/>
    <w:rsid w:val="00AA2BB5"/>
    <w:rsid w:val="00AA32D9"/>
    <w:rsid w:val="00AA371E"/>
    <w:rsid w:val="00AA42C1"/>
    <w:rsid w:val="00AA7AFA"/>
    <w:rsid w:val="00AB0199"/>
    <w:rsid w:val="00AB2306"/>
    <w:rsid w:val="00AB2C5F"/>
    <w:rsid w:val="00AB4381"/>
    <w:rsid w:val="00AB4910"/>
    <w:rsid w:val="00AB4D5B"/>
    <w:rsid w:val="00AB4F1F"/>
    <w:rsid w:val="00AB55F1"/>
    <w:rsid w:val="00AB70FC"/>
    <w:rsid w:val="00AB7F50"/>
    <w:rsid w:val="00AC060F"/>
    <w:rsid w:val="00AC2808"/>
    <w:rsid w:val="00AC2A65"/>
    <w:rsid w:val="00AC2A95"/>
    <w:rsid w:val="00AC3E6E"/>
    <w:rsid w:val="00AC4AD6"/>
    <w:rsid w:val="00AC4E11"/>
    <w:rsid w:val="00AC5385"/>
    <w:rsid w:val="00AC5B5C"/>
    <w:rsid w:val="00AC64ED"/>
    <w:rsid w:val="00AC660A"/>
    <w:rsid w:val="00AD08B5"/>
    <w:rsid w:val="00AD09D8"/>
    <w:rsid w:val="00AD0A10"/>
    <w:rsid w:val="00AD0BC5"/>
    <w:rsid w:val="00AD1CF9"/>
    <w:rsid w:val="00AD25F3"/>
    <w:rsid w:val="00AD28A9"/>
    <w:rsid w:val="00AD2D4A"/>
    <w:rsid w:val="00AD3B59"/>
    <w:rsid w:val="00AD4EB8"/>
    <w:rsid w:val="00AD79A0"/>
    <w:rsid w:val="00AE2204"/>
    <w:rsid w:val="00AE2F06"/>
    <w:rsid w:val="00AE3652"/>
    <w:rsid w:val="00AE3677"/>
    <w:rsid w:val="00AE3C48"/>
    <w:rsid w:val="00AE510B"/>
    <w:rsid w:val="00AE5850"/>
    <w:rsid w:val="00AE5B32"/>
    <w:rsid w:val="00AE6A40"/>
    <w:rsid w:val="00AE7DB3"/>
    <w:rsid w:val="00AE7F72"/>
    <w:rsid w:val="00AF0F1D"/>
    <w:rsid w:val="00AF186E"/>
    <w:rsid w:val="00AF2A23"/>
    <w:rsid w:val="00AF4CEB"/>
    <w:rsid w:val="00AF6815"/>
    <w:rsid w:val="00AF72E6"/>
    <w:rsid w:val="00AF7542"/>
    <w:rsid w:val="00B002D4"/>
    <w:rsid w:val="00B04512"/>
    <w:rsid w:val="00B04EC0"/>
    <w:rsid w:val="00B05C0E"/>
    <w:rsid w:val="00B073DE"/>
    <w:rsid w:val="00B10CAD"/>
    <w:rsid w:val="00B10EDD"/>
    <w:rsid w:val="00B11142"/>
    <w:rsid w:val="00B1153A"/>
    <w:rsid w:val="00B11EE0"/>
    <w:rsid w:val="00B1296C"/>
    <w:rsid w:val="00B13610"/>
    <w:rsid w:val="00B1455E"/>
    <w:rsid w:val="00B147D1"/>
    <w:rsid w:val="00B15D52"/>
    <w:rsid w:val="00B1606F"/>
    <w:rsid w:val="00B17E7C"/>
    <w:rsid w:val="00B217BD"/>
    <w:rsid w:val="00B23CE4"/>
    <w:rsid w:val="00B24185"/>
    <w:rsid w:val="00B24A16"/>
    <w:rsid w:val="00B24E9E"/>
    <w:rsid w:val="00B262BF"/>
    <w:rsid w:val="00B2745C"/>
    <w:rsid w:val="00B276E0"/>
    <w:rsid w:val="00B30022"/>
    <w:rsid w:val="00B33412"/>
    <w:rsid w:val="00B34886"/>
    <w:rsid w:val="00B35C2F"/>
    <w:rsid w:val="00B432A3"/>
    <w:rsid w:val="00B43DC1"/>
    <w:rsid w:val="00B4487E"/>
    <w:rsid w:val="00B4498A"/>
    <w:rsid w:val="00B44A45"/>
    <w:rsid w:val="00B45C1D"/>
    <w:rsid w:val="00B45DB4"/>
    <w:rsid w:val="00B461CF"/>
    <w:rsid w:val="00B4657A"/>
    <w:rsid w:val="00B46CAC"/>
    <w:rsid w:val="00B478B0"/>
    <w:rsid w:val="00B50D27"/>
    <w:rsid w:val="00B53979"/>
    <w:rsid w:val="00B53E83"/>
    <w:rsid w:val="00B54FFC"/>
    <w:rsid w:val="00B55369"/>
    <w:rsid w:val="00B55483"/>
    <w:rsid w:val="00B55708"/>
    <w:rsid w:val="00B55E5A"/>
    <w:rsid w:val="00B563AD"/>
    <w:rsid w:val="00B60D10"/>
    <w:rsid w:val="00B61EA7"/>
    <w:rsid w:val="00B6212E"/>
    <w:rsid w:val="00B624D1"/>
    <w:rsid w:val="00B64672"/>
    <w:rsid w:val="00B6569F"/>
    <w:rsid w:val="00B66B1C"/>
    <w:rsid w:val="00B66BC1"/>
    <w:rsid w:val="00B704F7"/>
    <w:rsid w:val="00B70C2F"/>
    <w:rsid w:val="00B718C9"/>
    <w:rsid w:val="00B73113"/>
    <w:rsid w:val="00B734AF"/>
    <w:rsid w:val="00B73BAB"/>
    <w:rsid w:val="00B75240"/>
    <w:rsid w:val="00B75A55"/>
    <w:rsid w:val="00B76813"/>
    <w:rsid w:val="00B802EE"/>
    <w:rsid w:val="00B80A22"/>
    <w:rsid w:val="00B819CA"/>
    <w:rsid w:val="00B824B8"/>
    <w:rsid w:val="00B83A7D"/>
    <w:rsid w:val="00B84F17"/>
    <w:rsid w:val="00B85210"/>
    <w:rsid w:val="00B857A6"/>
    <w:rsid w:val="00B85C5D"/>
    <w:rsid w:val="00B876F8"/>
    <w:rsid w:val="00B90074"/>
    <w:rsid w:val="00B90B9A"/>
    <w:rsid w:val="00B91555"/>
    <w:rsid w:val="00B94308"/>
    <w:rsid w:val="00B94937"/>
    <w:rsid w:val="00B94D5D"/>
    <w:rsid w:val="00B9597E"/>
    <w:rsid w:val="00B95DD9"/>
    <w:rsid w:val="00B9609A"/>
    <w:rsid w:val="00B96BAE"/>
    <w:rsid w:val="00BA2154"/>
    <w:rsid w:val="00BA2421"/>
    <w:rsid w:val="00BA2AF0"/>
    <w:rsid w:val="00BA33B2"/>
    <w:rsid w:val="00BA3B3C"/>
    <w:rsid w:val="00BA549B"/>
    <w:rsid w:val="00BA59AF"/>
    <w:rsid w:val="00BA785C"/>
    <w:rsid w:val="00BA7F32"/>
    <w:rsid w:val="00BB05F1"/>
    <w:rsid w:val="00BB090D"/>
    <w:rsid w:val="00BB10E8"/>
    <w:rsid w:val="00BB1902"/>
    <w:rsid w:val="00BB69DD"/>
    <w:rsid w:val="00BB6B17"/>
    <w:rsid w:val="00BB7339"/>
    <w:rsid w:val="00BB7807"/>
    <w:rsid w:val="00BB79C6"/>
    <w:rsid w:val="00BC153D"/>
    <w:rsid w:val="00BC15B0"/>
    <w:rsid w:val="00BC1863"/>
    <w:rsid w:val="00BC18D2"/>
    <w:rsid w:val="00BC1CB7"/>
    <w:rsid w:val="00BC224D"/>
    <w:rsid w:val="00BC2939"/>
    <w:rsid w:val="00BC2B54"/>
    <w:rsid w:val="00BC4190"/>
    <w:rsid w:val="00BC5609"/>
    <w:rsid w:val="00BC66AB"/>
    <w:rsid w:val="00BC679C"/>
    <w:rsid w:val="00BC67F0"/>
    <w:rsid w:val="00BD0081"/>
    <w:rsid w:val="00BD00A8"/>
    <w:rsid w:val="00BD060B"/>
    <w:rsid w:val="00BD1CF9"/>
    <w:rsid w:val="00BD3CD0"/>
    <w:rsid w:val="00BD5136"/>
    <w:rsid w:val="00BD5587"/>
    <w:rsid w:val="00BD64A7"/>
    <w:rsid w:val="00BD6A07"/>
    <w:rsid w:val="00BD7B6E"/>
    <w:rsid w:val="00BE03ED"/>
    <w:rsid w:val="00BE046E"/>
    <w:rsid w:val="00BE0945"/>
    <w:rsid w:val="00BE0CB4"/>
    <w:rsid w:val="00BE1BD4"/>
    <w:rsid w:val="00BE2A3A"/>
    <w:rsid w:val="00BE2A82"/>
    <w:rsid w:val="00BE4012"/>
    <w:rsid w:val="00BE47FD"/>
    <w:rsid w:val="00BE714A"/>
    <w:rsid w:val="00BE7578"/>
    <w:rsid w:val="00BE7A36"/>
    <w:rsid w:val="00BF1C0D"/>
    <w:rsid w:val="00BF22CF"/>
    <w:rsid w:val="00BF279C"/>
    <w:rsid w:val="00BF29A8"/>
    <w:rsid w:val="00BF2E7E"/>
    <w:rsid w:val="00BF3657"/>
    <w:rsid w:val="00BF3AD4"/>
    <w:rsid w:val="00BF44F3"/>
    <w:rsid w:val="00BF4AEC"/>
    <w:rsid w:val="00BF5A09"/>
    <w:rsid w:val="00BF5A42"/>
    <w:rsid w:val="00BF6A8C"/>
    <w:rsid w:val="00BF6D33"/>
    <w:rsid w:val="00C00EBD"/>
    <w:rsid w:val="00C02184"/>
    <w:rsid w:val="00C0227E"/>
    <w:rsid w:val="00C029CC"/>
    <w:rsid w:val="00C05221"/>
    <w:rsid w:val="00C10507"/>
    <w:rsid w:val="00C12311"/>
    <w:rsid w:val="00C12356"/>
    <w:rsid w:val="00C128B5"/>
    <w:rsid w:val="00C16674"/>
    <w:rsid w:val="00C16D6D"/>
    <w:rsid w:val="00C208D0"/>
    <w:rsid w:val="00C20D94"/>
    <w:rsid w:val="00C2180B"/>
    <w:rsid w:val="00C21F6F"/>
    <w:rsid w:val="00C22085"/>
    <w:rsid w:val="00C22D77"/>
    <w:rsid w:val="00C24359"/>
    <w:rsid w:val="00C24A15"/>
    <w:rsid w:val="00C24E05"/>
    <w:rsid w:val="00C2538E"/>
    <w:rsid w:val="00C2543B"/>
    <w:rsid w:val="00C27996"/>
    <w:rsid w:val="00C27F33"/>
    <w:rsid w:val="00C301D8"/>
    <w:rsid w:val="00C306A6"/>
    <w:rsid w:val="00C320DC"/>
    <w:rsid w:val="00C32ED7"/>
    <w:rsid w:val="00C346BB"/>
    <w:rsid w:val="00C34A06"/>
    <w:rsid w:val="00C354B1"/>
    <w:rsid w:val="00C35EEF"/>
    <w:rsid w:val="00C36252"/>
    <w:rsid w:val="00C370F0"/>
    <w:rsid w:val="00C4136E"/>
    <w:rsid w:val="00C41C43"/>
    <w:rsid w:val="00C44CB6"/>
    <w:rsid w:val="00C501C1"/>
    <w:rsid w:val="00C51B5E"/>
    <w:rsid w:val="00C53A7F"/>
    <w:rsid w:val="00C53B15"/>
    <w:rsid w:val="00C5512C"/>
    <w:rsid w:val="00C56430"/>
    <w:rsid w:val="00C57D46"/>
    <w:rsid w:val="00C60E2F"/>
    <w:rsid w:val="00C6398D"/>
    <w:rsid w:val="00C6484A"/>
    <w:rsid w:val="00C64CF6"/>
    <w:rsid w:val="00C6581D"/>
    <w:rsid w:val="00C65C60"/>
    <w:rsid w:val="00C67767"/>
    <w:rsid w:val="00C71674"/>
    <w:rsid w:val="00C7270F"/>
    <w:rsid w:val="00C75371"/>
    <w:rsid w:val="00C76CDF"/>
    <w:rsid w:val="00C81468"/>
    <w:rsid w:val="00C8291B"/>
    <w:rsid w:val="00C848CB"/>
    <w:rsid w:val="00C87F8E"/>
    <w:rsid w:val="00C90306"/>
    <w:rsid w:val="00C9044A"/>
    <w:rsid w:val="00C904A0"/>
    <w:rsid w:val="00C9069F"/>
    <w:rsid w:val="00C92249"/>
    <w:rsid w:val="00C939AB"/>
    <w:rsid w:val="00C93E75"/>
    <w:rsid w:val="00C95F72"/>
    <w:rsid w:val="00C96AAE"/>
    <w:rsid w:val="00C96F6F"/>
    <w:rsid w:val="00C972A3"/>
    <w:rsid w:val="00C9782B"/>
    <w:rsid w:val="00C97B8B"/>
    <w:rsid w:val="00CA06C7"/>
    <w:rsid w:val="00CA0F59"/>
    <w:rsid w:val="00CA10D3"/>
    <w:rsid w:val="00CA14F5"/>
    <w:rsid w:val="00CA25DF"/>
    <w:rsid w:val="00CA2820"/>
    <w:rsid w:val="00CA35ED"/>
    <w:rsid w:val="00CA3737"/>
    <w:rsid w:val="00CA37E0"/>
    <w:rsid w:val="00CA428F"/>
    <w:rsid w:val="00CA4622"/>
    <w:rsid w:val="00CA4B0C"/>
    <w:rsid w:val="00CA4E7E"/>
    <w:rsid w:val="00CA552A"/>
    <w:rsid w:val="00CA7211"/>
    <w:rsid w:val="00CA7AFF"/>
    <w:rsid w:val="00CB1552"/>
    <w:rsid w:val="00CB2082"/>
    <w:rsid w:val="00CB227C"/>
    <w:rsid w:val="00CB27B5"/>
    <w:rsid w:val="00CB3AD2"/>
    <w:rsid w:val="00CB4284"/>
    <w:rsid w:val="00CB451A"/>
    <w:rsid w:val="00CB53C5"/>
    <w:rsid w:val="00CB78CE"/>
    <w:rsid w:val="00CB7B28"/>
    <w:rsid w:val="00CB7B96"/>
    <w:rsid w:val="00CC0CBE"/>
    <w:rsid w:val="00CC1081"/>
    <w:rsid w:val="00CC40BE"/>
    <w:rsid w:val="00CC67E9"/>
    <w:rsid w:val="00CC7AF5"/>
    <w:rsid w:val="00CD0487"/>
    <w:rsid w:val="00CD0C4B"/>
    <w:rsid w:val="00CD34D0"/>
    <w:rsid w:val="00CD535D"/>
    <w:rsid w:val="00CD5A8A"/>
    <w:rsid w:val="00CD616C"/>
    <w:rsid w:val="00CD7654"/>
    <w:rsid w:val="00CD7D29"/>
    <w:rsid w:val="00CE0F2C"/>
    <w:rsid w:val="00CE24F1"/>
    <w:rsid w:val="00CE269C"/>
    <w:rsid w:val="00CE48E3"/>
    <w:rsid w:val="00CE49BE"/>
    <w:rsid w:val="00CE4CA6"/>
    <w:rsid w:val="00CE54F7"/>
    <w:rsid w:val="00CE5863"/>
    <w:rsid w:val="00CE5DA5"/>
    <w:rsid w:val="00CE6149"/>
    <w:rsid w:val="00CE6693"/>
    <w:rsid w:val="00CE74EB"/>
    <w:rsid w:val="00CE7B5A"/>
    <w:rsid w:val="00CE7D29"/>
    <w:rsid w:val="00CF1832"/>
    <w:rsid w:val="00CF1964"/>
    <w:rsid w:val="00CF2533"/>
    <w:rsid w:val="00CF260C"/>
    <w:rsid w:val="00CF3870"/>
    <w:rsid w:val="00CF3DD6"/>
    <w:rsid w:val="00CF440B"/>
    <w:rsid w:val="00CF5D5D"/>
    <w:rsid w:val="00CF69D4"/>
    <w:rsid w:val="00CF7242"/>
    <w:rsid w:val="00D00E12"/>
    <w:rsid w:val="00D034AE"/>
    <w:rsid w:val="00D0467A"/>
    <w:rsid w:val="00D0512A"/>
    <w:rsid w:val="00D05A4A"/>
    <w:rsid w:val="00D064B1"/>
    <w:rsid w:val="00D07FB1"/>
    <w:rsid w:val="00D100F8"/>
    <w:rsid w:val="00D1091D"/>
    <w:rsid w:val="00D11207"/>
    <w:rsid w:val="00D11E04"/>
    <w:rsid w:val="00D12D9C"/>
    <w:rsid w:val="00D13099"/>
    <w:rsid w:val="00D14DCE"/>
    <w:rsid w:val="00D14F26"/>
    <w:rsid w:val="00D151D5"/>
    <w:rsid w:val="00D158AB"/>
    <w:rsid w:val="00D16CE0"/>
    <w:rsid w:val="00D2012A"/>
    <w:rsid w:val="00D207E6"/>
    <w:rsid w:val="00D20F10"/>
    <w:rsid w:val="00D221A6"/>
    <w:rsid w:val="00D2410F"/>
    <w:rsid w:val="00D25059"/>
    <w:rsid w:val="00D25ED7"/>
    <w:rsid w:val="00D2637D"/>
    <w:rsid w:val="00D26524"/>
    <w:rsid w:val="00D26DF1"/>
    <w:rsid w:val="00D2763A"/>
    <w:rsid w:val="00D3003C"/>
    <w:rsid w:val="00D30EF0"/>
    <w:rsid w:val="00D31155"/>
    <w:rsid w:val="00D314B1"/>
    <w:rsid w:val="00D31844"/>
    <w:rsid w:val="00D32495"/>
    <w:rsid w:val="00D330F8"/>
    <w:rsid w:val="00D3460A"/>
    <w:rsid w:val="00D355AE"/>
    <w:rsid w:val="00D35997"/>
    <w:rsid w:val="00D370C8"/>
    <w:rsid w:val="00D37315"/>
    <w:rsid w:val="00D445FD"/>
    <w:rsid w:val="00D44BD1"/>
    <w:rsid w:val="00D44C1D"/>
    <w:rsid w:val="00D46877"/>
    <w:rsid w:val="00D469A9"/>
    <w:rsid w:val="00D5081C"/>
    <w:rsid w:val="00D50D27"/>
    <w:rsid w:val="00D5150F"/>
    <w:rsid w:val="00D5235A"/>
    <w:rsid w:val="00D5244C"/>
    <w:rsid w:val="00D53B65"/>
    <w:rsid w:val="00D54B66"/>
    <w:rsid w:val="00D55D19"/>
    <w:rsid w:val="00D56BD4"/>
    <w:rsid w:val="00D57C8E"/>
    <w:rsid w:val="00D57CB3"/>
    <w:rsid w:val="00D60643"/>
    <w:rsid w:val="00D611BE"/>
    <w:rsid w:val="00D61325"/>
    <w:rsid w:val="00D61724"/>
    <w:rsid w:val="00D623CD"/>
    <w:rsid w:val="00D63099"/>
    <w:rsid w:val="00D631D4"/>
    <w:rsid w:val="00D640DB"/>
    <w:rsid w:val="00D64721"/>
    <w:rsid w:val="00D6551D"/>
    <w:rsid w:val="00D669DC"/>
    <w:rsid w:val="00D67BFC"/>
    <w:rsid w:val="00D7006A"/>
    <w:rsid w:val="00D703C5"/>
    <w:rsid w:val="00D7217D"/>
    <w:rsid w:val="00D72BF5"/>
    <w:rsid w:val="00D72CBE"/>
    <w:rsid w:val="00D74D15"/>
    <w:rsid w:val="00D74DFA"/>
    <w:rsid w:val="00D755CB"/>
    <w:rsid w:val="00D75A2F"/>
    <w:rsid w:val="00D80792"/>
    <w:rsid w:val="00D82629"/>
    <w:rsid w:val="00D83C7C"/>
    <w:rsid w:val="00D83F6A"/>
    <w:rsid w:val="00D841C4"/>
    <w:rsid w:val="00D84466"/>
    <w:rsid w:val="00D85BD9"/>
    <w:rsid w:val="00D85C07"/>
    <w:rsid w:val="00D86621"/>
    <w:rsid w:val="00D86EBB"/>
    <w:rsid w:val="00D86F46"/>
    <w:rsid w:val="00D87029"/>
    <w:rsid w:val="00D87261"/>
    <w:rsid w:val="00D87744"/>
    <w:rsid w:val="00D95404"/>
    <w:rsid w:val="00D95B79"/>
    <w:rsid w:val="00D97D76"/>
    <w:rsid w:val="00DA14E5"/>
    <w:rsid w:val="00DA27AA"/>
    <w:rsid w:val="00DA2C16"/>
    <w:rsid w:val="00DA6F1E"/>
    <w:rsid w:val="00DB0125"/>
    <w:rsid w:val="00DB1918"/>
    <w:rsid w:val="00DB1FAB"/>
    <w:rsid w:val="00DB4A10"/>
    <w:rsid w:val="00DB4B0B"/>
    <w:rsid w:val="00DB5FE3"/>
    <w:rsid w:val="00DB675E"/>
    <w:rsid w:val="00DB7ADD"/>
    <w:rsid w:val="00DB7BD6"/>
    <w:rsid w:val="00DC0683"/>
    <w:rsid w:val="00DC0A35"/>
    <w:rsid w:val="00DC0E75"/>
    <w:rsid w:val="00DC39F0"/>
    <w:rsid w:val="00DC3FBA"/>
    <w:rsid w:val="00DC4B35"/>
    <w:rsid w:val="00DC5A84"/>
    <w:rsid w:val="00DC5D9A"/>
    <w:rsid w:val="00DC7428"/>
    <w:rsid w:val="00DC76F0"/>
    <w:rsid w:val="00DC7B7F"/>
    <w:rsid w:val="00DC7B99"/>
    <w:rsid w:val="00DC7DC2"/>
    <w:rsid w:val="00DD277C"/>
    <w:rsid w:val="00DD3467"/>
    <w:rsid w:val="00DD457E"/>
    <w:rsid w:val="00DD45CB"/>
    <w:rsid w:val="00DD7AAF"/>
    <w:rsid w:val="00DE2681"/>
    <w:rsid w:val="00DE2F00"/>
    <w:rsid w:val="00DE4BD7"/>
    <w:rsid w:val="00DE5337"/>
    <w:rsid w:val="00DE673B"/>
    <w:rsid w:val="00DF0C26"/>
    <w:rsid w:val="00DF1EFE"/>
    <w:rsid w:val="00DF35BB"/>
    <w:rsid w:val="00DF4663"/>
    <w:rsid w:val="00DF52F0"/>
    <w:rsid w:val="00DF70A3"/>
    <w:rsid w:val="00DF7F7D"/>
    <w:rsid w:val="00E0002D"/>
    <w:rsid w:val="00E00BCA"/>
    <w:rsid w:val="00E018CE"/>
    <w:rsid w:val="00E01B55"/>
    <w:rsid w:val="00E067AC"/>
    <w:rsid w:val="00E06AB1"/>
    <w:rsid w:val="00E07803"/>
    <w:rsid w:val="00E07846"/>
    <w:rsid w:val="00E10DA7"/>
    <w:rsid w:val="00E1186E"/>
    <w:rsid w:val="00E11E8D"/>
    <w:rsid w:val="00E12142"/>
    <w:rsid w:val="00E12613"/>
    <w:rsid w:val="00E13926"/>
    <w:rsid w:val="00E15CD1"/>
    <w:rsid w:val="00E17B9D"/>
    <w:rsid w:val="00E20AFE"/>
    <w:rsid w:val="00E20B63"/>
    <w:rsid w:val="00E22081"/>
    <w:rsid w:val="00E22617"/>
    <w:rsid w:val="00E23964"/>
    <w:rsid w:val="00E2424A"/>
    <w:rsid w:val="00E249D0"/>
    <w:rsid w:val="00E25830"/>
    <w:rsid w:val="00E263BE"/>
    <w:rsid w:val="00E30A80"/>
    <w:rsid w:val="00E30FDA"/>
    <w:rsid w:val="00E31912"/>
    <w:rsid w:val="00E31C9E"/>
    <w:rsid w:val="00E327EC"/>
    <w:rsid w:val="00E32A53"/>
    <w:rsid w:val="00E32AE4"/>
    <w:rsid w:val="00E3365A"/>
    <w:rsid w:val="00E33802"/>
    <w:rsid w:val="00E35A8A"/>
    <w:rsid w:val="00E36C27"/>
    <w:rsid w:val="00E403C9"/>
    <w:rsid w:val="00E4066C"/>
    <w:rsid w:val="00E43218"/>
    <w:rsid w:val="00E44AE7"/>
    <w:rsid w:val="00E44E8A"/>
    <w:rsid w:val="00E4557F"/>
    <w:rsid w:val="00E4586E"/>
    <w:rsid w:val="00E45CFE"/>
    <w:rsid w:val="00E45E0C"/>
    <w:rsid w:val="00E47A4A"/>
    <w:rsid w:val="00E604F4"/>
    <w:rsid w:val="00E608D0"/>
    <w:rsid w:val="00E616C3"/>
    <w:rsid w:val="00E61CA8"/>
    <w:rsid w:val="00E63A61"/>
    <w:rsid w:val="00E66031"/>
    <w:rsid w:val="00E66757"/>
    <w:rsid w:val="00E670CB"/>
    <w:rsid w:val="00E67BB7"/>
    <w:rsid w:val="00E7018C"/>
    <w:rsid w:val="00E70FC2"/>
    <w:rsid w:val="00E725A2"/>
    <w:rsid w:val="00E7739F"/>
    <w:rsid w:val="00E7771C"/>
    <w:rsid w:val="00E777B6"/>
    <w:rsid w:val="00E80872"/>
    <w:rsid w:val="00E81531"/>
    <w:rsid w:val="00E81CFB"/>
    <w:rsid w:val="00E83612"/>
    <w:rsid w:val="00E8395D"/>
    <w:rsid w:val="00E85A98"/>
    <w:rsid w:val="00E85AD1"/>
    <w:rsid w:val="00E86A6B"/>
    <w:rsid w:val="00E87015"/>
    <w:rsid w:val="00E87EBB"/>
    <w:rsid w:val="00E92388"/>
    <w:rsid w:val="00E943B0"/>
    <w:rsid w:val="00E9523F"/>
    <w:rsid w:val="00E95C33"/>
    <w:rsid w:val="00EA29DE"/>
    <w:rsid w:val="00EA2ADB"/>
    <w:rsid w:val="00EA2CA2"/>
    <w:rsid w:val="00EA3382"/>
    <w:rsid w:val="00EA3D17"/>
    <w:rsid w:val="00EA46E1"/>
    <w:rsid w:val="00EA65A2"/>
    <w:rsid w:val="00EA6CF5"/>
    <w:rsid w:val="00EA6D37"/>
    <w:rsid w:val="00EB2CDB"/>
    <w:rsid w:val="00EB49CF"/>
    <w:rsid w:val="00EB4B3B"/>
    <w:rsid w:val="00EB7AEA"/>
    <w:rsid w:val="00EB7F14"/>
    <w:rsid w:val="00EB7FAF"/>
    <w:rsid w:val="00EC079E"/>
    <w:rsid w:val="00EC0C7E"/>
    <w:rsid w:val="00EC39BB"/>
    <w:rsid w:val="00EC3F2A"/>
    <w:rsid w:val="00EC4B54"/>
    <w:rsid w:val="00EC54A8"/>
    <w:rsid w:val="00EC599F"/>
    <w:rsid w:val="00EC5E75"/>
    <w:rsid w:val="00EC601A"/>
    <w:rsid w:val="00EC77EB"/>
    <w:rsid w:val="00EC7F41"/>
    <w:rsid w:val="00EC7FE7"/>
    <w:rsid w:val="00ED0E9F"/>
    <w:rsid w:val="00ED1725"/>
    <w:rsid w:val="00ED3201"/>
    <w:rsid w:val="00ED3492"/>
    <w:rsid w:val="00ED50E3"/>
    <w:rsid w:val="00ED533F"/>
    <w:rsid w:val="00ED5496"/>
    <w:rsid w:val="00ED7050"/>
    <w:rsid w:val="00EE1269"/>
    <w:rsid w:val="00EE1664"/>
    <w:rsid w:val="00EE2CA3"/>
    <w:rsid w:val="00EE34EA"/>
    <w:rsid w:val="00EE453A"/>
    <w:rsid w:val="00EE5492"/>
    <w:rsid w:val="00EE5806"/>
    <w:rsid w:val="00EE71DA"/>
    <w:rsid w:val="00EE73EF"/>
    <w:rsid w:val="00EF0B5E"/>
    <w:rsid w:val="00EF0B8A"/>
    <w:rsid w:val="00EF135E"/>
    <w:rsid w:val="00EF2BA8"/>
    <w:rsid w:val="00EF4885"/>
    <w:rsid w:val="00EF5192"/>
    <w:rsid w:val="00F007B5"/>
    <w:rsid w:val="00F058F8"/>
    <w:rsid w:val="00F05CD8"/>
    <w:rsid w:val="00F11E2A"/>
    <w:rsid w:val="00F1236B"/>
    <w:rsid w:val="00F12D60"/>
    <w:rsid w:val="00F12DEE"/>
    <w:rsid w:val="00F13CCD"/>
    <w:rsid w:val="00F140BD"/>
    <w:rsid w:val="00F14DC3"/>
    <w:rsid w:val="00F15A44"/>
    <w:rsid w:val="00F16683"/>
    <w:rsid w:val="00F17276"/>
    <w:rsid w:val="00F17F4B"/>
    <w:rsid w:val="00F2057F"/>
    <w:rsid w:val="00F21177"/>
    <w:rsid w:val="00F219C2"/>
    <w:rsid w:val="00F2205D"/>
    <w:rsid w:val="00F226A2"/>
    <w:rsid w:val="00F22975"/>
    <w:rsid w:val="00F232A3"/>
    <w:rsid w:val="00F23502"/>
    <w:rsid w:val="00F23644"/>
    <w:rsid w:val="00F23959"/>
    <w:rsid w:val="00F240E8"/>
    <w:rsid w:val="00F244BE"/>
    <w:rsid w:val="00F256EB"/>
    <w:rsid w:val="00F30612"/>
    <w:rsid w:val="00F32686"/>
    <w:rsid w:val="00F33B5D"/>
    <w:rsid w:val="00F340DC"/>
    <w:rsid w:val="00F34ECB"/>
    <w:rsid w:val="00F34F7F"/>
    <w:rsid w:val="00F35D0B"/>
    <w:rsid w:val="00F364BE"/>
    <w:rsid w:val="00F36EF3"/>
    <w:rsid w:val="00F372C0"/>
    <w:rsid w:val="00F376A1"/>
    <w:rsid w:val="00F405B9"/>
    <w:rsid w:val="00F41D43"/>
    <w:rsid w:val="00F42418"/>
    <w:rsid w:val="00F429B9"/>
    <w:rsid w:val="00F43198"/>
    <w:rsid w:val="00F443A9"/>
    <w:rsid w:val="00F51542"/>
    <w:rsid w:val="00F51C52"/>
    <w:rsid w:val="00F5315C"/>
    <w:rsid w:val="00F5347F"/>
    <w:rsid w:val="00F53CC9"/>
    <w:rsid w:val="00F544E6"/>
    <w:rsid w:val="00F564BB"/>
    <w:rsid w:val="00F57875"/>
    <w:rsid w:val="00F6271F"/>
    <w:rsid w:val="00F62BC0"/>
    <w:rsid w:val="00F62C81"/>
    <w:rsid w:val="00F62E0E"/>
    <w:rsid w:val="00F65060"/>
    <w:rsid w:val="00F65270"/>
    <w:rsid w:val="00F666E6"/>
    <w:rsid w:val="00F67BD9"/>
    <w:rsid w:val="00F67C75"/>
    <w:rsid w:val="00F70683"/>
    <w:rsid w:val="00F70A4C"/>
    <w:rsid w:val="00F71F62"/>
    <w:rsid w:val="00F72A91"/>
    <w:rsid w:val="00F72E3D"/>
    <w:rsid w:val="00F73499"/>
    <w:rsid w:val="00F738EC"/>
    <w:rsid w:val="00F75AB0"/>
    <w:rsid w:val="00F7620D"/>
    <w:rsid w:val="00F76795"/>
    <w:rsid w:val="00F77413"/>
    <w:rsid w:val="00F77B5D"/>
    <w:rsid w:val="00F77F83"/>
    <w:rsid w:val="00F836FD"/>
    <w:rsid w:val="00F83B12"/>
    <w:rsid w:val="00F84871"/>
    <w:rsid w:val="00F84F3F"/>
    <w:rsid w:val="00F85164"/>
    <w:rsid w:val="00F85C98"/>
    <w:rsid w:val="00F85EF3"/>
    <w:rsid w:val="00F8618C"/>
    <w:rsid w:val="00F866E0"/>
    <w:rsid w:val="00F9247E"/>
    <w:rsid w:val="00F93065"/>
    <w:rsid w:val="00F934FC"/>
    <w:rsid w:val="00F94918"/>
    <w:rsid w:val="00F958AB"/>
    <w:rsid w:val="00F961D7"/>
    <w:rsid w:val="00F97098"/>
    <w:rsid w:val="00F97547"/>
    <w:rsid w:val="00F97C00"/>
    <w:rsid w:val="00FA0B3A"/>
    <w:rsid w:val="00FA0C98"/>
    <w:rsid w:val="00FA114E"/>
    <w:rsid w:val="00FA2F5A"/>
    <w:rsid w:val="00FA5A1F"/>
    <w:rsid w:val="00FA66DD"/>
    <w:rsid w:val="00FA7EFB"/>
    <w:rsid w:val="00FB0862"/>
    <w:rsid w:val="00FB0FCA"/>
    <w:rsid w:val="00FB2CFA"/>
    <w:rsid w:val="00FB2E33"/>
    <w:rsid w:val="00FB2EEF"/>
    <w:rsid w:val="00FB34BC"/>
    <w:rsid w:val="00FB3716"/>
    <w:rsid w:val="00FB3A20"/>
    <w:rsid w:val="00FB505F"/>
    <w:rsid w:val="00FB5C89"/>
    <w:rsid w:val="00FB7244"/>
    <w:rsid w:val="00FB768E"/>
    <w:rsid w:val="00FC2C7F"/>
    <w:rsid w:val="00FC413C"/>
    <w:rsid w:val="00FC43BC"/>
    <w:rsid w:val="00FC50C1"/>
    <w:rsid w:val="00FC5737"/>
    <w:rsid w:val="00FC58C1"/>
    <w:rsid w:val="00FC697F"/>
    <w:rsid w:val="00FC767C"/>
    <w:rsid w:val="00FD1CF7"/>
    <w:rsid w:val="00FD1FF9"/>
    <w:rsid w:val="00FD2478"/>
    <w:rsid w:val="00FD301B"/>
    <w:rsid w:val="00FD31BE"/>
    <w:rsid w:val="00FD43D9"/>
    <w:rsid w:val="00FD4961"/>
    <w:rsid w:val="00FD4DD7"/>
    <w:rsid w:val="00FD6829"/>
    <w:rsid w:val="00FD77B7"/>
    <w:rsid w:val="00FE0692"/>
    <w:rsid w:val="00FE0CE7"/>
    <w:rsid w:val="00FE11B0"/>
    <w:rsid w:val="00FE1981"/>
    <w:rsid w:val="00FE224A"/>
    <w:rsid w:val="00FE3012"/>
    <w:rsid w:val="00FE381C"/>
    <w:rsid w:val="00FE46BE"/>
    <w:rsid w:val="00FE47AD"/>
    <w:rsid w:val="00FE4926"/>
    <w:rsid w:val="00FE53BD"/>
    <w:rsid w:val="00FE6E85"/>
    <w:rsid w:val="00FF03BE"/>
    <w:rsid w:val="00FF0F64"/>
    <w:rsid w:val="00FF11AA"/>
    <w:rsid w:val="00FF2144"/>
    <w:rsid w:val="00FF2C74"/>
    <w:rsid w:val="00FF3264"/>
    <w:rsid w:val="00FF4895"/>
    <w:rsid w:val="00FF64C3"/>
    <w:rsid w:val="00FF6C1F"/>
    <w:rsid w:val="00FF72A3"/>
    <w:rsid w:val="00FF78DB"/>
    <w:rsid w:val="00FF7C94"/>
    <w:rsid w:val="00FF7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1A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2C81"/>
  </w:style>
  <w:style w:type="character" w:customStyle="1" w:styleId="DateChar">
    <w:name w:val="Date Char"/>
    <w:basedOn w:val="DefaultParagraphFont"/>
    <w:link w:val="Date"/>
    <w:uiPriority w:val="99"/>
    <w:semiHidden/>
    <w:rsid w:val="00F62C81"/>
  </w:style>
  <w:style w:type="character" w:styleId="Hyperlink">
    <w:name w:val="Hyperlink"/>
    <w:basedOn w:val="DefaultParagraphFont"/>
    <w:uiPriority w:val="99"/>
    <w:unhideWhenUsed/>
    <w:rsid w:val="00A45108"/>
    <w:rPr>
      <w:color w:val="0563C1" w:themeColor="hyperlink"/>
      <w:u w:val="single"/>
    </w:rPr>
  </w:style>
  <w:style w:type="character" w:styleId="FollowedHyperlink">
    <w:name w:val="FollowedHyperlink"/>
    <w:basedOn w:val="DefaultParagraphFont"/>
    <w:uiPriority w:val="99"/>
    <w:semiHidden/>
    <w:unhideWhenUsed/>
    <w:rsid w:val="00506341"/>
    <w:rPr>
      <w:color w:val="954F72" w:themeColor="followedHyperlink"/>
      <w:u w:val="single"/>
    </w:rPr>
  </w:style>
  <w:style w:type="paragraph" w:styleId="Header">
    <w:name w:val="header"/>
    <w:basedOn w:val="Normal"/>
    <w:link w:val="HeaderChar"/>
    <w:uiPriority w:val="99"/>
    <w:unhideWhenUsed/>
    <w:rsid w:val="00C7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0F"/>
  </w:style>
  <w:style w:type="paragraph" w:styleId="Footer">
    <w:name w:val="footer"/>
    <w:basedOn w:val="Normal"/>
    <w:link w:val="FooterChar"/>
    <w:uiPriority w:val="99"/>
    <w:unhideWhenUsed/>
    <w:rsid w:val="00C7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0F"/>
  </w:style>
  <w:style w:type="character" w:customStyle="1" w:styleId="lookup-resultcontent">
    <w:name w:val="lookup-result__content"/>
    <w:basedOn w:val="DefaultParagraphFont"/>
    <w:rsid w:val="00C7270F"/>
  </w:style>
  <w:style w:type="character" w:customStyle="1" w:styleId="apple-converted-space">
    <w:name w:val="apple-converted-space"/>
    <w:basedOn w:val="DefaultParagraphFont"/>
    <w:rsid w:val="003253DA"/>
  </w:style>
  <w:style w:type="paragraph" w:styleId="FootnoteText">
    <w:name w:val="footnote text"/>
    <w:basedOn w:val="Normal"/>
    <w:link w:val="FootnoteTextChar"/>
    <w:uiPriority w:val="99"/>
    <w:semiHidden/>
    <w:unhideWhenUsed/>
    <w:rsid w:val="00253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31CD"/>
    <w:rPr>
      <w:sz w:val="20"/>
      <w:szCs w:val="20"/>
    </w:rPr>
  </w:style>
  <w:style w:type="character" w:styleId="FootnoteReference">
    <w:name w:val="footnote reference"/>
    <w:basedOn w:val="DefaultParagraphFont"/>
    <w:uiPriority w:val="99"/>
    <w:semiHidden/>
    <w:unhideWhenUsed/>
    <w:rsid w:val="002531CD"/>
    <w:rPr>
      <w:vertAlign w:val="superscript"/>
    </w:rPr>
  </w:style>
  <w:style w:type="paragraph" w:styleId="BalloonText">
    <w:name w:val="Balloon Text"/>
    <w:basedOn w:val="Normal"/>
    <w:link w:val="BalloonTextChar"/>
    <w:uiPriority w:val="99"/>
    <w:semiHidden/>
    <w:unhideWhenUsed/>
    <w:rsid w:val="003752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529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2C81"/>
  </w:style>
  <w:style w:type="character" w:customStyle="1" w:styleId="DateChar">
    <w:name w:val="Date Char"/>
    <w:basedOn w:val="DefaultParagraphFont"/>
    <w:link w:val="Date"/>
    <w:uiPriority w:val="99"/>
    <w:semiHidden/>
    <w:rsid w:val="00F62C81"/>
  </w:style>
  <w:style w:type="character" w:styleId="Hyperlink">
    <w:name w:val="Hyperlink"/>
    <w:basedOn w:val="DefaultParagraphFont"/>
    <w:uiPriority w:val="99"/>
    <w:unhideWhenUsed/>
    <w:rsid w:val="00A45108"/>
    <w:rPr>
      <w:color w:val="0563C1" w:themeColor="hyperlink"/>
      <w:u w:val="single"/>
    </w:rPr>
  </w:style>
  <w:style w:type="character" w:styleId="FollowedHyperlink">
    <w:name w:val="FollowedHyperlink"/>
    <w:basedOn w:val="DefaultParagraphFont"/>
    <w:uiPriority w:val="99"/>
    <w:semiHidden/>
    <w:unhideWhenUsed/>
    <w:rsid w:val="00506341"/>
    <w:rPr>
      <w:color w:val="954F72" w:themeColor="followedHyperlink"/>
      <w:u w:val="single"/>
    </w:rPr>
  </w:style>
  <w:style w:type="paragraph" w:styleId="Header">
    <w:name w:val="header"/>
    <w:basedOn w:val="Normal"/>
    <w:link w:val="HeaderChar"/>
    <w:uiPriority w:val="99"/>
    <w:unhideWhenUsed/>
    <w:rsid w:val="00C7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0F"/>
  </w:style>
  <w:style w:type="paragraph" w:styleId="Footer">
    <w:name w:val="footer"/>
    <w:basedOn w:val="Normal"/>
    <w:link w:val="FooterChar"/>
    <w:uiPriority w:val="99"/>
    <w:unhideWhenUsed/>
    <w:rsid w:val="00C7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0F"/>
  </w:style>
  <w:style w:type="character" w:customStyle="1" w:styleId="lookup-resultcontent">
    <w:name w:val="lookup-result__content"/>
    <w:basedOn w:val="DefaultParagraphFont"/>
    <w:rsid w:val="00C7270F"/>
  </w:style>
  <w:style w:type="character" w:customStyle="1" w:styleId="apple-converted-space">
    <w:name w:val="apple-converted-space"/>
    <w:basedOn w:val="DefaultParagraphFont"/>
    <w:rsid w:val="003253DA"/>
  </w:style>
  <w:style w:type="paragraph" w:styleId="FootnoteText">
    <w:name w:val="footnote text"/>
    <w:basedOn w:val="Normal"/>
    <w:link w:val="FootnoteTextChar"/>
    <w:uiPriority w:val="99"/>
    <w:semiHidden/>
    <w:unhideWhenUsed/>
    <w:rsid w:val="00253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31CD"/>
    <w:rPr>
      <w:sz w:val="20"/>
      <w:szCs w:val="20"/>
    </w:rPr>
  </w:style>
  <w:style w:type="character" w:styleId="FootnoteReference">
    <w:name w:val="footnote reference"/>
    <w:basedOn w:val="DefaultParagraphFont"/>
    <w:uiPriority w:val="99"/>
    <w:semiHidden/>
    <w:unhideWhenUsed/>
    <w:rsid w:val="002531CD"/>
    <w:rPr>
      <w:vertAlign w:val="superscript"/>
    </w:rPr>
  </w:style>
  <w:style w:type="paragraph" w:styleId="BalloonText">
    <w:name w:val="Balloon Text"/>
    <w:basedOn w:val="Normal"/>
    <w:link w:val="BalloonTextChar"/>
    <w:uiPriority w:val="99"/>
    <w:semiHidden/>
    <w:unhideWhenUsed/>
    <w:rsid w:val="003752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52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90539">
      <w:bodyDiv w:val="1"/>
      <w:marLeft w:val="0"/>
      <w:marRight w:val="0"/>
      <w:marTop w:val="0"/>
      <w:marBottom w:val="0"/>
      <w:divBdr>
        <w:top w:val="none" w:sz="0" w:space="0" w:color="auto"/>
        <w:left w:val="none" w:sz="0" w:space="0" w:color="auto"/>
        <w:bottom w:val="none" w:sz="0" w:space="0" w:color="auto"/>
        <w:right w:val="none" w:sz="0" w:space="0" w:color="auto"/>
      </w:divBdr>
      <w:divsChild>
        <w:div w:id="1558936242">
          <w:marLeft w:val="0"/>
          <w:marRight w:val="0"/>
          <w:marTop w:val="0"/>
          <w:marBottom w:val="0"/>
          <w:divBdr>
            <w:top w:val="none" w:sz="0" w:space="0" w:color="auto"/>
            <w:left w:val="none" w:sz="0" w:space="0" w:color="auto"/>
            <w:bottom w:val="none" w:sz="0" w:space="0" w:color="auto"/>
            <w:right w:val="none" w:sz="0" w:space="0" w:color="auto"/>
          </w:divBdr>
        </w:div>
        <w:div w:id="882600715">
          <w:marLeft w:val="0"/>
          <w:marRight w:val="0"/>
          <w:marTop w:val="0"/>
          <w:marBottom w:val="0"/>
          <w:divBdr>
            <w:top w:val="none" w:sz="0" w:space="0" w:color="auto"/>
            <w:left w:val="none" w:sz="0" w:space="0" w:color="auto"/>
            <w:bottom w:val="none" w:sz="0" w:space="0" w:color="auto"/>
            <w:right w:val="none" w:sz="0" w:space="0" w:color="auto"/>
          </w:divBdr>
        </w:div>
        <w:div w:id="699432077">
          <w:marLeft w:val="0"/>
          <w:marRight w:val="0"/>
          <w:marTop w:val="0"/>
          <w:marBottom w:val="0"/>
          <w:divBdr>
            <w:top w:val="none" w:sz="0" w:space="0" w:color="auto"/>
            <w:left w:val="none" w:sz="0" w:space="0" w:color="auto"/>
            <w:bottom w:val="none" w:sz="0" w:space="0" w:color="auto"/>
            <w:right w:val="none" w:sz="0" w:space="0" w:color="auto"/>
          </w:divBdr>
        </w:div>
        <w:div w:id="1661033518">
          <w:marLeft w:val="0"/>
          <w:marRight w:val="0"/>
          <w:marTop w:val="0"/>
          <w:marBottom w:val="0"/>
          <w:divBdr>
            <w:top w:val="none" w:sz="0" w:space="0" w:color="auto"/>
            <w:left w:val="none" w:sz="0" w:space="0" w:color="auto"/>
            <w:bottom w:val="none" w:sz="0" w:space="0" w:color="auto"/>
            <w:right w:val="none" w:sz="0" w:space="0" w:color="auto"/>
          </w:divBdr>
        </w:div>
        <w:div w:id="74479110">
          <w:marLeft w:val="0"/>
          <w:marRight w:val="0"/>
          <w:marTop w:val="0"/>
          <w:marBottom w:val="0"/>
          <w:divBdr>
            <w:top w:val="none" w:sz="0" w:space="0" w:color="auto"/>
            <w:left w:val="none" w:sz="0" w:space="0" w:color="auto"/>
            <w:bottom w:val="none" w:sz="0" w:space="0" w:color="auto"/>
            <w:right w:val="none" w:sz="0" w:space="0" w:color="auto"/>
          </w:divBdr>
        </w:div>
        <w:div w:id="1766808206">
          <w:marLeft w:val="0"/>
          <w:marRight w:val="0"/>
          <w:marTop w:val="0"/>
          <w:marBottom w:val="0"/>
          <w:divBdr>
            <w:top w:val="none" w:sz="0" w:space="0" w:color="auto"/>
            <w:left w:val="none" w:sz="0" w:space="0" w:color="auto"/>
            <w:bottom w:val="none" w:sz="0" w:space="0" w:color="auto"/>
            <w:right w:val="none" w:sz="0" w:space="0" w:color="auto"/>
          </w:divBdr>
        </w:div>
        <w:div w:id="583883160">
          <w:marLeft w:val="0"/>
          <w:marRight w:val="0"/>
          <w:marTop w:val="0"/>
          <w:marBottom w:val="0"/>
          <w:divBdr>
            <w:top w:val="none" w:sz="0" w:space="0" w:color="auto"/>
            <w:left w:val="none" w:sz="0" w:space="0" w:color="auto"/>
            <w:bottom w:val="none" w:sz="0" w:space="0" w:color="auto"/>
            <w:right w:val="none" w:sz="0" w:space="0" w:color="auto"/>
          </w:divBdr>
        </w:div>
        <w:div w:id="796027697">
          <w:marLeft w:val="0"/>
          <w:marRight w:val="0"/>
          <w:marTop w:val="0"/>
          <w:marBottom w:val="0"/>
          <w:divBdr>
            <w:top w:val="none" w:sz="0" w:space="0" w:color="auto"/>
            <w:left w:val="none" w:sz="0" w:space="0" w:color="auto"/>
            <w:bottom w:val="none" w:sz="0" w:space="0" w:color="auto"/>
            <w:right w:val="none" w:sz="0" w:space="0" w:color="auto"/>
          </w:divBdr>
        </w:div>
        <w:div w:id="1610773019">
          <w:marLeft w:val="0"/>
          <w:marRight w:val="0"/>
          <w:marTop w:val="0"/>
          <w:marBottom w:val="0"/>
          <w:divBdr>
            <w:top w:val="none" w:sz="0" w:space="0" w:color="auto"/>
            <w:left w:val="none" w:sz="0" w:space="0" w:color="auto"/>
            <w:bottom w:val="none" w:sz="0" w:space="0" w:color="auto"/>
            <w:right w:val="none" w:sz="0" w:space="0" w:color="auto"/>
          </w:divBdr>
        </w:div>
        <w:div w:id="815033012">
          <w:marLeft w:val="0"/>
          <w:marRight w:val="0"/>
          <w:marTop w:val="0"/>
          <w:marBottom w:val="0"/>
          <w:divBdr>
            <w:top w:val="none" w:sz="0" w:space="0" w:color="auto"/>
            <w:left w:val="none" w:sz="0" w:space="0" w:color="auto"/>
            <w:bottom w:val="none" w:sz="0" w:space="0" w:color="auto"/>
            <w:right w:val="none" w:sz="0" w:space="0" w:color="auto"/>
          </w:divBdr>
        </w:div>
      </w:divsChild>
    </w:div>
    <w:div w:id="1079332221">
      <w:bodyDiv w:val="1"/>
      <w:marLeft w:val="0"/>
      <w:marRight w:val="0"/>
      <w:marTop w:val="0"/>
      <w:marBottom w:val="0"/>
      <w:divBdr>
        <w:top w:val="none" w:sz="0" w:space="0" w:color="auto"/>
        <w:left w:val="none" w:sz="0" w:space="0" w:color="auto"/>
        <w:bottom w:val="none" w:sz="0" w:space="0" w:color="auto"/>
        <w:right w:val="none" w:sz="0" w:space="0" w:color="auto"/>
      </w:divBdr>
      <w:divsChild>
        <w:div w:id="427505735">
          <w:marLeft w:val="0"/>
          <w:marRight w:val="0"/>
          <w:marTop w:val="0"/>
          <w:marBottom w:val="0"/>
          <w:divBdr>
            <w:top w:val="none" w:sz="0" w:space="0" w:color="auto"/>
            <w:left w:val="none" w:sz="0" w:space="0" w:color="auto"/>
            <w:bottom w:val="none" w:sz="0" w:space="0" w:color="auto"/>
            <w:right w:val="none" w:sz="0" w:space="0" w:color="auto"/>
          </w:divBdr>
        </w:div>
        <w:div w:id="154534877">
          <w:marLeft w:val="0"/>
          <w:marRight w:val="0"/>
          <w:marTop w:val="0"/>
          <w:marBottom w:val="0"/>
          <w:divBdr>
            <w:top w:val="none" w:sz="0" w:space="0" w:color="auto"/>
            <w:left w:val="none" w:sz="0" w:space="0" w:color="auto"/>
            <w:bottom w:val="none" w:sz="0" w:space="0" w:color="auto"/>
            <w:right w:val="none" w:sz="0" w:space="0" w:color="auto"/>
          </w:divBdr>
        </w:div>
        <w:div w:id="889465747">
          <w:marLeft w:val="0"/>
          <w:marRight w:val="0"/>
          <w:marTop w:val="0"/>
          <w:marBottom w:val="0"/>
          <w:divBdr>
            <w:top w:val="none" w:sz="0" w:space="0" w:color="auto"/>
            <w:left w:val="none" w:sz="0" w:space="0" w:color="auto"/>
            <w:bottom w:val="none" w:sz="0" w:space="0" w:color="auto"/>
            <w:right w:val="none" w:sz="0" w:space="0" w:color="auto"/>
          </w:divBdr>
        </w:div>
        <w:div w:id="1124736846">
          <w:marLeft w:val="0"/>
          <w:marRight w:val="0"/>
          <w:marTop w:val="0"/>
          <w:marBottom w:val="0"/>
          <w:divBdr>
            <w:top w:val="none" w:sz="0" w:space="0" w:color="auto"/>
            <w:left w:val="none" w:sz="0" w:space="0" w:color="auto"/>
            <w:bottom w:val="none" w:sz="0" w:space="0" w:color="auto"/>
            <w:right w:val="none" w:sz="0" w:space="0" w:color="auto"/>
          </w:divBdr>
        </w:div>
        <w:div w:id="116683649">
          <w:marLeft w:val="0"/>
          <w:marRight w:val="0"/>
          <w:marTop w:val="0"/>
          <w:marBottom w:val="0"/>
          <w:divBdr>
            <w:top w:val="none" w:sz="0" w:space="0" w:color="auto"/>
            <w:left w:val="none" w:sz="0" w:space="0" w:color="auto"/>
            <w:bottom w:val="none" w:sz="0" w:space="0" w:color="auto"/>
            <w:right w:val="none" w:sz="0" w:space="0" w:color="auto"/>
          </w:divBdr>
        </w:div>
        <w:div w:id="1417169865">
          <w:marLeft w:val="0"/>
          <w:marRight w:val="0"/>
          <w:marTop w:val="0"/>
          <w:marBottom w:val="0"/>
          <w:divBdr>
            <w:top w:val="none" w:sz="0" w:space="0" w:color="auto"/>
            <w:left w:val="none" w:sz="0" w:space="0" w:color="auto"/>
            <w:bottom w:val="none" w:sz="0" w:space="0" w:color="auto"/>
            <w:right w:val="none" w:sz="0" w:space="0" w:color="auto"/>
          </w:divBdr>
        </w:div>
        <w:div w:id="2045133628">
          <w:marLeft w:val="0"/>
          <w:marRight w:val="0"/>
          <w:marTop w:val="0"/>
          <w:marBottom w:val="0"/>
          <w:divBdr>
            <w:top w:val="none" w:sz="0" w:space="0" w:color="auto"/>
            <w:left w:val="none" w:sz="0" w:space="0" w:color="auto"/>
            <w:bottom w:val="none" w:sz="0" w:space="0" w:color="auto"/>
            <w:right w:val="none" w:sz="0" w:space="0" w:color="auto"/>
          </w:divBdr>
        </w:div>
        <w:div w:id="1647398013">
          <w:marLeft w:val="0"/>
          <w:marRight w:val="0"/>
          <w:marTop w:val="0"/>
          <w:marBottom w:val="0"/>
          <w:divBdr>
            <w:top w:val="none" w:sz="0" w:space="0" w:color="auto"/>
            <w:left w:val="none" w:sz="0" w:space="0" w:color="auto"/>
            <w:bottom w:val="none" w:sz="0" w:space="0" w:color="auto"/>
            <w:right w:val="none" w:sz="0" w:space="0" w:color="auto"/>
          </w:divBdr>
        </w:div>
        <w:div w:id="1971395957">
          <w:marLeft w:val="0"/>
          <w:marRight w:val="0"/>
          <w:marTop w:val="0"/>
          <w:marBottom w:val="0"/>
          <w:divBdr>
            <w:top w:val="none" w:sz="0" w:space="0" w:color="auto"/>
            <w:left w:val="none" w:sz="0" w:space="0" w:color="auto"/>
            <w:bottom w:val="none" w:sz="0" w:space="0" w:color="auto"/>
            <w:right w:val="none" w:sz="0" w:space="0" w:color="auto"/>
          </w:divBdr>
        </w:div>
        <w:div w:id="785152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3A872-2D2B-2D4F-AE1A-17B3D5068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9</Pages>
  <Words>2450</Words>
  <Characters>13966</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gladish.dean@gmail.com</dc:creator>
  <cp:keywords/>
  <dc:description/>
  <cp:lastModifiedBy>Paul Petzschmann</cp:lastModifiedBy>
  <cp:revision>1368</cp:revision>
  <dcterms:created xsi:type="dcterms:W3CDTF">2016-10-17T23:46:00Z</dcterms:created>
  <dcterms:modified xsi:type="dcterms:W3CDTF">2017-02-18T04:57:00Z</dcterms:modified>
</cp:coreProperties>
</file>