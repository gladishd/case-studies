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Guide: Phillips-Silver, et al.</w:t>
      </w:r>
    </w:p>
    <w:p w:rsidR="00000000" w:rsidDel="00000000" w:rsidP="00000000" w:rsidRDefault="00000000" w:rsidRPr="00000000" w14:paraId="00000001">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RG 4: </w:t>
      </w:r>
      <w:r w:rsidDel="00000000" w:rsidR="00000000" w:rsidRPr="00000000">
        <w:rPr>
          <w:rFonts w:ascii="Times New Roman" w:cs="Times New Roman" w:eastAsia="Times New Roman" w:hAnsi="Times New Roman"/>
          <w:sz w:val="24"/>
          <w:szCs w:val="24"/>
          <w:rtl w:val="0"/>
        </w:rPr>
        <w:t xml:space="preserve">Dean Gladish, Sarah Burckle, Katherine Jackson</w:t>
      </w:r>
    </w:p>
    <w:p w:rsidR="00000000" w:rsidDel="00000000" w:rsidP="00000000" w:rsidRDefault="00000000" w:rsidRPr="00000000" w14:paraId="00000003">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Bibliographic Information</w:t>
      </w:r>
      <w:r w:rsidDel="00000000" w:rsidR="00000000" w:rsidRPr="00000000">
        <w:rPr>
          <w:rtl w:val="0"/>
        </w:rPr>
      </w:r>
    </w:p>
    <w:p w:rsidR="00000000" w:rsidDel="00000000" w:rsidP="00000000" w:rsidRDefault="00000000" w:rsidRPr="00000000" w14:paraId="00000005">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Phillips-Silver, J., et al. (2011).  Born to dance but beat deaf: A new form of congenital amusia.  </w:t>
      </w:r>
      <w:r w:rsidDel="00000000" w:rsidR="00000000" w:rsidRPr="00000000">
        <w:rPr>
          <w:rFonts w:ascii="Times New Roman" w:cs="Times New Roman" w:eastAsia="Times New Roman" w:hAnsi="Times New Roman"/>
          <w:i w:val="1"/>
          <w:sz w:val="24"/>
          <w:szCs w:val="24"/>
          <w:rtl w:val="0"/>
        </w:rPr>
        <w:t xml:space="preserve">Neuropsychologia 49 </w:t>
      </w:r>
      <w:r w:rsidDel="00000000" w:rsidR="00000000" w:rsidRPr="00000000">
        <w:rPr>
          <w:rFonts w:ascii="Times New Roman" w:cs="Times New Roman" w:eastAsia="Times New Roman" w:hAnsi="Times New Roman"/>
          <w:sz w:val="24"/>
          <w:szCs w:val="24"/>
          <w:rtl w:val="0"/>
        </w:rPr>
        <w:t xml:space="preserve">(5): 919-969. https://doi.org/10.1016/j.neuropsychologia.2011.02.002.  </w:t>
      </w:r>
    </w:p>
    <w:p w:rsidR="00000000" w:rsidDel="00000000" w:rsidP="00000000" w:rsidRDefault="00000000" w:rsidRPr="00000000" w14:paraId="00000006">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Type/Profile</w:t>
      </w:r>
    </w:p>
    <w:p w:rsidR="00000000" w:rsidDel="00000000" w:rsidP="00000000" w:rsidRDefault="00000000" w:rsidRPr="00000000" w14:paraId="00000008">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article, from an international and world-renowned journal on neuroscience that publishes theoretical and experimental studies on human cognition, neuroplasticity, music’s impact on memory, and the origin of different musical artifacts within the brain.  Published in 2011.  </w:t>
      </w:r>
    </w:p>
    <w:p w:rsidR="00000000" w:rsidDel="00000000" w:rsidP="00000000" w:rsidRDefault="00000000" w:rsidRPr="00000000" w14:paraId="00000009">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contextualSpacing w:val="0"/>
        <w:rPr>
          <w:rFonts w:ascii="Times New Roman" w:cs="Times New Roman" w:eastAsia="Times New Roman" w:hAnsi="Times New Roman"/>
          <w:sz w:val="24"/>
          <w:szCs w:val="24"/>
        </w:rPr>
      </w:pPr>
      <w:commentRangeStart w:id="0"/>
      <w:commentRangeStart w:id="1"/>
      <w:r w:rsidDel="00000000" w:rsidR="00000000" w:rsidRPr="00000000">
        <w:rPr>
          <w:rFonts w:ascii="Times New Roman" w:cs="Times New Roman" w:eastAsia="Times New Roman" w:hAnsi="Times New Roman"/>
          <w:b w:val="1"/>
          <w:sz w:val="24"/>
          <w:szCs w:val="24"/>
          <w:rtl w:val="0"/>
        </w:rPr>
        <w:t xml:space="preserve">Author Background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spacing w:after="0" w:lineRule="auto"/>
        <w:contextualSpacing w:val="0"/>
        <w:rPr>
          <w:ins w:author="Katherine Jackson" w:id="0" w:date="2018-04-18T18:10:39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Phillips-Silver is a postdoctoral researcher at Georgetown University Medical Center, who has a PhD in auditory development and music perception.  Her primary research interests are entrainment in music, beat-deafness, and early childhood development of executive skills within the brain (source: Georgetown University, “Laboratory of Integrative Neuroscience: Jessica Phillips-Silver” https://linc.georgetown.edu/jessica-phillips-silver). </w:t>
      </w:r>
      <w:ins w:author="Katherine Jackson" w:id="0" w:date="2018-04-18T18:10:39Z">
        <w:r w:rsidDel="00000000" w:rsidR="00000000" w:rsidRPr="00000000">
          <w:rPr>
            <w:rtl w:val="0"/>
          </w:rPr>
        </w:r>
      </w:ins>
    </w:p>
    <w:p w:rsidR="00000000" w:rsidDel="00000000" w:rsidP="00000000" w:rsidRDefault="00000000" w:rsidRPr="00000000" w14:paraId="0000000C">
      <w:pPr>
        <w:spacing w:after="0" w:lineRule="auto"/>
        <w:contextualSpacing w:val="0"/>
        <w:rPr>
          <w:ins w:author="Katherine Jackson" w:id="0" w:date="2018-04-18T18:10:39Z"/>
          <w:rFonts w:ascii="Times New Roman" w:cs="Times New Roman" w:eastAsia="Times New Roman" w:hAnsi="Times New Roman"/>
          <w:sz w:val="24"/>
          <w:szCs w:val="24"/>
        </w:rPr>
      </w:pPr>
      <w:ins w:author="Katherine Jackson" w:id="0" w:date="2018-04-18T18:10:39Z">
        <w:r w:rsidDel="00000000" w:rsidR="00000000" w:rsidRPr="00000000">
          <w:rPr>
            <w:rtl w:val="0"/>
          </w:rPr>
        </w:r>
      </w:ins>
    </w:p>
    <w:p w:rsidR="00000000" w:rsidDel="00000000" w:rsidP="00000000" w:rsidRDefault="00000000" w:rsidRPr="00000000" w14:paraId="0000000D">
      <w:pPr>
        <w:spacing w:after="0" w:lineRule="auto"/>
        <w:contextualSpacing w:val="0"/>
        <w:rPr>
          <w:ins w:author="Katherine Jackson" w:id="1" w:date="2018-04-18T18:11:00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Petri Toiviainen is an academy professor in the music department of the University of Jyväskylä whose interests lie in pattern recognition, music psychology, and music cognition (source: ResearchGate,”Petri Toiviainen | PhD” https://www.researchgate.net/profile/Petri_Toiviainen).  </w:t>
      </w:r>
      <w:ins w:author="Katherine Jackson" w:id="1" w:date="2018-04-18T18:11:00Z">
        <w:r w:rsidDel="00000000" w:rsidR="00000000" w:rsidRPr="00000000">
          <w:rPr>
            <w:rtl w:val="0"/>
          </w:rPr>
        </w:r>
      </w:ins>
    </w:p>
    <w:p w:rsidR="00000000" w:rsidDel="00000000" w:rsidP="00000000" w:rsidRDefault="00000000" w:rsidRPr="00000000" w14:paraId="0000000E">
      <w:pPr>
        <w:spacing w:after="0" w:lineRule="auto"/>
        <w:contextualSpacing w:val="0"/>
        <w:rPr>
          <w:ins w:author="Katherine Jackson" w:id="1" w:date="2018-04-18T18:11:00Z"/>
          <w:rFonts w:ascii="Times New Roman" w:cs="Times New Roman" w:eastAsia="Times New Roman" w:hAnsi="Times New Roman"/>
          <w:sz w:val="24"/>
          <w:szCs w:val="24"/>
        </w:rPr>
      </w:pPr>
      <w:ins w:author="Katherine Jackson" w:id="1" w:date="2018-04-18T18:11:00Z">
        <w:r w:rsidDel="00000000" w:rsidR="00000000" w:rsidRPr="00000000">
          <w:rPr>
            <w:rtl w:val="0"/>
          </w:rPr>
        </w:r>
      </w:ins>
    </w:p>
    <w:p w:rsidR="00000000" w:rsidDel="00000000" w:rsidP="00000000" w:rsidRDefault="00000000" w:rsidRPr="00000000" w14:paraId="0000000F">
      <w:pPr>
        <w:spacing w:after="0" w:lineRule="auto"/>
        <w:contextualSpacing w:val="0"/>
        <w:rPr>
          <w:ins w:author="Katherine Jackson" w:id="2" w:date="2018-04-18T18:11:09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Nathalie Gosselin is an assistant professor of neuropsychology who studies the effects of music within both typical and atypical individuals (source: Brams, “Nathalie Gosselin, PhD, Neuropsychologist”, https://www.brams.org/en/membres/nathalie-gosselin/). </w:t>
      </w:r>
      <w:ins w:author="Katherine Jackson" w:id="2" w:date="2018-04-18T18:11:09Z">
        <w:r w:rsidDel="00000000" w:rsidR="00000000" w:rsidRPr="00000000">
          <w:rPr>
            <w:rtl w:val="0"/>
          </w:rPr>
        </w:r>
      </w:ins>
    </w:p>
    <w:p w:rsidR="00000000" w:rsidDel="00000000" w:rsidP="00000000" w:rsidRDefault="00000000" w:rsidRPr="00000000" w14:paraId="00000010">
      <w:pPr>
        <w:spacing w:after="0" w:lineRule="auto"/>
        <w:contextualSpacing w:val="0"/>
        <w:rPr>
          <w:ins w:author="Katherine Jackson" w:id="2" w:date="2018-04-18T18:11:09Z"/>
          <w:rFonts w:ascii="Times New Roman" w:cs="Times New Roman" w:eastAsia="Times New Roman" w:hAnsi="Times New Roman"/>
          <w:sz w:val="24"/>
          <w:szCs w:val="24"/>
        </w:rPr>
      </w:pPr>
      <w:ins w:author="Katherine Jackson" w:id="2" w:date="2018-04-18T18:11:09Z">
        <w:r w:rsidDel="00000000" w:rsidR="00000000" w:rsidRPr="00000000">
          <w:rPr>
            <w:rtl w:val="0"/>
          </w:rPr>
        </w:r>
      </w:ins>
    </w:p>
    <w:p w:rsidR="00000000" w:rsidDel="00000000" w:rsidP="00000000" w:rsidRDefault="00000000" w:rsidRPr="00000000" w14:paraId="00000011">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Likewise, Isabelle Peretz is a PhD in experimental psychology who has focused extensively on how neural structures, heredity, and language impact musical potential</w:t>
      </w:r>
      <w:del w:author="Katherine Jackson" w:id="3" w:date="2018-04-18T18:11:34Z">
        <w:r w:rsidDel="00000000" w:rsidR="00000000" w:rsidRPr="00000000">
          <w:rPr>
            <w:rFonts w:ascii="Times New Roman" w:cs="Times New Roman" w:eastAsia="Times New Roman" w:hAnsi="Times New Roman"/>
            <w:sz w:val="24"/>
            <w:szCs w:val="24"/>
            <w:rtl w:val="0"/>
          </w:rPr>
          <w:delText xml:space="preserve"> (source: Brams, “Isabelle Peretz, PhD”, https://www.brams.org/en/membres/isabelle-peretz/)</w:delText>
        </w:r>
      </w:del>
      <w:r w:rsidDel="00000000" w:rsidR="00000000" w:rsidRPr="00000000">
        <w:rPr>
          <w:rFonts w:ascii="Times New Roman" w:cs="Times New Roman" w:eastAsia="Times New Roman" w:hAnsi="Times New Roman"/>
          <w:sz w:val="24"/>
          <w:szCs w:val="24"/>
          <w:rtl w:val="0"/>
        </w:rPr>
        <w:t xml:space="preserve">.</w:t>
      </w:r>
      <w:ins w:author="Katherine Jackson" w:id="4" w:date="2018-04-18T18:11:43Z">
        <w:commentRangeStart w:id="2"/>
        <w:r w:rsidDel="00000000" w:rsidR="00000000" w:rsidRPr="00000000">
          <w:rPr>
            <w:rFonts w:ascii="Times New Roman" w:cs="Times New Roman" w:eastAsia="Times New Roman" w:hAnsi="Times New Roman"/>
            <w:sz w:val="24"/>
            <w:szCs w:val="24"/>
            <w:vertAlign w:val="superscript"/>
          </w:rPr>
          <w:footnoteReference w:customMarkFollows="0" w:id="0"/>
        </w:r>
      </w:ins>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Abstract/Summary</w:t>
      </w:r>
    </w:p>
    <w:p w:rsidR="00000000" w:rsidDel="00000000" w:rsidP="00000000" w:rsidRDefault="00000000" w:rsidRPr="00000000" w14:paraId="00000014">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focuses on a specific and novel case study – the university student Mathieu, who is documented to have congenital amusia.  Congenital amusia, or beat deafness, is best described as the general inability of the brain to keep track of and reproduce the beat in music.  This experimental study identifies beat deafness via a synchronization setup.  The primary focus of this study is on a sample of ordinary people who are able to move in rhythm to music and identify when a dancer is unable to do so.  The primary emphasis of this study is on identifying or eliminating possible correlations between beat deafness and different factors.  These factors include participants’ ability to move in synchrony with a Merengue-style song with or without visual aid.  Phase-locking analysis revealed that Mathieu could not bounce or tap in time with music despite his consistent discrimination of pitch and changes in tune.  The conclusion of this research is that congenital amusia is a form of musical pitch processing that is distinct from pitch deafness. </w:t>
      </w:r>
      <w:ins w:author="Katherine Jackson" w:id="5" w:date="2018-04-18T18:17:58Z">
        <w:r w:rsidDel="00000000" w:rsidR="00000000" w:rsidRPr="00000000">
          <w:rPr>
            <w:rFonts w:ascii="Times New Roman" w:cs="Times New Roman" w:eastAsia="Times New Roman" w:hAnsi="Times New Roman"/>
            <w:sz w:val="24"/>
            <w:szCs w:val="24"/>
            <w:rtl w:val="0"/>
          </w:rPr>
          <w:t xml:space="preserve">[It could be a valid idea to talk about full body motion vs. tapping either here, or elsewhere in the reading guide. Also, be sure to note the source of the abstract, as per Prof. London’s instructions.]</w:t>
        </w:r>
      </w:ins>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contextualSpacing w:val="0"/>
        <w:rPr>
          <w:rFonts w:ascii="Times New Roman" w:cs="Times New Roman" w:eastAsia="Times New Roman" w:hAnsi="Times New Roman"/>
          <w:b w:val="1"/>
          <w:sz w:val="24"/>
          <w:szCs w:val="24"/>
        </w:rPr>
      </w:pPr>
      <w:commentRangeStart w:id="3"/>
      <w:r w:rsidDel="00000000" w:rsidR="00000000" w:rsidRPr="00000000">
        <w:rPr>
          <w:rFonts w:ascii="Times New Roman" w:cs="Times New Roman" w:eastAsia="Times New Roman" w:hAnsi="Times New Roman"/>
          <w:b w:val="1"/>
          <w:sz w:val="24"/>
          <w:szCs w:val="24"/>
          <w:rtl w:val="0"/>
        </w:rPr>
        <w:t xml:space="preserve">Important Details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7">
      <w:pPr>
        <w:spacing w:after="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Beat Deafness </w:t>
      </w:r>
      <w:r w:rsidDel="00000000" w:rsidR="00000000" w:rsidRPr="00000000">
        <w:rPr>
          <w:rFonts w:ascii="Times New Roman" w:cs="Times New Roman" w:eastAsia="Times New Roman" w:hAnsi="Times New Roman"/>
          <w:sz w:val="24"/>
          <w:szCs w:val="24"/>
          <w:rtl w:val="0"/>
        </w:rPr>
        <w:t xml:space="preserve">is something that is identifiable early in human development; people express spontaneous responses to music early on, and this behavior is characteristic of human propensity to communicate.  Phillips-Silver suggests that such dance behavior derives from the impact of evolution, which encourages group synchrony and cohesion for the sake of survival and sexual selection.  Furthermore, she alludes to the fact that beat deafness is relatively rare among the general population. </w:t>
      </w:r>
      <w:del w:author="Katherine Jackson" w:id="6" w:date="2018-04-18T18:39:44Z">
        <w:commentRangeStart w:id="4"/>
        <w:r w:rsidDel="00000000" w:rsidR="00000000" w:rsidRPr="00000000">
          <w:rPr>
            <w:rFonts w:ascii="Times New Roman" w:cs="Times New Roman" w:eastAsia="Times New Roman" w:hAnsi="Times New Roman"/>
            <w:sz w:val="24"/>
            <w:szCs w:val="24"/>
            <w:rtl w:val="0"/>
          </w:rPr>
          <w:delText xml:space="preserve"> It is thought to be a form of musical pitch disorder.</w:delText>
        </w:r>
      </w:del>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experimenters sought to employ two methods for making sure that Mathieu’s inability to maintain the beat was not due to the methodology.  </w:t>
      </w:r>
      <w:ins w:author="Katherine Jackson" w:id="7" w:date="2018-04-18T18:40:29Z">
        <w:r w:rsidDel="00000000" w:rsidR="00000000" w:rsidRPr="00000000">
          <w:rPr>
            <w:rFonts w:ascii="Times New Roman" w:cs="Times New Roman" w:eastAsia="Times New Roman" w:hAnsi="Times New Roman"/>
            <w:sz w:val="24"/>
            <w:szCs w:val="24"/>
            <w:rtl w:val="0"/>
          </w:rPr>
          <w:t xml:space="preserve">P</w:t>
        </w:r>
      </w:ins>
      <w:del w:author="Katherine Jackson" w:id="7" w:date="2018-04-18T18:40:29Z">
        <w:r w:rsidDel="00000000" w:rsidR="00000000" w:rsidRPr="00000000">
          <w:rPr>
            <w:rFonts w:ascii="Times New Roman" w:cs="Times New Roman" w:eastAsia="Times New Roman" w:hAnsi="Times New Roman"/>
            <w:sz w:val="24"/>
            <w:szCs w:val="24"/>
            <w:rtl w:val="0"/>
          </w:rPr>
          <w:delText xml:space="preserve">So, p</w:delText>
        </w:r>
      </w:del>
      <w:r w:rsidDel="00000000" w:rsidR="00000000" w:rsidRPr="00000000">
        <w:rPr>
          <w:rFonts w:ascii="Times New Roman" w:cs="Times New Roman" w:eastAsia="Times New Roman" w:hAnsi="Times New Roman"/>
          <w:sz w:val="24"/>
          <w:szCs w:val="24"/>
          <w:rtl w:val="0"/>
        </w:rPr>
        <w:t xml:space="preserve">articipants were asked to bounce up and down as well as tap their fingers (which requires fine motor skills).  Mathieu </w:t>
      </w:r>
      <w:ins w:author="Katherine Jackson" w:id="8" w:date="2018-04-18T18:40:55Z">
        <w:r w:rsidDel="00000000" w:rsidR="00000000" w:rsidRPr="00000000">
          <w:rPr>
            <w:rFonts w:ascii="Times New Roman" w:cs="Times New Roman" w:eastAsia="Times New Roman" w:hAnsi="Times New Roman"/>
            <w:sz w:val="24"/>
            <w:szCs w:val="24"/>
            <w:rtl w:val="0"/>
          </w:rPr>
          <w:t xml:space="preserve">could not match the beat via</w:t>
        </w:r>
      </w:ins>
      <w:del w:author="Katherine Jackson" w:id="8" w:date="2018-04-18T18:40:55Z">
        <w:r w:rsidDel="00000000" w:rsidR="00000000" w:rsidRPr="00000000">
          <w:rPr>
            <w:rFonts w:ascii="Times New Roman" w:cs="Times New Roman" w:eastAsia="Times New Roman" w:hAnsi="Times New Roman"/>
            <w:sz w:val="24"/>
            <w:szCs w:val="24"/>
            <w:rtl w:val="0"/>
          </w:rPr>
          <w:delText xml:space="preserve">matched the beat neither in</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tempo</w:t>
      </w:r>
      <w:r w:rsidDel="00000000" w:rsidR="00000000" w:rsidRPr="00000000">
        <w:rPr>
          <w:rFonts w:ascii="Times New Roman" w:cs="Times New Roman" w:eastAsia="Times New Roman" w:hAnsi="Times New Roman"/>
          <w:sz w:val="24"/>
          <w:szCs w:val="24"/>
          <w:rtl w:val="0"/>
        </w:rPr>
        <w:t xml:space="preserve"> (which is defined by the matching of each period of rhythmic movement with the given musical beat period) nor</w:t>
      </w:r>
      <w:del w:author="Katherine Jackson" w:id="9" w:date="2018-04-18T18:41:25Z">
        <w:r w:rsidDel="00000000" w:rsidR="00000000" w:rsidRPr="00000000">
          <w:rPr>
            <w:rFonts w:ascii="Times New Roman" w:cs="Times New Roman" w:eastAsia="Times New Roman" w:hAnsi="Times New Roman"/>
            <w:sz w:val="24"/>
            <w:szCs w:val="24"/>
            <w:rtl w:val="0"/>
          </w:rPr>
          <w:delText xml:space="preserve"> in </w:delText>
        </w:r>
      </w:del>
      <w:r w:rsidDel="00000000" w:rsidR="00000000" w:rsidRPr="00000000">
        <w:rPr>
          <w:rFonts w:ascii="Times New Roman" w:cs="Times New Roman" w:eastAsia="Times New Roman" w:hAnsi="Times New Roman"/>
          <w:i w:val="1"/>
          <w:sz w:val="24"/>
          <w:szCs w:val="24"/>
          <w:rtl w:val="0"/>
        </w:rPr>
        <w:t xml:space="preserve">phase</w:t>
      </w:r>
      <w:r w:rsidDel="00000000" w:rsidR="00000000" w:rsidRPr="00000000">
        <w:rPr>
          <w:rFonts w:ascii="Times New Roman" w:cs="Times New Roman" w:eastAsia="Times New Roman" w:hAnsi="Times New Roman"/>
          <w:sz w:val="24"/>
          <w:szCs w:val="24"/>
          <w:rtl w:val="0"/>
        </w:rPr>
        <w:t xml:space="preserve"> (which is described as synchrony between the onset of rhythmic movements and the onset of the musical beats).  </w:t>
      </w:r>
    </w:p>
    <w:p w:rsidR="00000000" w:rsidDel="00000000" w:rsidP="00000000" w:rsidRDefault="00000000" w:rsidRPr="00000000" w14:paraId="00000019">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case study, Mathieu failed the</w:t>
      </w:r>
      <w:commentRangeStart w:id="5"/>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meter t</w:t>
      </w:r>
      <w:commentRangeEnd w:id="5"/>
      <w:r w:rsidDel="00000000" w:rsidR="00000000" w:rsidRPr="00000000">
        <w:commentReference w:id="5"/>
      </w:r>
      <w:r w:rsidDel="00000000" w:rsidR="00000000" w:rsidRPr="00000000">
        <w:rPr>
          <w:rFonts w:ascii="Times New Roman" w:cs="Times New Roman" w:eastAsia="Times New Roman" w:hAnsi="Times New Roman"/>
          <w:i w:val="1"/>
          <w:sz w:val="24"/>
          <w:szCs w:val="24"/>
          <w:rtl w:val="0"/>
        </w:rPr>
        <w:t xml:space="preserve">est</w:t>
      </w:r>
      <w:r w:rsidDel="00000000" w:rsidR="00000000" w:rsidRPr="00000000">
        <w:rPr>
          <w:rFonts w:ascii="Times New Roman" w:cs="Times New Roman" w:eastAsia="Times New Roman" w:hAnsi="Times New Roman"/>
          <w:sz w:val="24"/>
          <w:szCs w:val="24"/>
          <w:rtl w:val="0"/>
        </w:rPr>
        <w:t xml:space="preserve"> – he could not reliably distinguish between different time signatures in music. </w:t>
      </w:r>
      <w:ins w:author="Katherine Jackson" w:id="10" w:date="2018-04-18T18:41:44Z">
        <w:r w:rsidDel="00000000" w:rsidR="00000000" w:rsidRPr="00000000">
          <w:rPr>
            <w:rFonts w:ascii="Times New Roman" w:cs="Times New Roman" w:eastAsia="Times New Roman" w:hAnsi="Times New Roman"/>
            <w:sz w:val="24"/>
            <w:szCs w:val="24"/>
            <w:rtl w:val="0"/>
          </w:rPr>
          <w:t xml:space="preserve">H</w:t>
        </w:r>
      </w:ins>
      <w:del w:author="Katherine Jackson" w:id="10" w:date="2018-04-18T18:41:44Z">
        <w:r w:rsidDel="00000000" w:rsidR="00000000" w:rsidRPr="00000000">
          <w:rPr>
            <w:rFonts w:ascii="Times New Roman" w:cs="Times New Roman" w:eastAsia="Times New Roman" w:hAnsi="Times New Roman"/>
            <w:sz w:val="24"/>
            <w:szCs w:val="24"/>
            <w:rtl w:val="0"/>
          </w:rPr>
          <w:delText xml:space="preserve"> While h</w:delText>
        </w:r>
      </w:del>
      <w:r w:rsidDel="00000000" w:rsidR="00000000" w:rsidRPr="00000000">
        <w:rPr>
          <w:rFonts w:ascii="Times New Roman" w:cs="Times New Roman" w:eastAsia="Times New Roman" w:hAnsi="Times New Roman"/>
          <w:sz w:val="24"/>
          <w:szCs w:val="24"/>
          <w:rtl w:val="0"/>
        </w:rPr>
        <w:t xml:space="preserve">e also failed to bounce in rhythm to the Merengue song, </w:t>
      </w:r>
      <w:ins w:author="Katherine Jackson" w:id="11" w:date="2018-04-18T18:41:47Z">
        <w:r w:rsidDel="00000000" w:rsidR="00000000" w:rsidRPr="00000000">
          <w:rPr>
            <w:rFonts w:ascii="Times New Roman" w:cs="Times New Roman" w:eastAsia="Times New Roman" w:hAnsi="Times New Roman"/>
            <w:sz w:val="24"/>
            <w:szCs w:val="24"/>
            <w:rtl w:val="0"/>
          </w:rPr>
          <w:t xml:space="preserve">however, </w:t>
        </w:r>
      </w:ins>
      <w:r w:rsidDel="00000000" w:rsidR="00000000" w:rsidRPr="00000000">
        <w:rPr>
          <w:rFonts w:ascii="Times New Roman" w:cs="Times New Roman" w:eastAsia="Times New Roman" w:hAnsi="Times New Roman"/>
          <w:sz w:val="24"/>
          <w:szCs w:val="24"/>
          <w:rtl w:val="0"/>
        </w:rPr>
        <w:t xml:space="preserve">this abnormality was not present when a metronome or bouncing experimenter were provided.  He was also able to maintain regularity of tempo in the absence of outside perception.  This indicates that beat deafness is not correlated with a deficit in visual imitation.  </w:t>
      </w:r>
    </w:p>
    <w:p w:rsidR="00000000" w:rsidDel="00000000" w:rsidP="00000000" w:rsidRDefault="00000000" w:rsidRPr="00000000" w14:paraId="0000001A">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Phillips-Silver also notes that such synchronization impairment is generalizable to many different musical genres and tempos.  Familiarity</w:t>
      </w:r>
      <w:ins w:author="Katherine Jackson" w:id="12" w:date="2018-04-18T18:22:49Z">
        <w:r w:rsidDel="00000000" w:rsidR="00000000" w:rsidRPr="00000000">
          <w:rPr>
            <w:rFonts w:ascii="Times New Roman" w:cs="Times New Roman" w:eastAsia="Times New Roman" w:hAnsi="Times New Roman"/>
            <w:sz w:val="24"/>
            <w:szCs w:val="24"/>
            <w:rtl w:val="0"/>
          </w:rPr>
          <w:t xml:space="preserve"> with stimuli</w:t>
        </w:r>
      </w:ins>
      <w:r w:rsidDel="00000000" w:rsidR="00000000" w:rsidRPr="00000000">
        <w:rPr>
          <w:rFonts w:ascii="Times New Roman" w:cs="Times New Roman" w:eastAsia="Times New Roman" w:hAnsi="Times New Roman"/>
          <w:sz w:val="24"/>
          <w:szCs w:val="24"/>
          <w:rtl w:val="0"/>
        </w:rPr>
        <w:t xml:space="preserve"> seems to be essential for the beat-deaf, as Mathieu was able to synchronize with the most popular musical excerpts.  Furthermore, beat-deaf individuals seem to exhibit a partial inability to adapt to temporal stimulus change; in the case study, Mathieu was only able to determine tempo changes greater than 10%.  The authors suggest that congenital amusia is the result of a failure of perception as well as sensorimotor integration (a failure of different systems of the brain to integrate sensory stimuli and perform a motor function as a response).  </w:t>
      </w:r>
      <w:ins w:author="Katherine Jackson" w:id="13" w:date="2018-04-18T18:21:40Z">
        <w:r w:rsidDel="00000000" w:rsidR="00000000" w:rsidRPr="00000000">
          <w:rPr>
            <w:rFonts w:ascii="Times New Roman" w:cs="Times New Roman" w:eastAsia="Times New Roman" w:hAnsi="Times New Roman"/>
            <w:sz w:val="24"/>
            <w:szCs w:val="24"/>
            <w:rtl w:val="0"/>
          </w:rPr>
          <w:t xml:space="preserve">[I think you could add one of the figures from the study at this point to illustrate the information being given]</w:t>
        </w:r>
      </w:ins>
      <w:r w:rsidDel="00000000" w:rsidR="00000000" w:rsidRPr="00000000">
        <w:rPr>
          <w:rtl w:val="0"/>
        </w:rPr>
      </w:r>
    </w:p>
    <w:p w:rsidR="00000000" w:rsidDel="00000000" w:rsidP="00000000" w:rsidRDefault="00000000" w:rsidRPr="00000000" w14:paraId="0000001B">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Temporal ventriloquism</w:t>
      </w:r>
      <w:r w:rsidDel="00000000" w:rsidR="00000000" w:rsidRPr="00000000">
        <w:rPr>
          <w:rFonts w:ascii="Times New Roman" w:cs="Times New Roman" w:eastAsia="Times New Roman" w:hAnsi="Times New Roman"/>
          <w:sz w:val="24"/>
          <w:szCs w:val="24"/>
          <w:rtl w:val="0"/>
        </w:rPr>
        <w:t xml:space="preserve"> is described as the brain’s propensity to compensate for disparities between auditory and visual cues that roughly occur at the same tim</w:t>
      </w:r>
      <w:commentRangeStart w:id="6"/>
      <w:r w:rsidDel="00000000" w:rsidR="00000000" w:rsidRPr="00000000">
        <w:rPr>
          <w:rFonts w:ascii="Times New Roman" w:cs="Times New Roman" w:eastAsia="Times New Roman" w:hAnsi="Times New Roman"/>
          <w:sz w:val="24"/>
          <w:szCs w:val="24"/>
          <w:rtl w:val="0"/>
        </w:rPr>
        <w:t xml:space="preserve">e.  For example, Mathieu did not perceive smaller asynchronies between body motion and musical beat.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C">
      <w:pPr>
        <w:spacing w:after="0" w:lineRule="auto"/>
        <w:contextualSpacing w:val="0"/>
        <w:rPr>
          <w:ins w:author="Katherine Jackson" w:id="15" w:date="2018-04-18T18:23:24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of the experiments suggest that the two systems responsible for pitch and time in music function independently of one another.  Beat deafness does not necessitate pitch or tune deafness.  </w:t>
      </w:r>
      <w:ins w:author="Katherine Jackson" w:id="14" w:date="2018-04-18T18:28:10Z">
        <w:r w:rsidDel="00000000" w:rsidR="00000000" w:rsidRPr="00000000">
          <w:rPr>
            <w:rFonts w:ascii="Times New Roman" w:cs="Times New Roman" w:eastAsia="Times New Roman" w:hAnsi="Times New Roman"/>
            <w:sz w:val="24"/>
            <w:szCs w:val="24"/>
            <w:rtl w:val="0"/>
          </w:rPr>
          <w:t xml:space="preserve">The/Their</w:t>
        </w:r>
      </w:ins>
      <w:del w:author="Katherine Jackson" w:id="14" w:date="2018-04-18T18:28:10Z">
        <w:r w:rsidDel="00000000" w:rsidR="00000000" w:rsidRPr="00000000">
          <w:rPr>
            <w:rFonts w:ascii="Times New Roman" w:cs="Times New Roman" w:eastAsia="Times New Roman" w:hAnsi="Times New Roman"/>
            <w:sz w:val="24"/>
            <w:szCs w:val="24"/>
            <w:rtl w:val="0"/>
          </w:rPr>
          <w:delText xml:space="preserve">Our</w:delText>
        </w:r>
      </w:del>
      <w:r w:rsidDel="00000000" w:rsidR="00000000" w:rsidRPr="00000000">
        <w:rPr>
          <w:rFonts w:ascii="Times New Roman" w:cs="Times New Roman" w:eastAsia="Times New Roman" w:hAnsi="Times New Roman"/>
          <w:sz w:val="24"/>
          <w:szCs w:val="24"/>
          <w:rtl w:val="0"/>
        </w:rPr>
        <w:t xml:space="preserve"> results corroborate the evidence for pitch and time having a different and distinct neurobiological origin in processing music. </w:t>
      </w:r>
      <w:commentRangeStart w:id="7"/>
      <w:r w:rsidDel="00000000" w:rsidR="00000000" w:rsidRPr="00000000">
        <w:rPr>
          <w:rFonts w:ascii="Times New Roman" w:cs="Times New Roman" w:eastAsia="Times New Roman" w:hAnsi="Times New Roman"/>
          <w:sz w:val="24"/>
          <w:szCs w:val="24"/>
          <w:rtl w:val="0"/>
        </w:rPr>
        <w:t xml:space="preserve"> Phillips-Silver cites lesion studies that indicate selective impairments in rhythm discrimination that exclude pitch processing.</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Thus, these elements are likely independent.  </w:t>
      </w:r>
      <w:ins w:author="Katherine Jackson" w:id="15" w:date="2018-04-18T18:23:24Z">
        <w:bookmarkStart w:colFirst="0" w:colLast="0" w:name="_eo3g1tbxyrao" w:id="0"/>
        <w:bookmarkEnd w:id="0"/>
        <w:r w:rsidDel="00000000" w:rsidR="00000000" w:rsidRPr="00000000">
          <w:rPr>
            <w:rtl w:val="0"/>
          </w:rPr>
        </w:r>
      </w:ins>
    </w:p>
    <w:p w:rsidR="00000000" w:rsidDel="00000000" w:rsidP="00000000" w:rsidRDefault="00000000" w:rsidRPr="00000000" w14:paraId="0000001D">
      <w:pPr>
        <w:spacing w:after="0" w:lineRule="auto"/>
        <w:contextualSpacing w:val="0"/>
        <w:rPr>
          <w:ins w:author="Katherine Jackson" w:id="15" w:date="2018-04-18T18:23:24Z"/>
          <w:rFonts w:ascii="Times New Roman" w:cs="Times New Roman" w:eastAsia="Times New Roman" w:hAnsi="Times New Roman"/>
          <w:sz w:val="24"/>
          <w:szCs w:val="24"/>
        </w:rPr>
      </w:pPr>
      <w:ins w:author="Katherine Jackson" w:id="15" w:date="2018-04-18T18:23:24Z">
        <w:bookmarkStart w:colFirst="0" w:colLast="0" w:name="_ouvaxl5zd0e4" w:id="1"/>
        <w:bookmarkEnd w:id="1"/>
        <w:r w:rsidDel="00000000" w:rsidR="00000000" w:rsidRPr="00000000">
          <w:rPr>
            <w:rtl w:val="0"/>
          </w:rPr>
        </w:r>
      </w:ins>
    </w:p>
    <w:p w:rsidR="00000000" w:rsidDel="00000000" w:rsidP="00000000" w:rsidRDefault="00000000" w:rsidRPr="00000000" w14:paraId="0000001E">
      <w:pPr>
        <w:spacing w:after="0" w:lineRule="auto"/>
        <w:contextualSpacing w:val="0"/>
        <w:rPr>
          <w:rFonts w:ascii="Times New Roman" w:cs="Times New Roman" w:eastAsia="Times New Roman" w:hAnsi="Times New Roman"/>
          <w:sz w:val="24"/>
          <w:szCs w:val="24"/>
        </w:rPr>
      </w:pPr>
      <w:bookmarkStart w:colFirst="0" w:colLast="0" w:name="_gjdgxs" w:id="2"/>
      <w:bookmarkEnd w:id="2"/>
      <w:ins w:author="Katherine Jackson" w:id="15" w:date="2018-04-18T18:23:24Z">
        <w:r w:rsidDel="00000000" w:rsidR="00000000" w:rsidRPr="00000000">
          <w:rPr>
            <w:rFonts w:ascii="Times New Roman" w:cs="Times New Roman" w:eastAsia="Times New Roman" w:hAnsi="Times New Roman"/>
            <w:sz w:val="24"/>
            <w:szCs w:val="24"/>
            <w:rtl w:val="0"/>
          </w:rPr>
          <w:t xml:space="preserve">Overall, this guide was very well constructed. I think you had a good focus on Mathieu and what he could/could not do as described in the study. However, I think more can be added on what Mathieu’s case implies about modularity of musical processing/in general, and other related concepts. Also, there needs to be more said about the parts of the brain involved in musical rhythm. </w:t>
        </w:r>
      </w:ins>
      <w:r w:rsidDel="00000000" w:rsidR="00000000" w:rsidRPr="00000000">
        <w:rPr>
          <w:rtl w:val="0"/>
        </w:rPr>
      </w:r>
    </w:p>
    <w:p w:rsidR="00000000" w:rsidDel="00000000" w:rsidP="00000000" w:rsidRDefault="00000000" w:rsidRPr="00000000" w14:paraId="0000001F">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Further Reading</w:t>
      </w:r>
      <w:r w:rsidDel="00000000" w:rsidR="00000000" w:rsidRPr="00000000">
        <w:rPr>
          <w:rtl w:val="0"/>
        </w:rPr>
      </w:r>
    </w:p>
    <w:p w:rsidR="00000000" w:rsidDel="00000000" w:rsidP="00000000" w:rsidRDefault="00000000" w:rsidRPr="00000000" w14:paraId="00000021">
      <w:pPr>
        <w:spacing w:after="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Elsevier B.V.  </w:t>
      </w:r>
      <w:r w:rsidDel="00000000" w:rsidR="00000000" w:rsidRPr="00000000">
        <w:rPr>
          <w:rFonts w:ascii="Times New Roman" w:cs="Times New Roman" w:eastAsia="Times New Roman" w:hAnsi="Times New Roman"/>
          <w:i w:val="1"/>
          <w:sz w:val="24"/>
          <w:szCs w:val="24"/>
          <w:rtl w:val="0"/>
        </w:rPr>
        <w:t xml:space="preserve">Neuropsychologia.  </w:t>
      </w:r>
      <w:r w:rsidDel="00000000" w:rsidR="00000000" w:rsidRPr="00000000">
        <w:rPr>
          <w:rFonts w:ascii="Times New Roman" w:cs="Times New Roman" w:eastAsia="Times New Roman" w:hAnsi="Times New Roman"/>
          <w:sz w:val="24"/>
          <w:szCs w:val="24"/>
          <w:rtl w:val="0"/>
        </w:rPr>
        <w:t xml:space="preserve">Copyright 2018, from https://www.journals.elsevier.com/neuropsychologia/</w:t>
      </w:r>
    </w:p>
    <w:p w:rsidR="00000000" w:rsidDel="00000000" w:rsidP="00000000" w:rsidRDefault="00000000" w:rsidRPr="00000000" w14:paraId="00000022">
      <w:pPr>
        <w:spacing w:after="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Accessible at https://www.ncbi.nlm.nih.gov/labs/journals/neuropsychologia/.  </w:t>
      </w:r>
    </w:p>
    <w:p w:rsidR="00000000" w:rsidDel="00000000" w:rsidP="00000000" w:rsidRDefault="00000000" w:rsidRPr="00000000" w14:paraId="00000023">
      <w:pPr>
        <w:spacing w:after="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journal contains a plethora of articles on reactions to musical stimuli and the roots of musical memory.  </w:t>
      </w:r>
    </w:p>
    <w:p w:rsidR="00000000" w:rsidDel="00000000" w:rsidP="00000000" w:rsidRDefault="00000000" w:rsidRPr="00000000" w14:paraId="00000024">
      <w:pPr>
        <w:spacing w:after="0" w:lineRule="auto"/>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Goodale, M. A., &amp; Milner, A. D. (1992).  Separate visual pathways for perception and</w:t>
      </w:r>
    </w:p>
    <w:p w:rsidR="00000000" w:rsidDel="00000000" w:rsidP="00000000" w:rsidRDefault="00000000" w:rsidRPr="00000000" w14:paraId="00000026">
      <w:pPr>
        <w:spacing w:after="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w:t>
      </w:r>
      <w:r w:rsidDel="00000000" w:rsidR="00000000" w:rsidRPr="00000000">
        <w:rPr>
          <w:rFonts w:ascii="Times New Roman" w:cs="Times New Roman" w:eastAsia="Times New Roman" w:hAnsi="Times New Roman"/>
          <w:i w:val="1"/>
          <w:sz w:val="24"/>
          <w:szCs w:val="24"/>
          <w:rtl w:val="0"/>
        </w:rPr>
        <w:t xml:space="preserve">Trends in Neuroscience,15 </w:t>
      </w:r>
      <w:r w:rsidDel="00000000" w:rsidR="00000000" w:rsidRPr="00000000">
        <w:rPr>
          <w:rFonts w:ascii="Times New Roman" w:cs="Times New Roman" w:eastAsia="Times New Roman" w:hAnsi="Times New Roman"/>
          <w:sz w:val="24"/>
          <w:szCs w:val="24"/>
          <w:rtl w:val="0"/>
        </w:rPr>
        <w:t xml:space="preserve">(1), 20-25:  http://www.cnbc.cmu.edu/braingroup/papers/goodale_milner_1992.pdf</w:t>
      </w:r>
    </w:p>
    <w:p w:rsidR="00000000" w:rsidDel="00000000" w:rsidP="00000000" w:rsidRDefault="00000000" w:rsidRPr="00000000" w14:paraId="00000027">
      <w:pPr>
        <w:spacing w:after="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clarifies the notion of dorsal and ventral pathways and their implication in action versus perception.</w:t>
      </w:r>
    </w:p>
    <w:p w:rsidR="00000000" w:rsidDel="00000000" w:rsidP="00000000" w:rsidRDefault="00000000" w:rsidRPr="00000000" w14:paraId="00000028">
      <w:pPr>
        <w:spacing w:after="0" w:lineRule="auto"/>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Phillips-Silver, J. (2013).  Amusic does not mean unmusical: Beat perception and synchronization ability despite pitch deafness.  </w:t>
      </w:r>
      <w:r w:rsidDel="00000000" w:rsidR="00000000" w:rsidRPr="00000000">
        <w:rPr>
          <w:rFonts w:ascii="Times New Roman" w:cs="Times New Roman" w:eastAsia="Times New Roman" w:hAnsi="Times New Roman"/>
          <w:i w:val="1"/>
          <w:sz w:val="24"/>
          <w:szCs w:val="24"/>
          <w:rtl w:val="0"/>
        </w:rPr>
        <w:t xml:space="preserve">Cognitive Neuropsychology,30 </w:t>
      </w:r>
      <w:r w:rsidDel="00000000" w:rsidR="00000000" w:rsidRPr="00000000">
        <w:rPr>
          <w:rFonts w:ascii="Times New Roman" w:cs="Times New Roman" w:eastAsia="Times New Roman" w:hAnsi="Times New Roman"/>
          <w:sz w:val="24"/>
          <w:szCs w:val="24"/>
          <w:rtl w:val="0"/>
        </w:rPr>
        <w:t xml:space="preserve">(5), 311-331.  </w:t>
      </w:r>
    </w:p>
    <w:p w:rsidR="00000000" w:rsidDel="00000000" w:rsidP="00000000" w:rsidRDefault="00000000" w:rsidRPr="00000000" w14:paraId="0000002A">
      <w:pPr>
        <w:spacing w:after="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https://doi.org/10.1080/02643294.2013.863183.  </w:t>
      </w:r>
    </w:p>
    <w:p w:rsidR="00000000" w:rsidDel="00000000" w:rsidP="00000000" w:rsidRDefault="00000000" w:rsidRPr="00000000" w14:paraId="0000002B">
      <w:pPr>
        <w:spacing w:after="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Phillips-Silver article that explores the dissociation between pitch- and beat-deafness.  </w:t>
      </w:r>
    </w:p>
    <w:p w:rsidR="00000000" w:rsidDel="00000000" w:rsidP="00000000" w:rsidRDefault="00000000" w:rsidRPr="00000000" w14:paraId="0000002C">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Sacks, O. (2007). </w:t>
      </w:r>
      <w:r w:rsidDel="00000000" w:rsidR="00000000" w:rsidRPr="00000000">
        <w:rPr>
          <w:rFonts w:ascii="Times New Roman" w:cs="Times New Roman" w:eastAsia="Times New Roman" w:hAnsi="Times New Roman"/>
          <w:i w:val="1"/>
          <w:sz w:val="24"/>
          <w:szCs w:val="24"/>
          <w:rtl w:val="0"/>
        </w:rPr>
        <w:t xml:space="preserve">Musicophilia: Tales of music and the brain </w:t>
      </w:r>
      <w:r w:rsidDel="00000000" w:rsidR="00000000" w:rsidRPr="00000000">
        <w:rPr>
          <w:rFonts w:ascii="Times New Roman" w:cs="Times New Roman" w:eastAsia="Times New Roman" w:hAnsi="Times New Roman"/>
          <w:sz w:val="24"/>
          <w:szCs w:val="24"/>
          <w:rtl w:val="0"/>
        </w:rPr>
        <w:t xml:space="preserve">(Vol. 1). New York: Alfred A. Knopf.  </w:t>
      </w:r>
    </w:p>
    <w:p w:rsidR="00000000" w:rsidDel="00000000" w:rsidP="00000000" w:rsidRDefault="00000000" w:rsidRPr="00000000" w14:paraId="0000002E">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good book about the philosophy of music as well as forms of amusia.  </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erine Jackson" w:id="0" w:date="2018-04-18T18:15:55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Katherine Jackson" w:id="4" w:date="2018-04-18T18:11:43Z"/>
          <w:rFonts w:ascii="Arial" w:cs="Arial" w:eastAsia="Arial" w:hAnsi="Arial"/>
          <w:b w:val="0"/>
          <w:i w:val="0"/>
          <w:smallCaps w:val="0"/>
          <w:strike w:val="0"/>
          <w:color w:val="000000"/>
          <w:sz w:val="22"/>
          <w:szCs w:val="22"/>
          <w:u w:val="none"/>
          <w:shd w:fill="auto" w:val="clear"/>
          <w:vertAlign w:val="baseline"/>
        </w:rPr>
      </w:pPr>
      <w:ins w:author="Katherine Jackson" w:id="4" w:date="2018-04-18T18:11: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Olivier Piche (though he doesn't have a ton of info about him on the internet) is missing from the author background.</w:t>
        </w:r>
      </w:ins>
    </w:p>
  </w:comment>
  <w:comment w:author="Katherine Jackson" w:id="1" w:date="2018-04-18T18:34:14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Katherine Jackson" w:id="4" w:date="2018-04-18T18:11:43Z"/>
          <w:rFonts w:ascii="Arial" w:cs="Arial" w:eastAsia="Arial" w:hAnsi="Arial"/>
          <w:b w:val="0"/>
          <w:i w:val="0"/>
          <w:smallCaps w:val="0"/>
          <w:strike w:val="0"/>
          <w:color w:val="000000"/>
          <w:sz w:val="22"/>
          <w:szCs w:val="22"/>
          <w:u w:val="none"/>
          <w:shd w:fill="auto" w:val="clear"/>
          <w:vertAlign w:val="baseline"/>
        </w:rPr>
      </w:pPr>
      <w:ins w:author="Katherine Jackson" w:id="4" w:date="2018-04-18T18:11: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 would be a good idea to talk about BRAMS here.</w:t>
        </w:r>
      </w:ins>
    </w:p>
  </w:comment>
  <w:comment w:author="Katherine Jackson" w:id="4" w:date="2018-04-18T18:40:17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Katherine Jackson" w:id="4" w:date="2018-04-18T18:11:43Z"/>
          <w:rFonts w:ascii="Arial" w:cs="Arial" w:eastAsia="Arial" w:hAnsi="Arial"/>
          <w:b w:val="0"/>
          <w:i w:val="0"/>
          <w:smallCaps w:val="0"/>
          <w:strike w:val="0"/>
          <w:color w:val="000000"/>
          <w:sz w:val="22"/>
          <w:szCs w:val="22"/>
          <w:u w:val="none"/>
          <w:shd w:fill="auto" w:val="clear"/>
          <w:vertAlign w:val="baseline"/>
        </w:rPr>
      </w:pPr>
      <w:ins w:author="Katherine Jackson" w:id="4" w:date="2018-04-18T18:11: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you're referring to amusia or beat deafness here.</w:t>
        </w:r>
      </w:ins>
    </w:p>
  </w:comment>
  <w:comment w:author="Katherine Jackson" w:id="2" w:date="2018-04-18T18:12:58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Katherine Jackson" w:id="4" w:date="2018-04-18T18:11:43Z"/>
          <w:rFonts w:ascii="Arial" w:cs="Arial" w:eastAsia="Arial" w:hAnsi="Arial"/>
          <w:b w:val="0"/>
          <w:i w:val="0"/>
          <w:smallCaps w:val="0"/>
          <w:strike w:val="0"/>
          <w:color w:val="000000"/>
          <w:sz w:val="22"/>
          <w:szCs w:val="22"/>
          <w:u w:val="none"/>
          <w:shd w:fill="auto" w:val="clear"/>
          <w:vertAlign w:val="baseline"/>
        </w:rPr>
      </w:pPr>
      <w:ins w:author="Katherine Jackson" w:id="4" w:date="2018-04-18T18:11: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 the sources as footnotes? It's hard to read the author summaries otherwise.</w:t>
        </w:r>
      </w:ins>
    </w:p>
  </w:comment>
  <w:comment w:author="Katherine Jackson" w:id="8" w:date="2018-04-18T18:12:58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Katherine Jackson" w:id="4" w:date="2018-04-18T18:11:43Z"/>
          <w:rFonts w:ascii="Arial" w:cs="Arial" w:eastAsia="Arial" w:hAnsi="Arial"/>
          <w:b w:val="0"/>
          <w:i w:val="0"/>
          <w:smallCaps w:val="0"/>
          <w:strike w:val="0"/>
          <w:color w:val="000000"/>
          <w:sz w:val="22"/>
          <w:szCs w:val="22"/>
          <w:u w:val="none"/>
          <w:shd w:fill="auto" w:val="clear"/>
          <w:vertAlign w:val="baseline"/>
        </w:rPr>
      </w:pPr>
      <w:ins w:author="Katherine Jackson" w:id="4" w:date="2018-04-18T18:11: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 the sources as footnotes? It's hard to read the author summaries otherwise.</w:t>
        </w:r>
      </w:ins>
    </w:p>
  </w:comment>
  <w:comment w:author="Katherine Jackson" w:id="9" w:date="2018-04-18T18:12:58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Katherine Jackson" w:id="4" w:date="2018-04-18T18:11:43Z"/>
          <w:rFonts w:ascii="Arial" w:cs="Arial" w:eastAsia="Arial" w:hAnsi="Arial"/>
          <w:b w:val="0"/>
          <w:i w:val="0"/>
          <w:smallCaps w:val="0"/>
          <w:strike w:val="0"/>
          <w:color w:val="000000"/>
          <w:sz w:val="22"/>
          <w:szCs w:val="22"/>
          <w:u w:val="none"/>
          <w:shd w:fill="auto" w:val="clear"/>
          <w:vertAlign w:val="baseline"/>
        </w:rPr>
      </w:pPr>
      <w:ins w:author="Katherine Jackson" w:id="4" w:date="2018-04-18T18:11: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 the sources as footnotes? It's hard to read the author summaries otherwise.</w:t>
        </w:r>
      </w:ins>
    </w:p>
  </w:comment>
  <w:comment w:author="Katherine Jackson" w:id="10" w:date="2018-04-18T18:12:58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Katherine Jackson" w:id="4" w:date="2018-04-18T18:11:43Z"/>
          <w:rFonts w:ascii="Arial" w:cs="Arial" w:eastAsia="Arial" w:hAnsi="Arial"/>
          <w:b w:val="0"/>
          <w:i w:val="0"/>
          <w:smallCaps w:val="0"/>
          <w:strike w:val="0"/>
          <w:color w:val="000000"/>
          <w:sz w:val="22"/>
          <w:szCs w:val="22"/>
          <w:u w:val="none"/>
          <w:shd w:fill="auto" w:val="clear"/>
          <w:vertAlign w:val="baseline"/>
        </w:rPr>
      </w:pPr>
      <w:ins w:author="Katherine Jackson" w:id="4" w:date="2018-04-18T18:11: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 the sources as footnotes? It's hard to read the author summaries otherwise.</w:t>
        </w:r>
      </w:ins>
    </w:p>
  </w:comment>
  <w:comment w:author="Katherine Jackson" w:id="6" w:date="2018-04-18T18:42:49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Katherine Jackson" w:id="4" w:date="2018-04-18T18:11:43Z"/>
          <w:rFonts w:ascii="Arial" w:cs="Arial" w:eastAsia="Arial" w:hAnsi="Arial"/>
          <w:b w:val="0"/>
          <w:i w:val="0"/>
          <w:smallCaps w:val="0"/>
          <w:strike w:val="0"/>
          <w:color w:val="000000"/>
          <w:sz w:val="22"/>
          <w:szCs w:val="22"/>
          <w:u w:val="none"/>
          <w:shd w:fill="auto" w:val="clear"/>
          <w:vertAlign w:val="baseline"/>
        </w:rPr>
      </w:pPr>
      <w:ins w:author="Katherine Jackson" w:id="4" w:date="2018-04-18T18:11: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on this a bit and connect it to your conclusion below.</w:t>
        </w:r>
      </w:ins>
    </w:p>
  </w:comment>
  <w:comment w:author="Katherine Jackson" w:id="5" w:date="2018-04-18T18:35:56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Katherine Jackson" w:id="4" w:date="2018-04-18T18:11:43Z"/>
          <w:rFonts w:ascii="Arial" w:cs="Arial" w:eastAsia="Arial" w:hAnsi="Arial"/>
          <w:b w:val="0"/>
          <w:i w:val="0"/>
          <w:smallCaps w:val="0"/>
          <w:strike w:val="0"/>
          <w:color w:val="000000"/>
          <w:sz w:val="22"/>
          <w:szCs w:val="22"/>
          <w:u w:val="none"/>
          <w:shd w:fill="auto" w:val="clear"/>
          <w:vertAlign w:val="baseline"/>
        </w:rPr>
      </w:pPr>
      <w:ins w:author="Katherine Jackson" w:id="4" w:date="2018-04-18T18:11: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specify that this was the MBEA's meter test.</w:t>
        </w:r>
      </w:ins>
    </w:p>
  </w:comment>
  <w:comment w:author="Katherine Jackson" w:id="7" w:date="2018-04-18T18:29:53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Katherine Jackson" w:id="4" w:date="2018-04-18T18:11:43Z"/>
          <w:rFonts w:ascii="Arial" w:cs="Arial" w:eastAsia="Arial" w:hAnsi="Arial"/>
          <w:b w:val="0"/>
          <w:i w:val="0"/>
          <w:smallCaps w:val="0"/>
          <w:strike w:val="0"/>
          <w:color w:val="000000"/>
          <w:sz w:val="22"/>
          <w:szCs w:val="22"/>
          <w:u w:val="none"/>
          <w:shd w:fill="auto" w:val="clear"/>
          <w:vertAlign w:val="baseline"/>
        </w:rPr>
      </w:pPr>
      <w:ins w:author="Katherine Jackson" w:id="4" w:date="2018-04-18T18:11: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expand on this a bit, or swap the order of the two sentences around. It's a bit disjointed as is.</w:t>
        </w:r>
      </w:ins>
    </w:p>
  </w:comment>
  <w:comment w:author="Katherine Jackson" w:id="3" w:date="2018-04-18T18:33:05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Katherine Jackson" w:id="4" w:date="2018-04-18T18:11:43Z"/>
          <w:rFonts w:ascii="Arial" w:cs="Arial" w:eastAsia="Arial" w:hAnsi="Arial"/>
          <w:b w:val="0"/>
          <w:i w:val="0"/>
          <w:smallCaps w:val="0"/>
          <w:strike w:val="0"/>
          <w:color w:val="000000"/>
          <w:sz w:val="22"/>
          <w:szCs w:val="22"/>
          <w:u w:val="none"/>
          <w:shd w:fill="auto" w:val="clear"/>
          <w:vertAlign w:val="baseline"/>
        </w:rPr>
      </w:pPr>
      <w:ins w:author="Katherine Jackson" w:id="4" w:date="2018-04-18T18:11: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this section was good, although some of the transitions are a bit choppy.</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F">
      <w:pPr>
        <w:spacing w:after="0" w:line="240" w:lineRule="auto"/>
        <w:contextualSpacing w:val="0"/>
        <w:rPr>
          <w:ins w:author="Katherine Jackson" w:id="4" w:date="2018-04-18T18:11:43Z"/>
          <w:sz w:val="20"/>
          <w:szCs w:val="20"/>
          <w:rPrChange w:author="Katherine Jackson" w:id="16" w:date="2018-04-18T18:11:43Z">
            <w:rPr>
              <w:rFonts w:ascii="Times New Roman" w:cs="Times New Roman" w:eastAsia="Times New Roman" w:hAnsi="Times New Roman"/>
              <w:sz w:val="24"/>
              <w:szCs w:val="24"/>
            </w:rPr>
          </w:rPrChange>
        </w:rPr>
      </w:pPr>
      <w:r w:rsidDel="00000000" w:rsidR="00000000" w:rsidRPr="00000000">
        <w:rPr>
          <w:rStyle w:val="FootnoteReference"/>
          <w:vertAlign w:val="superscript"/>
        </w:rPr>
        <w:footnoteRef/>
      </w:r>
      <w:ins w:author="Katherine Jackson" w:id="4" w:date="2018-04-18T18:11:43Z">
        <w:commentRangeStart w:id="8"/>
        <w:commentRangeEnd w:id="8"/>
        <w:r w:rsidDel="00000000" w:rsidR="00000000" w:rsidRPr="00000000">
          <w:commentReference w:id="8"/>
        </w:r>
        <w:r w:rsidDel="00000000" w:rsidR="00000000" w:rsidRPr="00000000">
          <w:rPr>
            <w:sz w:val="20"/>
            <w:szCs w:val="20"/>
            <w:rtl w:val="0"/>
            <w:rPrChange w:author="Katherine Jackson" w:id="16" w:date="2018-04-18T18:11:43Z">
              <w:rPr>
                <w:rFonts w:ascii="Times New Roman" w:cs="Times New Roman" w:eastAsia="Times New Roman" w:hAnsi="Times New Roman"/>
                <w:sz w:val="24"/>
                <w:szCs w:val="24"/>
              </w:rPr>
            </w:rPrChange>
          </w:rPr>
          <w:t xml:space="preserve"> </w:t>
        </w:r>
        <w:commentRangeStart w:id="9"/>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Change w:author="Katherine Jackson" w:id="16" w:date="2018-04-18T18:11:43Z">
              <w:rPr>
                <w:rFonts w:ascii="Times New Roman" w:cs="Times New Roman" w:eastAsia="Times New Roman" w:hAnsi="Times New Roman"/>
                <w:sz w:val="24"/>
                <w:szCs w:val="24"/>
              </w:rPr>
            </w:rPrChange>
          </w:rPr>
          <w:t xml:space="preserve"> (source: Brams, “Isabelle Peretz, PhD”, https://www.brams.org/en/membres/isabelle-peretz/)</w:t>
        </w:r>
        <w:commentRangeStart w:id="10"/>
        <w:commentRangeEnd w:id="10"/>
        <w:r w:rsidDel="00000000" w:rsidR="00000000" w:rsidRPr="00000000">
          <w:commentReference w:id="10"/>
        </w:r>
        <w:r w:rsidDel="00000000" w:rsidR="00000000" w:rsidRPr="00000000">
          <w:rPr>
            <w:rtl w:val="0"/>
          </w:rPr>
        </w:r>
      </w:ins>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