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1CFE9F" w14:textId="77777777" w:rsidR="00F62C81" w:rsidRPr="00180218" w:rsidRDefault="00F62C81" w:rsidP="00487114">
      <w:pPr>
        <w:spacing w:after="0" w:line="240" w:lineRule="auto"/>
        <w:rPr>
          <w:rFonts w:ascii="Times New Roman" w:hAnsi="Times New Roman" w:cs="Times New Roman"/>
          <w:sz w:val="24"/>
          <w:szCs w:val="24"/>
        </w:rPr>
      </w:pPr>
      <w:r w:rsidRPr="00180218">
        <w:rPr>
          <w:rFonts w:ascii="Times New Roman" w:hAnsi="Times New Roman" w:cs="Times New Roman"/>
          <w:sz w:val="24"/>
          <w:szCs w:val="24"/>
        </w:rPr>
        <w:t xml:space="preserve">Dean </w:t>
      </w:r>
      <w:proofErr w:type="spellStart"/>
      <w:r w:rsidRPr="00180218">
        <w:rPr>
          <w:rFonts w:ascii="Times New Roman" w:hAnsi="Times New Roman" w:cs="Times New Roman"/>
          <w:sz w:val="24"/>
          <w:szCs w:val="24"/>
        </w:rPr>
        <w:t>Gladish</w:t>
      </w:r>
      <w:proofErr w:type="spellEnd"/>
    </w:p>
    <w:p w14:paraId="7C60C837" w14:textId="3F451F0A" w:rsidR="00F62C81" w:rsidRPr="00180218" w:rsidRDefault="00F62C81" w:rsidP="00487114">
      <w:pPr>
        <w:spacing w:after="0" w:line="240" w:lineRule="auto"/>
        <w:rPr>
          <w:rFonts w:ascii="Times New Roman" w:hAnsi="Times New Roman" w:cs="Times New Roman"/>
          <w:sz w:val="24"/>
          <w:szCs w:val="24"/>
        </w:rPr>
      </w:pPr>
      <w:r w:rsidRPr="00180218">
        <w:rPr>
          <w:rFonts w:ascii="Times New Roman" w:hAnsi="Times New Roman" w:cs="Times New Roman"/>
          <w:sz w:val="24"/>
          <w:szCs w:val="24"/>
        </w:rPr>
        <w:t xml:space="preserve">Professor </w:t>
      </w:r>
      <w:r w:rsidR="00721467">
        <w:rPr>
          <w:rFonts w:ascii="Times New Roman" w:hAnsi="Times New Roman" w:cs="Times New Roman"/>
          <w:sz w:val="24"/>
          <w:szCs w:val="24"/>
        </w:rPr>
        <w:t>Paul Petzschmann</w:t>
      </w:r>
    </w:p>
    <w:p w14:paraId="27EDD780" w14:textId="731425DD" w:rsidR="00F62C81" w:rsidRPr="00180218" w:rsidRDefault="00721467" w:rsidP="00487114">
      <w:pPr>
        <w:spacing w:after="0" w:line="240" w:lineRule="auto"/>
        <w:rPr>
          <w:rFonts w:ascii="Times New Roman" w:hAnsi="Times New Roman" w:cs="Times New Roman"/>
          <w:sz w:val="24"/>
          <w:szCs w:val="24"/>
        </w:rPr>
      </w:pPr>
      <w:r>
        <w:rPr>
          <w:rFonts w:ascii="Times New Roman" w:hAnsi="Times New Roman" w:cs="Times New Roman"/>
          <w:sz w:val="24"/>
          <w:szCs w:val="24"/>
        </w:rPr>
        <w:t>EUST</w:t>
      </w:r>
      <w:r w:rsidR="008012A3">
        <w:rPr>
          <w:rFonts w:ascii="Times New Roman" w:hAnsi="Times New Roman" w:cs="Times New Roman"/>
          <w:sz w:val="24"/>
          <w:szCs w:val="24"/>
        </w:rPr>
        <w:t xml:space="preserve"> 110.00</w:t>
      </w:r>
      <w:r>
        <w:rPr>
          <w:rFonts w:ascii="Times New Roman" w:hAnsi="Times New Roman" w:cs="Times New Roman"/>
          <w:sz w:val="24"/>
          <w:szCs w:val="24"/>
        </w:rPr>
        <w:t xml:space="preserve">: </w:t>
      </w:r>
      <w:r w:rsidR="008012A3">
        <w:rPr>
          <w:rFonts w:ascii="Times New Roman" w:hAnsi="Times New Roman" w:cs="Times New Roman"/>
          <w:sz w:val="24"/>
          <w:szCs w:val="24"/>
        </w:rPr>
        <w:t>The Nation State in Europe</w:t>
      </w:r>
    </w:p>
    <w:p w14:paraId="6A71042B" w14:textId="4757BD6A" w:rsidR="00F62C81" w:rsidRPr="00180218" w:rsidRDefault="00721467" w:rsidP="00487114">
      <w:pPr>
        <w:spacing w:after="0" w:line="240" w:lineRule="auto"/>
        <w:rPr>
          <w:rFonts w:ascii="Times New Roman" w:hAnsi="Times New Roman" w:cs="Times New Roman"/>
          <w:sz w:val="24"/>
          <w:szCs w:val="24"/>
        </w:rPr>
      </w:pPr>
      <w:r>
        <w:rPr>
          <w:rFonts w:ascii="Times New Roman" w:hAnsi="Times New Roman" w:cs="Times New Roman"/>
          <w:sz w:val="24"/>
          <w:szCs w:val="24"/>
        </w:rPr>
        <w:t>January 14, 2017</w:t>
      </w:r>
    </w:p>
    <w:p w14:paraId="2FF91443" w14:textId="4139E994" w:rsidR="00206ABD" w:rsidRDefault="00095EDD" w:rsidP="00F11E2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Reflection Paper Assignment</w:t>
      </w:r>
    </w:p>
    <w:p w14:paraId="65C2BC30" w14:textId="44BF0F2F" w:rsidR="00F11E2A" w:rsidRDefault="00F11E2A" w:rsidP="00F11E2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D01CF">
        <w:rPr>
          <w:rFonts w:ascii="Times New Roman" w:hAnsi="Times New Roman" w:cs="Times New Roman"/>
          <w:sz w:val="24"/>
          <w:szCs w:val="24"/>
        </w:rPr>
        <w:t xml:space="preserve">The film “We Are All </w:t>
      </w:r>
      <w:proofErr w:type="spellStart"/>
      <w:r w:rsidR="000D01CF">
        <w:rPr>
          <w:rFonts w:ascii="Times New Roman" w:hAnsi="Times New Roman" w:cs="Times New Roman"/>
          <w:sz w:val="24"/>
          <w:szCs w:val="24"/>
        </w:rPr>
        <w:t>Neighbours</w:t>
      </w:r>
      <w:proofErr w:type="spellEnd"/>
      <w:r w:rsidR="000D01CF">
        <w:rPr>
          <w:rFonts w:ascii="Times New Roman" w:hAnsi="Times New Roman" w:cs="Times New Roman"/>
          <w:sz w:val="24"/>
          <w:szCs w:val="24"/>
        </w:rPr>
        <w:t xml:space="preserve">”, directed by Debbie </w:t>
      </w:r>
      <w:r w:rsidR="0067393D">
        <w:rPr>
          <w:rFonts w:ascii="Times New Roman" w:hAnsi="Times New Roman" w:cs="Times New Roman"/>
          <w:sz w:val="24"/>
          <w:szCs w:val="24"/>
        </w:rPr>
        <w:t>Christie, depicts the lives of several Bosnian villagers during a</w:t>
      </w:r>
      <w:r w:rsidR="000D01CF">
        <w:rPr>
          <w:rFonts w:ascii="Times New Roman" w:hAnsi="Times New Roman" w:cs="Times New Roman"/>
          <w:sz w:val="24"/>
          <w:szCs w:val="24"/>
        </w:rPr>
        <w:t xml:space="preserve"> war in what was formerly the multi-national state of Yu</w:t>
      </w:r>
      <w:r w:rsidR="0067393D">
        <w:rPr>
          <w:rFonts w:ascii="Times New Roman" w:hAnsi="Times New Roman" w:cs="Times New Roman"/>
          <w:sz w:val="24"/>
          <w:szCs w:val="24"/>
        </w:rPr>
        <w:t>goslavia with the accompaniment</w:t>
      </w:r>
      <w:r w:rsidR="000D01CF">
        <w:rPr>
          <w:rFonts w:ascii="Times New Roman" w:hAnsi="Times New Roman" w:cs="Times New Roman"/>
          <w:sz w:val="24"/>
          <w:szCs w:val="24"/>
        </w:rPr>
        <w:t xml:space="preserve"> of the anthropologist Tone </w:t>
      </w:r>
      <w:proofErr w:type="spellStart"/>
      <w:r w:rsidR="000D01CF">
        <w:rPr>
          <w:rFonts w:ascii="Times New Roman" w:hAnsi="Times New Roman" w:cs="Times New Roman"/>
          <w:sz w:val="24"/>
          <w:szCs w:val="24"/>
        </w:rPr>
        <w:t>Bringa</w:t>
      </w:r>
      <w:proofErr w:type="spellEnd"/>
      <w:r w:rsidR="000D01CF">
        <w:rPr>
          <w:rFonts w:ascii="Times New Roman" w:hAnsi="Times New Roman" w:cs="Times New Roman"/>
          <w:sz w:val="24"/>
          <w:szCs w:val="24"/>
        </w:rPr>
        <w:t>.  I</w:t>
      </w:r>
      <w:r w:rsidR="0067393D">
        <w:rPr>
          <w:rFonts w:ascii="Times New Roman" w:hAnsi="Times New Roman" w:cs="Times New Roman"/>
          <w:sz w:val="24"/>
          <w:szCs w:val="24"/>
        </w:rPr>
        <w:t xml:space="preserve">n my opinion, the documentary also depicts </w:t>
      </w:r>
      <w:r w:rsidR="000D01CF">
        <w:rPr>
          <w:rFonts w:ascii="Times New Roman" w:hAnsi="Times New Roman" w:cs="Times New Roman"/>
          <w:sz w:val="24"/>
          <w:szCs w:val="24"/>
        </w:rPr>
        <w:t xml:space="preserve">the way in which ethnic nationalism emerges </w:t>
      </w:r>
      <w:r w:rsidR="00C00EBD">
        <w:rPr>
          <w:rFonts w:ascii="Times New Roman" w:hAnsi="Times New Roman" w:cs="Times New Roman"/>
          <w:sz w:val="24"/>
          <w:szCs w:val="24"/>
        </w:rPr>
        <w:t xml:space="preserve">from the </w:t>
      </w:r>
      <w:r w:rsidR="0067393D">
        <w:rPr>
          <w:rFonts w:ascii="Times New Roman" w:hAnsi="Times New Roman" w:cs="Times New Roman"/>
          <w:sz w:val="24"/>
          <w:szCs w:val="24"/>
        </w:rPr>
        <w:t xml:space="preserve">dissolved </w:t>
      </w:r>
      <w:r w:rsidR="00C00EBD">
        <w:rPr>
          <w:rFonts w:ascii="Times New Roman" w:hAnsi="Times New Roman" w:cs="Times New Roman"/>
          <w:sz w:val="24"/>
          <w:szCs w:val="24"/>
        </w:rPr>
        <w:t>Yu</w:t>
      </w:r>
      <w:r w:rsidR="0067393D">
        <w:rPr>
          <w:rFonts w:ascii="Times New Roman" w:hAnsi="Times New Roman" w:cs="Times New Roman"/>
          <w:sz w:val="24"/>
          <w:szCs w:val="24"/>
        </w:rPr>
        <w:t>goslavian state and forever</w:t>
      </w:r>
      <w:r w:rsidR="00C00EBD">
        <w:rPr>
          <w:rFonts w:ascii="Times New Roman" w:hAnsi="Times New Roman" w:cs="Times New Roman"/>
          <w:sz w:val="24"/>
          <w:szCs w:val="24"/>
        </w:rPr>
        <w:t xml:space="preserve"> separates </w:t>
      </w:r>
      <w:r w:rsidR="0067393D">
        <w:rPr>
          <w:rFonts w:ascii="Times New Roman" w:hAnsi="Times New Roman" w:cs="Times New Roman"/>
          <w:sz w:val="24"/>
          <w:szCs w:val="24"/>
        </w:rPr>
        <w:t xml:space="preserve">and destroys </w:t>
      </w:r>
      <w:r w:rsidR="00C00EBD">
        <w:rPr>
          <w:rFonts w:ascii="Times New Roman" w:hAnsi="Times New Roman" w:cs="Times New Roman"/>
          <w:sz w:val="24"/>
          <w:szCs w:val="24"/>
        </w:rPr>
        <w:t>f</w:t>
      </w:r>
      <w:r w:rsidR="009E0252">
        <w:rPr>
          <w:rFonts w:ascii="Times New Roman" w:hAnsi="Times New Roman" w:cs="Times New Roman"/>
          <w:sz w:val="24"/>
          <w:szCs w:val="24"/>
        </w:rPr>
        <w:t>amilies an</w:t>
      </w:r>
      <w:r w:rsidR="0079754B">
        <w:rPr>
          <w:rFonts w:ascii="Times New Roman" w:hAnsi="Times New Roman" w:cs="Times New Roman"/>
          <w:sz w:val="24"/>
          <w:szCs w:val="24"/>
        </w:rPr>
        <w:t xml:space="preserve">d </w:t>
      </w:r>
      <w:r w:rsidR="0067393D">
        <w:rPr>
          <w:rFonts w:ascii="Times New Roman" w:hAnsi="Times New Roman" w:cs="Times New Roman"/>
          <w:sz w:val="24"/>
          <w:szCs w:val="24"/>
        </w:rPr>
        <w:t xml:space="preserve">civil </w:t>
      </w:r>
      <w:r w:rsidR="0079754B">
        <w:rPr>
          <w:rFonts w:ascii="Times New Roman" w:hAnsi="Times New Roman" w:cs="Times New Roman"/>
          <w:sz w:val="24"/>
          <w:szCs w:val="24"/>
        </w:rPr>
        <w:t xml:space="preserve">communities </w:t>
      </w:r>
      <w:r w:rsidR="0067393D">
        <w:rPr>
          <w:rFonts w:ascii="Times New Roman" w:hAnsi="Times New Roman" w:cs="Times New Roman"/>
          <w:sz w:val="24"/>
          <w:szCs w:val="24"/>
        </w:rPr>
        <w:t>that had no conception of ethnic nationalism beforehand</w:t>
      </w:r>
      <w:r w:rsidR="004B1D2D">
        <w:rPr>
          <w:rFonts w:ascii="Times New Roman" w:hAnsi="Times New Roman" w:cs="Times New Roman"/>
          <w:sz w:val="24"/>
          <w:szCs w:val="24"/>
        </w:rPr>
        <w:t xml:space="preserve">.  </w:t>
      </w:r>
      <w:r w:rsidR="0067393D">
        <w:rPr>
          <w:rFonts w:ascii="Times New Roman" w:hAnsi="Times New Roman" w:cs="Times New Roman"/>
          <w:sz w:val="24"/>
          <w:szCs w:val="24"/>
        </w:rPr>
        <w:t>The filmmaker presents this process and shows</w:t>
      </w:r>
      <w:r w:rsidR="00F62E0E">
        <w:rPr>
          <w:rFonts w:ascii="Times New Roman" w:hAnsi="Times New Roman" w:cs="Times New Roman"/>
          <w:sz w:val="24"/>
          <w:szCs w:val="24"/>
        </w:rPr>
        <w:t xml:space="preserve"> the changing attitudes of the village’</w:t>
      </w:r>
      <w:r w:rsidR="00215AB0">
        <w:rPr>
          <w:rFonts w:ascii="Times New Roman" w:hAnsi="Times New Roman" w:cs="Times New Roman"/>
          <w:sz w:val="24"/>
          <w:szCs w:val="24"/>
        </w:rPr>
        <w:t>s inhabitants</w:t>
      </w:r>
      <w:r w:rsidR="0067393D">
        <w:rPr>
          <w:rFonts w:ascii="Times New Roman" w:hAnsi="Times New Roman" w:cs="Times New Roman"/>
          <w:sz w:val="24"/>
          <w:szCs w:val="24"/>
        </w:rPr>
        <w:t xml:space="preserve"> as the war draws closer.  O</w:t>
      </w:r>
      <w:r w:rsidR="004A5B39">
        <w:rPr>
          <w:rFonts w:ascii="Times New Roman" w:hAnsi="Times New Roman" w:cs="Times New Roman"/>
          <w:sz w:val="24"/>
          <w:szCs w:val="24"/>
        </w:rPr>
        <w:t>riginally believing that they can get along regardless of their origins, people learn to assert their national ident</w:t>
      </w:r>
      <w:r w:rsidR="0067393D">
        <w:rPr>
          <w:rFonts w:ascii="Times New Roman" w:hAnsi="Times New Roman" w:cs="Times New Roman"/>
          <w:sz w:val="24"/>
          <w:szCs w:val="24"/>
        </w:rPr>
        <w:t>ities in order to survive.  T</w:t>
      </w:r>
      <w:r w:rsidR="004A5B39">
        <w:rPr>
          <w:rFonts w:ascii="Times New Roman" w:hAnsi="Times New Roman" w:cs="Times New Roman"/>
          <w:sz w:val="24"/>
          <w:szCs w:val="24"/>
        </w:rPr>
        <w:t>his ultimately leads to the dehumanization</w:t>
      </w:r>
      <w:r w:rsidR="0067393D">
        <w:rPr>
          <w:rFonts w:ascii="Times New Roman" w:hAnsi="Times New Roman" w:cs="Times New Roman"/>
          <w:sz w:val="24"/>
          <w:szCs w:val="24"/>
        </w:rPr>
        <w:t xml:space="preserve"> of human beings</w:t>
      </w:r>
      <w:r w:rsidR="004A5B39">
        <w:rPr>
          <w:rFonts w:ascii="Times New Roman" w:hAnsi="Times New Roman" w:cs="Times New Roman"/>
          <w:sz w:val="24"/>
          <w:szCs w:val="24"/>
        </w:rPr>
        <w:t xml:space="preserve"> and a</w:t>
      </w:r>
      <w:r w:rsidR="00B33412">
        <w:rPr>
          <w:rFonts w:ascii="Times New Roman" w:hAnsi="Times New Roman" w:cs="Times New Roman"/>
          <w:sz w:val="24"/>
          <w:szCs w:val="24"/>
        </w:rPr>
        <w:t>n almost</w:t>
      </w:r>
      <w:r w:rsidR="004A5B39">
        <w:rPr>
          <w:rFonts w:ascii="Times New Roman" w:hAnsi="Times New Roman" w:cs="Times New Roman"/>
          <w:sz w:val="24"/>
          <w:szCs w:val="24"/>
        </w:rPr>
        <w:t xml:space="preserve"> permanent lo</w:t>
      </w:r>
      <w:r w:rsidR="00336575">
        <w:rPr>
          <w:rFonts w:ascii="Times New Roman" w:hAnsi="Times New Roman" w:cs="Times New Roman"/>
          <w:sz w:val="24"/>
          <w:szCs w:val="24"/>
        </w:rPr>
        <w:t>ss of trust and security</w:t>
      </w:r>
      <w:r w:rsidR="0067393D">
        <w:rPr>
          <w:rFonts w:ascii="Times New Roman" w:hAnsi="Times New Roman" w:cs="Times New Roman"/>
          <w:sz w:val="24"/>
          <w:szCs w:val="24"/>
        </w:rPr>
        <w:t xml:space="preserve"> between neighbors</w:t>
      </w:r>
      <w:r w:rsidR="00336575">
        <w:rPr>
          <w:rFonts w:ascii="Times New Roman" w:hAnsi="Times New Roman" w:cs="Times New Roman"/>
          <w:sz w:val="24"/>
          <w:szCs w:val="24"/>
        </w:rPr>
        <w:t>.</w:t>
      </w:r>
    </w:p>
    <w:p w14:paraId="6C289204" w14:textId="4FD3EADF" w:rsidR="00F85EF3" w:rsidRDefault="002B7F2B" w:rsidP="00F11E2A">
      <w:pPr>
        <w:spacing w:after="0" w:line="480" w:lineRule="auto"/>
        <w:rPr>
          <w:rFonts w:ascii="Times New Roman" w:hAnsi="Times New Roman" w:cs="Times New Roman"/>
          <w:sz w:val="24"/>
          <w:szCs w:val="24"/>
        </w:rPr>
      </w:pPr>
      <w:r>
        <w:rPr>
          <w:rFonts w:ascii="Times New Roman" w:hAnsi="Times New Roman" w:cs="Times New Roman"/>
          <w:sz w:val="24"/>
          <w:szCs w:val="24"/>
        </w:rPr>
        <w:tab/>
        <w:t>The initial part of the film shows that many of the Muslim inhabitants of the village, some of whom were later killed by the Croats, believed in an inclusive</w:t>
      </w:r>
      <w:r w:rsidR="00984112">
        <w:rPr>
          <w:rFonts w:ascii="Times New Roman" w:hAnsi="Times New Roman" w:cs="Times New Roman"/>
          <w:sz w:val="24"/>
          <w:szCs w:val="24"/>
        </w:rPr>
        <w:t xml:space="preserve"> and liberally-minded </w:t>
      </w:r>
      <w:r w:rsidR="00112B71">
        <w:rPr>
          <w:rFonts w:ascii="Times New Roman" w:hAnsi="Times New Roman" w:cs="Times New Roman"/>
          <w:sz w:val="24"/>
          <w:szCs w:val="24"/>
        </w:rPr>
        <w:t>society.  When the anthropologist asks</w:t>
      </w:r>
      <w:r w:rsidR="002E5C68">
        <w:rPr>
          <w:rFonts w:ascii="Times New Roman" w:hAnsi="Times New Roman" w:cs="Times New Roman"/>
          <w:sz w:val="24"/>
          <w:szCs w:val="24"/>
        </w:rPr>
        <w:t xml:space="preserve"> about life in the village, the woman </w:t>
      </w:r>
      <w:proofErr w:type="spellStart"/>
      <w:r w:rsidR="002E5C68">
        <w:rPr>
          <w:rFonts w:ascii="Times New Roman" w:hAnsi="Times New Roman" w:cs="Times New Roman"/>
          <w:sz w:val="24"/>
          <w:szCs w:val="24"/>
        </w:rPr>
        <w:t>Nusreta</w:t>
      </w:r>
      <w:proofErr w:type="spellEnd"/>
      <w:r w:rsidR="002E5C68">
        <w:rPr>
          <w:rFonts w:ascii="Times New Roman" w:hAnsi="Times New Roman" w:cs="Times New Roman"/>
          <w:sz w:val="24"/>
          <w:szCs w:val="24"/>
        </w:rPr>
        <w:t xml:space="preserve"> essentially says that </w:t>
      </w:r>
      <w:r w:rsidR="00BC1863">
        <w:rPr>
          <w:rFonts w:ascii="Times New Roman" w:hAnsi="Times New Roman" w:cs="Times New Roman"/>
          <w:sz w:val="24"/>
          <w:szCs w:val="24"/>
        </w:rPr>
        <w:t xml:space="preserve">tolerance and loyalty to shared values </w:t>
      </w:r>
      <w:r w:rsidR="009D5FF7">
        <w:rPr>
          <w:rFonts w:ascii="Times New Roman" w:hAnsi="Times New Roman" w:cs="Times New Roman"/>
          <w:sz w:val="24"/>
          <w:szCs w:val="24"/>
        </w:rPr>
        <w:t xml:space="preserve">and needs have prevailed despite the </w:t>
      </w:r>
      <w:r w:rsidR="00880BB1">
        <w:rPr>
          <w:rFonts w:ascii="Times New Roman" w:hAnsi="Times New Roman" w:cs="Times New Roman"/>
          <w:sz w:val="24"/>
          <w:szCs w:val="24"/>
        </w:rPr>
        <w:t>daily reminde</w:t>
      </w:r>
      <w:r w:rsidR="00823270">
        <w:rPr>
          <w:rFonts w:ascii="Times New Roman" w:hAnsi="Times New Roman" w:cs="Times New Roman"/>
          <w:sz w:val="24"/>
          <w:szCs w:val="24"/>
        </w:rPr>
        <w:t xml:space="preserve">rs of warfare in the distance.  Saying that there are “three nations” as well as </w:t>
      </w:r>
      <w:proofErr w:type="spellStart"/>
      <w:r w:rsidR="00823270">
        <w:rPr>
          <w:rFonts w:ascii="Times New Roman" w:hAnsi="Times New Roman" w:cs="Times New Roman"/>
          <w:sz w:val="24"/>
          <w:szCs w:val="24"/>
        </w:rPr>
        <w:t>Romanies</w:t>
      </w:r>
      <w:proofErr w:type="spellEnd"/>
      <w:r w:rsidR="00823270">
        <w:rPr>
          <w:rFonts w:ascii="Times New Roman" w:hAnsi="Times New Roman" w:cs="Times New Roman"/>
          <w:sz w:val="24"/>
          <w:szCs w:val="24"/>
        </w:rPr>
        <w:t xml:space="preserve"> and Jews, </w:t>
      </w:r>
      <w:proofErr w:type="spellStart"/>
      <w:r w:rsidR="00823270">
        <w:rPr>
          <w:rFonts w:ascii="Times New Roman" w:hAnsi="Times New Roman" w:cs="Times New Roman"/>
          <w:sz w:val="24"/>
          <w:szCs w:val="24"/>
        </w:rPr>
        <w:t>Nusr</w:t>
      </w:r>
      <w:r w:rsidR="004B7B05">
        <w:rPr>
          <w:rFonts w:ascii="Times New Roman" w:hAnsi="Times New Roman" w:cs="Times New Roman"/>
          <w:sz w:val="24"/>
          <w:szCs w:val="24"/>
        </w:rPr>
        <w:t>eta</w:t>
      </w:r>
      <w:proofErr w:type="spellEnd"/>
      <w:r w:rsidR="004B7B05">
        <w:rPr>
          <w:rFonts w:ascii="Times New Roman" w:hAnsi="Times New Roman" w:cs="Times New Roman"/>
          <w:sz w:val="24"/>
          <w:szCs w:val="24"/>
        </w:rPr>
        <w:t xml:space="preserve"> implies that </w:t>
      </w:r>
      <w:r w:rsidR="00AA42C1">
        <w:rPr>
          <w:rFonts w:ascii="Times New Roman" w:hAnsi="Times New Roman" w:cs="Times New Roman"/>
          <w:sz w:val="24"/>
          <w:szCs w:val="24"/>
        </w:rPr>
        <w:t>the nation itself is defined by ethnicity and shared heritage</w:t>
      </w:r>
      <w:r w:rsidR="00DB67FD">
        <w:rPr>
          <w:rFonts w:ascii="Times New Roman" w:hAnsi="Times New Roman" w:cs="Times New Roman"/>
          <w:sz w:val="24"/>
          <w:szCs w:val="24"/>
        </w:rPr>
        <w:t xml:space="preserve"> </w:t>
      </w:r>
      <w:ins w:id="0" w:author="Paul Petzschmann" w:date="2017-01-22T20:52:00Z">
        <w:r w:rsidR="00DB67FD">
          <w:rPr>
            <w:rFonts w:ascii="Times New Roman" w:hAnsi="Times New Roman" w:cs="Times New Roman"/>
            <w:sz w:val="24"/>
            <w:szCs w:val="24"/>
          </w:rPr>
          <w:t>(how is this implied – some of these categories are religious. What difference does that make? Does it make it “ethnic”?</w:t>
        </w:r>
      </w:ins>
      <w:del w:id="1" w:author="Paul Petzschmann" w:date="2017-01-22T20:53:00Z">
        <w:r w:rsidR="00AA42C1" w:rsidDel="00DB67FD">
          <w:rPr>
            <w:rFonts w:ascii="Times New Roman" w:hAnsi="Times New Roman" w:cs="Times New Roman"/>
            <w:sz w:val="24"/>
            <w:szCs w:val="24"/>
          </w:rPr>
          <w:delText>.</w:delText>
        </w:r>
      </w:del>
      <w:r w:rsidR="00AA42C1">
        <w:rPr>
          <w:rFonts w:ascii="Times New Roman" w:hAnsi="Times New Roman" w:cs="Times New Roman"/>
          <w:sz w:val="24"/>
          <w:szCs w:val="24"/>
        </w:rPr>
        <w:t xml:space="preserve">  </w:t>
      </w:r>
      <w:r w:rsidR="00314B62">
        <w:rPr>
          <w:rFonts w:ascii="Times New Roman" w:hAnsi="Times New Roman" w:cs="Times New Roman"/>
          <w:sz w:val="24"/>
          <w:szCs w:val="24"/>
        </w:rPr>
        <w:t>Her contention that “no sane person wou</w:t>
      </w:r>
      <w:r w:rsidR="002F4933">
        <w:rPr>
          <w:rFonts w:ascii="Times New Roman" w:hAnsi="Times New Roman" w:cs="Times New Roman"/>
          <w:sz w:val="24"/>
          <w:szCs w:val="24"/>
        </w:rPr>
        <w:t>ld commit atrocities here” implies that any rational person would agree that</w:t>
      </w:r>
      <w:r w:rsidR="00314B62">
        <w:rPr>
          <w:rFonts w:ascii="Times New Roman" w:hAnsi="Times New Roman" w:cs="Times New Roman"/>
          <w:sz w:val="24"/>
          <w:szCs w:val="24"/>
        </w:rPr>
        <w:t xml:space="preserve"> the ability of civic nationalism to exist depends on mutual trust in an orderly society and the knowledge that people </w:t>
      </w:r>
      <w:r w:rsidR="00AA42C1">
        <w:rPr>
          <w:rFonts w:ascii="Times New Roman" w:hAnsi="Times New Roman" w:cs="Times New Roman"/>
          <w:sz w:val="24"/>
          <w:szCs w:val="24"/>
        </w:rPr>
        <w:t xml:space="preserve">of different nations </w:t>
      </w:r>
      <w:r w:rsidR="00314B62">
        <w:rPr>
          <w:rFonts w:ascii="Times New Roman" w:hAnsi="Times New Roman" w:cs="Times New Roman"/>
          <w:sz w:val="24"/>
          <w:szCs w:val="24"/>
        </w:rPr>
        <w:t xml:space="preserve">must get </w:t>
      </w:r>
      <w:r w:rsidR="00314B62">
        <w:rPr>
          <w:rFonts w:ascii="Times New Roman" w:hAnsi="Times New Roman" w:cs="Times New Roman"/>
          <w:sz w:val="24"/>
          <w:szCs w:val="24"/>
        </w:rPr>
        <w:lastRenderedPageBreak/>
        <w:t xml:space="preserve">along in order </w:t>
      </w:r>
      <w:r w:rsidR="003475EE">
        <w:rPr>
          <w:rFonts w:ascii="Times New Roman" w:hAnsi="Times New Roman" w:cs="Times New Roman"/>
          <w:sz w:val="24"/>
          <w:szCs w:val="24"/>
        </w:rPr>
        <w:t>not to peris</w:t>
      </w:r>
      <w:r w:rsidR="0067393D">
        <w:rPr>
          <w:rFonts w:ascii="Times New Roman" w:hAnsi="Times New Roman" w:cs="Times New Roman"/>
          <w:sz w:val="24"/>
          <w:szCs w:val="24"/>
        </w:rPr>
        <w:t>h</w:t>
      </w:r>
      <w:ins w:id="2" w:author="Paul Petzschmann" w:date="2017-01-22T20:53:00Z">
        <w:r w:rsidR="00DB67FD">
          <w:rPr>
            <w:rFonts w:ascii="Times New Roman" w:hAnsi="Times New Roman" w:cs="Times New Roman"/>
            <w:sz w:val="24"/>
            <w:szCs w:val="24"/>
          </w:rPr>
          <w:t xml:space="preserve"> (how is this “civic”</w:t>
        </w:r>
        <w:proofErr w:type="gramStart"/>
        <w:r w:rsidR="00DB67FD">
          <w:rPr>
            <w:rFonts w:ascii="Times New Roman" w:hAnsi="Times New Roman" w:cs="Times New Roman"/>
            <w:sz w:val="24"/>
            <w:szCs w:val="24"/>
          </w:rPr>
          <w:t>?</w:t>
        </w:r>
      </w:ins>
      <w:r w:rsidR="0067393D">
        <w:rPr>
          <w:rFonts w:ascii="Times New Roman" w:hAnsi="Times New Roman" w:cs="Times New Roman"/>
          <w:sz w:val="24"/>
          <w:szCs w:val="24"/>
        </w:rPr>
        <w:t>.</w:t>
      </w:r>
      <w:proofErr w:type="gramEnd"/>
      <w:r w:rsidR="0067393D">
        <w:rPr>
          <w:rFonts w:ascii="Times New Roman" w:hAnsi="Times New Roman" w:cs="Times New Roman"/>
          <w:sz w:val="24"/>
          <w:szCs w:val="24"/>
        </w:rPr>
        <w:t xml:space="preserve">  For her, it</w:t>
      </w:r>
      <w:r w:rsidR="007C5E23">
        <w:rPr>
          <w:rFonts w:ascii="Times New Roman" w:hAnsi="Times New Roman" w:cs="Times New Roman"/>
          <w:sz w:val="24"/>
          <w:szCs w:val="24"/>
        </w:rPr>
        <w:t xml:space="preserve"> is reasonable that they would</w:t>
      </w:r>
      <w:r w:rsidR="00CD0487">
        <w:rPr>
          <w:rFonts w:ascii="Times New Roman" w:hAnsi="Times New Roman" w:cs="Times New Roman"/>
          <w:sz w:val="24"/>
          <w:szCs w:val="24"/>
        </w:rPr>
        <w:t xml:space="preserve"> continue to exist as they had</w:t>
      </w:r>
      <w:r w:rsidR="00C24A15">
        <w:rPr>
          <w:rFonts w:ascii="Times New Roman" w:hAnsi="Times New Roman" w:cs="Times New Roman"/>
          <w:sz w:val="24"/>
          <w:szCs w:val="24"/>
        </w:rPr>
        <w:t xml:space="preserve"> for the past </w:t>
      </w:r>
      <w:proofErr w:type="gramStart"/>
      <w:r w:rsidR="00C24A15">
        <w:rPr>
          <w:rFonts w:ascii="Times New Roman" w:hAnsi="Times New Roman" w:cs="Times New Roman"/>
          <w:sz w:val="24"/>
          <w:szCs w:val="24"/>
        </w:rPr>
        <w:t>five-hundred</w:t>
      </w:r>
      <w:proofErr w:type="gramEnd"/>
      <w:r w:rsidR="00C24A15">
        <w:rPr>
          <w:rFonts w:ascii="Times New Roman" w:hAnsi="Times New Roman" w:cs="Times New Roman"/>
          <w:sz w:val="24"/>
          <w:szCs w:val="24"/>
        </w:rPr>
        <w:t xml:space="preserve"> years</w:t>
      </w:r>
      <w:ins w:id="3" w:author="Paul Petzschmann" w:date="2017-01-22T20:53:00Z">
        <w:r w:rsidR="00DB67FD">
          <w:rPr>
            <w:rFonts w:ascii="Times New Roman" w:hAnsi="Times New Roman" w:cs="Times New Roman"/>
            <w:sz w:val="24"/>
            <w:szCs w:val="24"/>
          </w:rPr>
          <w:t xml:space="preserve"> (certainly they weren’t civic nationalists 500 years ago?)</w:t>
        </w:r>
      </w:ins>
      <w:r w:rsidR="00C24A15">
        <w:rPr>
          <w:rFonts w:ascii="Times New Roman" w:hAnsi="Times New Roman" w:cs="Times New Roman"/>
          <w:sz w:val="24"/>
          <w:szCs w:val="24"/>
        </w:rPr>
        <w:t>.</w:t>
      </w:r>
    </w:p>
    <w:p w14:paraId="074738A6" w14:textId="0FE645A8" w:rsidR="00F85EF3" w:rsidRDefault="00BA785C" w:rsidP="00F11E2A">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Throughout </w:t>
      </w:r>
      <w:proofErr w:type="spellStart"/>
      <w:r>
        <w:rPr>
          <w:rFonts w:ascii="Times New Roman" w:hAnsi="Times New Roman" w:cs="Times New Roman"/>
          <w:sz w:val="24"/>
          <w:szCs w:val="24"/>
        </w:rPr>
        <w:t>Nusreta’s</w:t>
      </w:r>
      <w:proofErr w:type="spellEnd"/>
      <w:r>
        <w:rPr>
          <w:rFonts w:ascii="Times New Roman" w:hAnsi="Times New Roman" w:cs="Times New Roman"/>
          <w:sz w:val="24"/>
          <w:szCs w:val="24"/>
        </w:rPr>
        <w:t xml:space="preserve"> narrative there is the belief that </w:t>
      </w:r>
      <w:r w:rsidR="004770C4">
        <w:rPr>
          <w:rFonts w:ascii="Times New Roman" w:hAnsi="Times New Roman" w:cs="Times New Roman"/>
          <w:sz w:val="24"/>
          <w:szCs w:val="24"/>
        </w:rPr>
        <w:t>dividing people by ethnicity</w:t>
      </w:r>
      <w:r w:rsidR="003E488A">
        <w:rPr>
          <w:rFonts w:ascii="Times New Roman" w:hAnsi="Times New Roman" w:cs="Times New Roman"/>
          <w:sz w:val="24"/>
          <w:szCs w:val="24"/>
        </w:rPr>
        <w:t xml:space="preserve"> is a toxic practice</w:t>
      </w:r>
      <w:r w:rsidR="003C58C7">
        <w:rPr>
          <w:rFonts w:ascii="Times New Roman" w:hAnsi="Times New Roman" w:cs="Times New Roman"/>
          <w:sz w:val="24"/>
          <w:szCs w:val="24"/>
        </w:rPr>
        <w:t xml:space="preserve"> because it allows people to justify genocide</w:t>
      </w:r>
      <w:ins w:id="4" w:author="Paul Petzschmann" w:date="2017-01-22T20:53:00Z">
        <w:r w:rsidR="00DB67FD">
          <w:rPr>
            <w:rFonts w:ascii="Times New Roman" w:hAnsi="Times New Roman" w:cs="Times New Roman"/>
            <w:sz w:val="24"/>
            <w:szCs w:val="24"/>
          </w:rPr>
          <w:t xml:space="preserve"> (give evidence for this assertion)</w:t>
        </w:r>
      </w:ins>
      <w:r w:rsidR="0076399C">
        <w:rPr>
          <w:rFonts w:ascii="Times New Roman" w:hAnsi="Times New Roman" w:cs="Times New Roman"/>
          <w:sz w:val="24"/>
          <w:szCs w:val="24"/>
        </w:rPr>
        <w:t xml:space="preserve">.  She believes that the </w:t>
      </w:r>
      <w:r w:rsidR="0031341D">
        <w:rPr>
          <w:rFonts w:ascii="Times New Roman" w:hAnsi="Times New Roman" w:cs="Times New Roman"/>
          <w:sz w:val="24"/>
          <w:szCs w:val="24"/>
        </w:rPr>
        <w:t xml:space="preserve">Serbian </w:t>
      </w:r>
      <w:r w:rsidR="0076399C">
        <w:rPr>
          <w:rFonts w:ascii="Times New Roman" w:hAnsi="Times New Roman" w:cs="Times New Roman"/>
          <w:sz w:val="24"/>
          <w:szCs w:val="24"/>
        </w:rPr>
        <w:t xml:space="preserve">perpetrators of ethnic warfare are </w:t>
      </w:r>
      <w:r w:rsidR="0031341D">
        <w:rPr>
          <w:rFonts w:ascii="Times New Roman" w:hAnsi="Times New Roman" w:cs="Times New Roman"/>
          <w:sz w:val="24"/>
          <w:szCs w:val="24"/>
        </w:rPr>
        <w:t xml:space="preserve">ideological </w:t>
      </w:r>
      <w:r w:rsidR="0076399C">
        <w:rPr>
          <w:rFonts w:ascii="Times New Roman" w:hAnsi="Times New Roman" w:cs="Times New Roman"/>
          <w:sz w:val="24"/>
          <w:szCs w:val="24"/>
        </w:rPr>
        <w:t xml:space="preserve">“extremists” and that the Serbs </w:t>
      </w:r>
      <w:r w:rsidR="0031341D">
        <w:rPr>
          <w:rFonts w:ascii="Times New Roman" w:hAnsi="Times New Roman" w:cs="Times New Roman"/>
          <w:sz w:val="24"/>
          <w:szCs w:val="24"/>
        </w:rPr>
        <w:t xml:space="preserve">themselves </w:t>
      </w:r>
      <w:r w:rsidR="0076399C">
        <w:rPr>
          <w:rFonts w:ascii="Times New Roman" w:hAnsi="Times New Roman" w:cs="Times New Roman"/>
          <w:sz w:val="24"/>
          <w:szCs w:val="24"/>
        </w:rPr>
        <w:t xml:space="preserve">will </w:t>
      </w:r>
      <w:r w:rsidR="003C58C7">
        <w:rPr>
          <w:rFonts w:ascii="Times New Roman" w:hAnsi="Times New Roman" w:cs="Times New Roman"/>
          <w:sz w:val="24"/>
          <w:szCs w:val="24"/>
        </w:rPr>
        <w:t>be ashamed of their extremists</w:t>
      </w:r>
      <w:r w:rsidR="004770C4">
        <w:rPr>
          <w:rFonts w:ascii="Times New Roman" w:hAnsi="Times New Roman" w:cs="Times New Roman"/>
          <w:sz w:val="24"/>
          <w:szCs w:val="24"/>
        </w:rPr>
        <w:t xml:space="preserve"> and will </w:t>
      </w:r>
      <w:r w:rsidR="00EB7F14">
        <w:rPr>
          <w:rFonts w:ascii="Times New Roman" w:hAnsi="Times New Roman" w:cs="Times New Roman"/>
          <w:sz w:val="24"/>
          <w:szCs w:val="24"/>
        </w:rPr>
        <w:t>have to bring them to ju</w:t>
      </w:r>
      <w:r w:rsidR="0031341D">
        <w:rPr>
          <w:rFonts w:ascii="Times New Roman" w:hAnsi="Times New Roman" w:cs="Times New Roman"/>
          <w:sz w:val="24"/>
          <w:szCs w:val="24"/>
        </w:rPr>
        <w:t>stic</w:t>
      </w:r>
      <w:r w:rsidR="00C95F72">
        <w:rPr>
          <w:rFonts w:ascii="Times New Roman" w:hAnsi="Times New Roman" w:cs="Times New Roman"/>
          <w:sz w:val="24"/>
          <w:szCs w:val="24"/>
        </w:rPr>
        <w:t xml:space="preserve">e.  Evidently </w:t>
      </w:r>
      <w:proofErr w:type="spellStart"/>
      <w:r w:rsidR="00C95F72">
        <w:rPr>
          <w:rFonts w:ascii="Times New Roman" w:hAnsi="Times New Roman" w:cs="Times New Roman"/>
          <w:sz w:val="24"/>
          <w:szCs w:val="24"/>
        </w:rPr>
        <w:t>Nusreta</w:t>
      </w:r>
      <w:proofErr w:type="spellEnd"/>
      <w:r w:rsidR="00C95F72">
        <w:rPr>
          <w:rFonts w:ascii="Times New Roman" w:hAnsi="Times New Roman" w:cs="Times New Roman"/>
          <w:sz w:val="24"/>
          <w:szCs w:val="24"/>
        </w:rPr>
        <w:t xml:space="preserve"> believes that </w:t>
      </w:r>
      <w:r w:rsidR="003C58C7">
        <w:rPr>
          <w:rFonts w:ascii="Times New Roman" w:hAnsi="Times New Roman" w:cs="Times New Roman"/>
          <w:sz w:val="24"/>
          <w:szCs w:val="24"/>
        </w:rPr>
        <w:t>the Serbs</w:t>
      </w:r>
      <w:r w:rsidR="00C95F72">
        <w:rPr>
          <w:rFonts w:ascii="Times New Roman" w:hAnsi="Times New Roman" w:cs="Times New Roman"/>
          <w:sz w:val="24"/>
          <w:szCs w:val="24"/>
        </w:rPr>
        <w:t xml:space="preserve"> must look inward </w:t>
      </w:r>
      <w:r w:rsidR="003C58C7">
        <w:rPr>
          <w:rFonts w:ascii="Times New Roman" w:hAnsi="Times New Roman" w:cs="Times New Roman"/>
          <w:sz w:val="24"/>
          <w:szCs w:val="24"/>
        </w:rPr>
        <w:t>at their wrongdoings and recognize that they cannot justify making value judgments on others’ lives</w:t>
      </w:r>
      <w:r w:rsidR="00BE0CB4">
        <w:rPr>
          <w:rFonts w:ascii="Times New Roman" w:hAnsi="Times New Roman" w:cs="Times New Roman"/>
          <w:sz w:val="24"/>
          <w:szCs w:val="24"/>
        </w:rPr>
        <w:t>.  She also implies that without justice, th</w:t>
      </w:r>
      <w:r w:rsidR="001660A5">
        <w:rPr>
          <w:rFonts w:ascii="Times New Roman" w:hAnsi="Times New Roman" w:cs="Times New Roman"/>
          <w:sz w:val="24"/>
          <w:szCs w:val="24"/>
        </w:rPr>
        <w:t>e evil acts perpetrated by ethnic nationalists</w:t>
      </w:r>
      <w:r w:rsidR="00BE0CB4">
        <w:rPr>
          <w:rFonts w:ascii="Times New Roman" w:hAnsi="Times New Roman" w:cs="Times New Roman"/>
          <w:sz w:val="24"/>
          <w:szCs w:val="24"/>
        </w:rPr>
        <w:t xml:space="preserve"> will </w:t>
      </w:r>
      <w:r w:rsidR="00A245AA">
        <w:rPr>
          <w:rFonts w:ascii="Times New Roman" w:hAnsi="Times New Roman" w:cs="Times New Roman"/>
          <w:sz w:val="24"/>
          <w:szCs w:val="24"/>
        </w:rPr>
        <w:t>continue to intensify.</w:t>
      </w:r>
      <w:r w:rsidR="00814ACE">
        <w:rPr>
          <w:rFonts w:ascii="Times New Roman" w:hAnsi="Times New Roman" w:cs="Times New Roman"/>
          <w:sz w:val="24"/>
          <w:szCs w:val="24"/>
        </w:rPr>
        <w:t xml:space="preserve">  Despite the news of the killing of Muslims by </w:t>
      </w:r>
      <w:r w:rsidR="00FC767C">
        <w:rPr>
          <w:rFonts w:ascii="Times New Roman" w:hAnsi="Times New Roman" w:cs="Times New Roman"/>
          <w:sz w:val="24"/>
          <w:szCs w:val="24"/>
        </w:rPr>
        <w:t>the Croat Defense Force, she</w:t>
      </w:r>
      <w:r w:rsidR="00814ACE">
        <w:rPr>
          <w:rFonts w:ascii="Times New Roman" w:hAnsi="Times New Roman" w:cs="Times New Roman"/>
          <w:sz w:val="24"/>
          <w:szCs w:val="24"/>
        </w:rPr>
        <w:t xml:space="preserve"> still believes that they </w:t>
      </w:r>
      <w:r w:rsidR="003C58C7">
        <w:rPr>
          <w:rFonts w:ascii="Times New Roman" w:hAnsi="Times New Roman" w:cs="Times New Roman"/>
          <w:sz w:val="24"/>
          <w:szCs w:val="24"/>
        </w:rPr>
        <w:t>will reconcile at some point in the future because they will have to live together afterwards.</w:t>
      </w:r>
    </w:p>
    <w:p w14:paraId="7D4BE87B" w14:textId="0E3081CA" w:rsidR="004770C4" w:rsidRDefault="004770C4" w:rsidP="00F11E2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416EE">
        <w:rPr>
          <w:rFonts w:ascii="Times New Roman" w:hAnsi="Times New Roman" w:cs="Times New Roman"/>
          <w:sz w:val="24"/>
          <w:szCs w:val="24"/>
        </w:rPr>
        <w:t>As the</w:t>
      </w:r>
      <w:r w:rsidR="00297F84">
        <w:rPr>
          <w:rFonts w:ascii="Times New Roman" w:hAnsi="Times New Roman" w:cs="Times New Roman"/>
          <w:sz w:val="24"/>
          <w:szCs w:val="24"/>
        </w:rPr>
        <w:t xml:space="preserve"> war continues in the distance, the anthropologist talks to two neighbors – one Muslim, one Catholic – who </w:t>
      </w:r>
      <w:r w:rsidR="006A40F1">
        <w:rPr>
          <w:rFonts w:ascii="Times New Roman" w:hAnsi="Times New Roman" w:cs="Times New Roman"/>
          <w:sz w:val="24"/>
          <w:szCs w:val="24"/>
        </w:rPr>
        <w:t>ar</w:t>
      </w:r>
      <w:r w:rsidR="003110FF">
        <w:rPr>
          <w:rFonts w:ascii="Times New Roman" w:hAnsi="Times New Roman" w:cs="Times New Roman"/>
          <w:sz w:val="24"/>
          <w:szCs w:val="24"/>
        </w:rPr>
        <w:t>e dividing their food equally</w:t>
      </w:r>
      <w:r w:rsidR="00395920">
        <w:rPr>
          <w:rFonts w:ascii="Times New Roman" w:hAnsi="Times New Roman" w:cs="Times New Roman"/>
          <w:sz w:val="24"/>
          <w:szCs w:val="24"/>
        </w:rPr>
        <w:t xml:space="preserve"> between themselves</w:t>
      </w:r>
      <w:r w:rsidR="003110FF">
        <w:rPr>
          <w:rFonts w:ascii="Times New Roman" w:hAnsi="Times New Roman" w:cs="Times New Roman"/>
          <w:sz w:val="24"/>
          <w:szCs w:val="24"/>
        </w:rPr>
        <w:t xml:space="preserve">.  They understand themselves not as representatives of vast, separate nations but as people who belong to one civic community.  </w:t>
      </w:r>
      <w:r w:rsidR="00E80872">
        <w:rPr>
          <w:rFonts w:ascii="Times New Roman" w:hAnsi="Times New Roman" w:cs="Times New Roman"/>
          <w:sz w:val="24"/>
          <w:szCs w:val="24"/>
        </w:rPr>
        <w:t>One of them</w:t>
      </w:r>
      <w:r w:rsidR="004045C4">
        <w:rPr>
          <w:rFonts w:ascii="Times New Roman" w:hAnsi="Times New Roman" w:cs="Times New Roman"/>
          <w:sz w:val="24"/>
          <w:szCs w:val="24"/>
        </w:rPr>
        <w:t xml:space="preserve"> states that there is no difference between Catholics and Muslims except for the fact that </w:t>
      </w:r>
      <w:r w:rsidR="00314F78">
        <w:rPr>
          <w:rFonts w:ascii="Times New Roman" w:hAnsi="Times New Roman" w:cs="Times New Roman"/>
          <w:sz w:val="24"/>
          <w:szCs w:val="24"/>
        </w:rPr>
        <w:t>they have d</w:t>
      </w:r>
      <w:r w:rsidR="002C1449">
        <w:rPr>
          <w:rFonts w:ascii="Times New Roman" w:hAnsi="Times New Roman" w:cs="Times New Roman"/>
          <w:sz w:val="24"/>
          <w:szCs w:val="24"/>
        </w:rPr>
        <w:t>ifferent ways of praying to God</w:t>
      </w:r>
      <w:r w:rsidR="00971C66">
        <w:rPr>
          <w:rFonts w:ascii="Times New Roman" w:hAnsi="Times New Roman" w:cs="Times New Roman"/>
          <w:sz w:val="24"/>
          <w:szCs w:val="24"/>
        </w:rPr>
        <w:t xml:space="preserve">.  </w:t>
      </w:r>
      <w:r w:rsidR="006B0F97">
        <w:rPr>
          <w:rFonts w:ascii="Times New Roman" w:hAnsi="Times New Roman" w:cs="Times New Roman"/>
          <w:sz w:val="24"/>
          <w:szCs w:val="24"/>
        </w:rPr>
        <w:t>God himself is invoked not to aid in the defeat of another nation but to restore pea</w:t>
      </w:r>
      <w:r w:rsidR="00395920">
        <w:rPr>
          <w:rFonts w:ascii="Times New Roman" w:hAnsi="Times New Roman" w:cs="Times New Roman"/>
          <w:sz w:val="24"/>
          <w:szCs w:val="24"/>
        </w:rPr>
        <w:t>ce and prosperity between nations</w:t>
      </w:r>
      <w:r w:rsidR="006B0F97">
        <w:rPr>
          <w:rFonts w:ascii="Times New Roman" w:hAnsi="Times New Roman" w:cs="Times New Roman"/>
          <w:sz w:val="24"/>
          <w:szCs w:val="24"/>
        </w:rPr>
        <w:t xml:space="preserve">.  </w:t>
      </w:r>
      <w:r w:rsidR="00971C66">
        <w:rPr>
          <w:rFonts w:ascii="Times New Roman" w:hAnsi="Times New Roman" w:cs="Times New Roman"/>
          <w:sz w:val="24"/>
          <w:szCs w:val="24"/>
        </w:rPr>
        <w:t xml:space="preserve">The inhabitants of the village behave similarly; they show concern for their neighbors </w:t>
      </w:r>
      <w:r w:rsidR="00A44AF3">
        <w:rPr>
          <w:rFonts w:ascii="Times New Roman" w:hAnsi="Times New Roman" w:cs="Times New Roman"/>
          <w:sz w:val="24"/>
          <w:szCs w:val="24"/>
        </w:rPr>
        <w:t xml:space="preserve">as well as for their children.  A certain villager Sabina is appalled to hear the terms “our people” or “their people” because such distinctions were not important even a short time ago.  </w:t>
      </w:r>
      <w:r w:rsidR="00971C66">
        <w:rPr>
          <w:rFonts w:ascii="Times New Roman" w:hAnsi="Times New Roman" w:cs="Times New Roman"/>
          <w:sz w:val="24"/>
          <w:szCs w:val="24"/>
        </w:rPr>
        <w:t>It is only</w:t>
      </w:r>
      <w:r w:rsidR="00395920">
        <w:rPr>
          <w:rFonts w:ascii="Times New Roman" w:hAnsi="Times New Roman" w:cs="Times New Roman"/>
          <w:sz w:val="24"/>
          <w:szCs w:val="24"/>
        </w:rPr>
        <w:t xml:space="preserve"> when they are forced </w:t>
      </w:r>
      <w:ins w:id="5" w:author="Paul Petzschmann" w:date="2017-01-22T20:55:00Z">
        <w:r w:rsidR="00DB67FD">
          <w:rPr>
            <w:rFonts w:ascii="Times New Roman" w:hAnsi="Times New Roman" w:cs="Times New Roman"/>
            <w:sz w:val="24"/>
            <w:szCs w:val="24"/>
          </w:rPr>
          <w:t xml:space="preserve">(by whom?) </w:t>
        </w:r>
      </w:ins>
      <w:r w:rsidR="00395920">
        <w:rPr>
          <w:rFonts w:ascii="Times New Roman" w:hAnsi="Times New Roman" w:cs="Times New Roman"/>
          <w:sz w:val="24"/>
          <w:szCs w:val="24"/>
        </w:rPr>
        <w:t>to acquire</w:t>
      </w:r>
      <w:r w:rsidR="00971C66">
        <w:rPr>
          <w:rFonts w:ascii="Times New Roman" w:hAnsi="Times New Roman" w:cs="Times New Roman"/>
          <w:sz w:val="24"/>
          <w:szCs w:val="24"/>
        </w:rPr>
        <w:t xml:space="preserve"> national identities that dec</w:t>
      </w:r>
      <w:r w:rsidR="00395920">
        <w:rPr>
          <w:rFonts w:ascii="Times New Roman" w:hAnsi="Times New Roman" w:cs="Times New Roman"/>
          <w:sz w:val="24"/>
          <w:szCs w:val="24"/>
        </w:rPr>
        <w:t>ades of friendship are degraded</w:t>
      </w:r>
      <w:r w:rsidR="00971C66">
        <w:rPr>
          <w:rFonts w:ascii="Times New Roman" w:hAnsi="Times New Roman" w:cs="Times New Roman"/>
          <w:sz w:val="24"/>
          <w:szCs w:val="24"/>
        </w:rPr>
        <w:t xml:space="preserve"> and people begin to withd</w:t>
      </w:r>
      <w:r w:rsidR="00DC7B7F">
        <w:rPr>
          <w:rFonts w:ascii="Times New Roman" w:hAnsi="Times New Roman" w:cs="Times New Roman"/>
          <w:sz w:val="24"/>
          <w:szCs w:val="24"/>
        </w:rPr>
        <w:t>raw into thei</w:t>
      </w:r>
      <w:r w:rsidR="0090281E">
        <w:rPr>
          <w:rFonts w:ascii="Times New Roman" w:hAnsi="Times New Roman" w:cs="Times New Roman"/>
          <w:sz w:val="24"/>
          <w:szCs w:val="24"/>
        </w:rPr>
        <w:t xml:space="preserve">r separate nations and </w:t>
      </w:r>
      <w:proofErr w:type="gramStart"/>
      <w:r w:rsidR="0090281E">
        <w:rPr>
          <w:rFonts w:ascii="Times New Roman" w:hAnsi="Times New Roman" w:cs="Times New Roman"/>
          <w:sz w:val="24"/>
          <w:szCs w:val="24"/>
        </w:rPr>
        <w:t>cease</w:t>
      </w:r>
      <w:proofErr w:type="gramEnd"/>
      <w:r w:rsidR="0090281E">
        <w:rPr>
          <w:rFonts w:ascii="Times New Roman" w:hAnsi="Times New Roman" w:cs="Times New Roman"/>
          <w:sz w:val="24"/>
          <w:szCs w:val="24"/>
        </w:rPr>
        <w:t xml:space="preserve"> to</w:t>
      </w:r>
      <w:r w:rsidR="00DC7B7F">
        <w:rPr>
          <w:rFonts w:ascii="Times New Roman" w:hAnsi="Times New Roman" w:cs="Times New Roman"/>
          <w:sz w:val="24"/>
          <w:szCs w:val="24"/>
        </w:rPr>
        <w:t xml:space="preserve"> greet each other.</w:t>
      </w:r>
    </w:p>
    <w:p w14:paraId="4B6CB0AA" w14:textId="2EB36A84" w:rsidR="006C3255" w:rsidRDefault="006C3255" w:rsidP="00F11E2A">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E15CD1">
        <w:rPr>
          <w:rFonts w:ascii="Times New Roman" w:hAnsi="Times New Roman" w:cs="Times New Roman"/>
          <w:sz w:val="24"/>
          <w:szCs w:val="24"/>
        </w:rPr>
        <w:t xml:space="preserve">In the past, </w:t>
      </w:r>
      <w:r w:rsidR="00EA29DE">
        <w:rPr>
          <w:rFonts w:ascii="Times New Roman" w:hAnsi="Times New Roman" w:cs="Times New Roman"/>
          <w:sz w:val="24"/>
          <w:szCs w:val="24"/>
        </w:rPr>
        <w:t xml:space="preserve">all the </w:t>
      </w:r>
      <w:r w:rsidR="00E15CD1">
        <w:rPr>
          <w:rFonts w:ascii="Times New Roman" w:hAnsi="Times New Roman" w:cs="Times New Roman"/>
          <w:sz w:val="24"/>
          <w:szCs w:val="24"/>
        </w:rPr>
        <w:t>people</w:t>
      </w:r>
      <w:r w:rsidR="00EA29DE">
        <w:rPr>
          <w:rFonts w:ascii="Times New Roman" w:hAnsi="Times New Roman" w:cs="Times New Roman"/>
          <w:sz w:val="24"/>
          <w:szCs w:val="24"/>
        </w:rPr>
        <w:t xml:space="preserve"> </w:t>
      </w:r>
      <w:r w:rsidR="00E15CD1">
        <w:rPr>
          <w:rFonts w:ascii="Times New Roman" w:hAnsi="Times New Roman" w:cs="Times New Roman"/>
          <w:sz w:val="24"/>
          <w:szCs w:val="24"/>
        </w:rPr>
        <w:t xml:space="preserve">saw themselves as Yugoslavs with differences </w:t>
      </w:r>
      <w:r w:rsidR="00395920">
        <w:rPr>
          <w:rFonts w:ascii="Times New Roman" w:hAnsi="Times New Roman" w:cs="Times New Roman"/>
          <w:sz w:val="24"/>
          <w:szCs w:val="24"/>
        </w:rPr>
        <w:t xml:space="preserve">only </w:t>
      </w:r>
      <w:r w:rsidR="00E15CD1">
        <w:rPr>
          <w:rFonts w:ascii="Times New Roman" w:hAnsi="Times New Roman" w:cs="Times New Roman"/>
          <w:sz w:val="24"/>
          <w:szCs w:val="24"/>
        </w:rPr>
        <w:t xml:space="preserve">in religion.  </w:t>
      </w:r>
      <w:r w:rsidR="009F715D">
        <w:rPr>
          <w:rFonts w:ascii="Times New Roman" w:hAnsi="Times New Roman" w:cs="Times New Roman"/>
          <w:sz w:val="24"/>
          <w:szCs w:val="24"/>
        </w:rPr>
        <w:t xml:space="preserve">Politics were of little concern to them.  </w:t>
      </w:r>
      <w:r w:rsidR="00E15CD1">
        <w:rPr>
          <w:rFonts w:ascii="Times New Roman" w:hAnsi="Times New Roman" w:cs="Times New Roman"/>
          <w:sz w:val="24"/>
          <w:szCs w:val="24"/>
        </w:rPr>
        <w:t>But times have changed since the banishment of nationalism under communism in Yugoslavia.</w:t>
      </w:r>
      <w:r w:rsidR="00CB7B28">
        <w:rPr>
          <w:rFonts w:ascii="Times New Roman" w:hAnsi="Times New Roman" w:cs="Times New Roman"/>
          <w:sz w:val="24"/>
          <w:szCs w:val="24"/>
        </w:rPr>
        <w:t xml:space="preserve">  </w:t>
      </w:r>
      <w:r w:rsidR="007659B7">
        <w:rPr>
          <w:rFonts w:ascii="Times New Roman" w:hAnsi="Times New Roman" w:cs="Times New Roman"/>
          <w:sz w:val="24"/>
          <w:szCs w:val="24"/>
        </w:rPr>
        <w:t>The presence of advancing nationalist armies has created a general anxiety about the future and has made people mistrustful and a</w:t>
      </w:r>
      <w:r w:rsidR="00BF5A42">
        <w:rPr>
          <w:rFonts w:ascii="Times New Roman" w:hAnsi="Times New Roman" w:cs="Times New Roman"/>
          <w:sz w:val="24"/>
          <w:szCs w:val="24"/>
        </w:rPr>
        <w:t xml:space="preserve">fraid to </w:t>
      </w:r>
      <w:r w:rsidR="00222393">
        <w:rPr>
          <w:rFonts w:ascii="Times New Roman" w:hAnsi="Times New Roman" w:cs="Times New Roman"/>
          <w:sz w:val="24"/>
          <w:szCs w:val="24"/>
        </w:rPr>
        <w:t>travel to work or</w:t>
      </w:r>
      <w:r w:rsidR="00BF5A42">
        <w:rPr>
          <w:rFonts w:ascii="Times New Roman" w:hAnsi="Times New Roman" w:cs="Times New Roman"/>
          <w:sz w:val="24"/>
          <w:szCs w:val="24"/>
        </w:rPr>
        <w:t xml:space="preserve"> </w:t>
      </w:r>
      <w:r w:rsidR="00E943B0">
        <w:rPr>
          <w:rFonts w:ascii="Times New Roman" w:hAnsi="Times New Roman" w:cs="Times New Roman"/>
          <w:sz w:val="24"/>
          <w:szCs w:val="24"/>
        </w:rPr>
        <w:t xml:space="preserve">the market of </w:t>
      </w:r>
      <w:proofErr w:type="spellStart"/>
      <w:r w:rsidR="00E943B0">
        <w:rPr>
          <w:rFonts w:ascii="Times New Roman" w:hAnsi="Times New Roman" w:cs="Times New Roman"/>
          <w:sz w:val="24"/>
          <w:szCs w:val="24"/>
        </w:rPr>
        <w:t>Kiseljak</w:t>
      </w:r>
      <w:proofErr w:type="spellEnd"/>
      <w:r w:rsidR="007659B7">
        <w:rPr>
          <w:rFonts w:ascii="Times New Roman" w:hAnsi="Times New Roman" w:cs="Times New Roman"/>
          <w:sz w:val="24"/>
          <w:szCs w:val="24"/>
        </w:rPr>
        <w:t xml:space="preserve">.  </w:t>
      </w:r>
      <w:r w:rsidR="00D53B65">
        <w:rPr>
          <w:rFonts w:ascii="Times New Roman" w:hAnsi="Times New Roman" w:cs="Times New Roman"/>
          <w:sz w:val="24"/>
          <w:szCs w:val="24"/>
        </w:rPr>
        <w:t>The people begin to draw themselves closer</w:t>
      </w:r>
      <w:r w:rsidR="009945A6">
        <w:rPr>
          <w:rFonts w:ascii="Times New Roman" w:hAnsi="Times New Roman" w:cs="Times New Roman"/>
          <w:sz w:val="24"/>
          <w:szCs w:val="24"/>
        </w:rPr>
        <w:t>, and a mother is seen embracing her child</w:t>
      </w:r>
      <w:r w:rsidR="00D53B65">
        <w:rPr>
          <w:rFonts w:ascii="Times New Roman" w:hAnsi="Times New Roman" w:cs="Times New Roman"/>
          <w:sz w:val="24"/>
          <w:szCs w:val="24"/>
        </w:rPr>
        <w:t xml:space="preserve">.  </w:t>
      </w:r>
      <w:r w:rsidR="00CB7B28">
        <w:rPr>
          <w:rFonts w:ascii="Times New Roman" w:hAnsi="Times New Roman" w:cs="Times New Roman"/>
          <w:sz w:val="24"/>
          <w:szCs w:val="24"/>
        </w:rPr>
        <w:t xml:space="preserve">In the film, </w:t>
      </w:r>
      <w:r w:rsidR="00F71F62">
        <w:rPr>
          <w:rFonts w:ascii="Times New Roman" w:hAnsi="Times New Roman" w:cs="Times New Roman"/>
          <w:sz w:val="24"/>
          <w:szCs w:val="24"/>
        </w:rPr>
        <w:t xml:space="preserve">as Bosnia prepares to be split into ten districts, </w:t>
      </w:r>
      <w:r w:rsidR="00CB7B28">
        <w:rPr>
          <w:rFonts w:ascii="Times New Roman" w:hAnsi="Times New Roman" w:cs="Times New Roman"/>
          <w:sz w:val="24"/>
          <w:szCs w:val="24"/>
        </w:rPr>
        <w:t>people must define themselves by the illusory</w:t>
      </w:r>
      <w:r w:rsidR="00252E4E">
        <w:rPr>
          <w:rFonts w:ascii="Times New Roman" w:hAnsi="Times New Roman" w:cs="Times New Roman"/>
          <w:sz w:val="24"/>
          <w:szCs w:val="24"/>
        </w:rPr>
        <w:t xml:space="preserve"> and invented</w:t>
      </w:r>
      <w:r w:rsidR="00CB7B28">
        <w:rPr>
          <w:rFonts w:ascii="Times New Roman" w:hAnsi="Times New Roman" w:cs="Times New Roman"/>
          <w:sz w:val="24"/>
          <w:szCs w:val="24"/>
        </w:rPr>
        <w:t xml:space="preserve"> concepts of Croatian or Bosnian depending on whether they are </w:t>
      </w:r>
      <w:r w:rsidR="003151AB">
        <w:rPr>
          <w:rFonts w:ascii="Times New Roman" w:hAnsi="Times New Roman" w:cs="Times New Roman"/>
          <w:sz w:val="24"/>
          <w:szCs w:val="24"/>
        </w:rPr>
        <w:t>Catholic or Muslim respectively</w:t>
      </w:r>
      <w:ins w:id="6" w:author="Paul Petzschmann" w:date="2017-01-22T20:55:00Z">
        <w:r w:rsidR="00DB67FD">
          <w:rPr>
            <w:rFonts w:ascii="Times New Roman" w:hAnsi="Times New Roman" w:cs="Times New Roman"/>
            <w:sz w:val="24"/>
            <w:szCs w:val="24"/>
          </w:rPr>
          <w:t xml:space="preserve"> (this should make you question the idea that these are “ethnic” identifiers!)</w:t>
        </w:r>
      </w:ins>
      <w:r w:rsidR="003151AB">
        <w:rPr>
          <w:rFonts w:ascii="Times New Roman" w:hAnsi="Times New Roman" w:cs="Times New Roman"/>
          <w:sz w:val="24"/>
          <w:szCs w:val="24"/>
        </w:rPr>
        <w:t xml:space="preserve">.  </w:t>
      </w:r>
      <w:r w:rsidR="0020006F">
        <w:rPr>
          <w:rFonts w:ascii="Times New Roman" w:hAnsi="Times New Roman" w:cs="Times New Roman"/>
          <w:sz w:val="24"/>
          <w:szCs w:val="24"/>
        </w:rPr>
        <w:t xml:space="preserve">A sort of banal nationalism </w:t>
      </w:r>
      <w:ins w:id="7" w:author="Paul Petzschmann" w:date="2017-01-22T20:56:00Z">
        <w:r w:rsidR="00DB67FD">
          <w:rPr>
            <w:rFonts w:ascii="Times New Roman" w:hAnsi="Times New Roman" w:cs="Times New Roman"/>
            <w:sz w:val="24"/>
            <w:szCs w:val="24"/>
          </w:rPr>
          <w:t>(</w:t>
        </w:r>
        <w:proofErr w:type="spellStart"/>
        <w:r w:rsidR="00DB67FD">
          <w:rPr>
            <w:rFonts w:ascii="Times New Roman" w:hAnsi="Times New Roman" w:cs="Times New Roman"/>
            <w:sz w:val="24"/>
            <w:szCs w:val="24"/>
          </w:rPr>
          <w:t>Billig</w:t>
        </w:r>
        <w:proofErr w:type="spellEnd"/>
        <w:r w:rsidR="00DB67FD">
          <w:rPr>
            <w:rFonts w:ascii="Times New Roman" w:hAnsi="Times New Roman" w:cs="Times New Roman"/>
            <w:sz w:val="24"/>
            <w:szCs w:val="24"/>
          </w:rPr>
          <w:t xml:space="preserve">) </w:t>
        </w:r>
      </w:ins>
      <w:r w:rsidR="0020006F">
        <w:rPr>
          <w:rFonts w:ascii="Times New Roman" w:hAnsi="Times New Roman" w:cs="Times New Roman"/>
          <w:sz w:val="24"/>
          <w:szCs w:val="24"/>
        </w:rPr>
        <w:t>is invoked as divisive language begins to be used and old Bosnian songs play on the radio.</w:t>
      </w:r>
      <w:r w:rsidR="00631083">
        <w:rPr>
          <w:rFonts w:ascii="Times New Roman" w:hAnsi="Times New Roman" w:cs="Times New Roman"/>
          <w:sz w:val="24"/>
          <w:szCs w:val="24"/>
        </w:rPr>
        <w:t xml:space="preserve">  With imagined communities</w:t>
      </w:r>
      <w:ins w:id="8" w:author="Paul Petzschmann" w:date="2017-01-22T20:56:00Z">
        <w:r w:rsidR="00DB67FD">
          <w:rPr>
            <w:rFonts w:ascii="Times New Roman" w:hAnsi="Times New Roman" w:cs="Times New Roman"/>
            <w:sz w:val="24"/>
            <w:szCs w:val="24"/>
          </w:rPr>
          <w:t xml:space="preserve"> (Anderson)</w:t>
        </w:r>
      </w:ins>
      <w:r w:rsidR="00631083">
        <w:rPr>
          <w:rFonts w:ascii="Times New Roman" w:hAnsi="Times New Roman" w:cs="Times New Roman"/>
          <w:sz w:val="24"/>
          <w:szCs w:val="24"/>
        </w:rPr>
        <w:t xml:space="preserve"> such as the Bosnians or the Croatians</w:t>
      </w:r>
      <w:r w:rsidR="00395920">
        <w:rPr>
          <w:rFonts w:ascii="Times New Roman" w:hAnsi="Times New Roman" w:cs="Times New Roman"/>
          <w:sz w:val="24"/>
          <w:szCs w:val="24"/>
        </w:rPr>
        <w:t xml:space="preserve"> serving as their justifications</w:t>
      </w:r>
      <w:r w:rsidR="00631083">
        <w:rPr>
          <w:rFonts w:ascii="Times New Roman" w:hAnsi="Times New Roman" w:cs="Times New Roman"/>
          <w:sz w:val="24"/>
          <w:szCs w:val="24"/>
        </w:rPr>
        <w:t>, neighbors can kill each other</w:t>
      </w:r>
      <w:r w:rsidR="005754F1">
        <w:rPr>
          <w:rFonts w:ascii="Times New Roman" w:hAnsi="Times New Roman" w:cs="Times New Roman"/>
          <w:sz w:val="24"/>
          <w:szCs w:val="24"/>
        </w:rPr>
        <w:t xml:space="preserve"> in the name of millions of people they do not actually know</w:t>
      </w:r>
      <w:ins w:id="9" w:author="Paul Petzschmann" w:date="2017-01-22T20:56:00Z">
        <w:r w:rsidR="00DB67FD">
          <w:rPr>
            <w:rFonts w:ascii="Times New Roman" w:hAnsi="Times New Roman" w:cs="Times New Roman"/>
            <w:sz w:val="24"/>
            <w:szCs w:val="24"/>
          </w:rPr>
          <w:t xml:space="preserve"> (ok – how do we get from the folk songs to the killing?)</w:t>
        </w:r>
      </w:ins>
      <w:r w:rsidR="005754F1">
        <w:rPr>
          <w:rFonts w:ascii="Times New Roman" w:hAnsi="Times New Roman" w:cs="Times New Roman"/>
          <w:sz w:val="24"/>
          <w:szCs w:val="24"/>
        </w:rPr>
        <w:t>.</w:t>
      </w:r>
      <w:r w:rsidR="00C27F33">
        <w:rPr>
          <w:rFonts w:ascii="Times New Roman" w:hAnsi="Times New Roman" w:cs="Times New Roman"/>
          <w:sz w:val="24"/>
          <w:szCs w:val="24"/>
        </w:rPr>
        <w:t xml:space="preserve">  Since every Catholic is associated with th</w:t>
      </w:r>
      <w:r w:rsidR="00837CBF">
        <w:rPr>
          <w:rFonts w:ascii="Times New Roman" w:hAnsi="Times New Roman" w:cs="Times New Roman"/>
          <w:sz w:val="24"/>
          <w:szCs w:val="24"/>
        </w:rPr>
        <w:t>e sam</w:t>
      </w:r>
      <w:r w:rsidR="00312F0B">
        <w:rPr>
          <w:rFonts w:ascii="Times New Roman" w:hAnsi="Times New Roman" w:cs="Times New Roman"/>
          <w:sz w:val="24"/>
          <w:szCs w:val="24"/>
        </w:rPr>
        <w:t>e group of Croats</w:t>
      </w:r>
      <w:r w:rsidR="00837CBF">
        <w:rPr>
          <w:rFonts w:ascii="Times New Roman" w:hAnsi="Times New Roman" w:cs="Times New Roman"/>
          <w:sz w:val="24"/>
          <w:szCs w:val="24"/>
        </w:rPr>
        <w:t xml:space="preserve"> who</w:t>
      </w:r>
      <w:r w:rsidR="000874C7">
        <w:rPr>
          <w:rFonts w:ascii="Times New Roman" w:hAnsi="Times New Roman" w:cs="Times New Roman"/>
          <w:sz w:val="24"/>
          <w:szCs w:val="24"/>
        </w:rPr>
        <w:t xml:space="preserve"> are doing the burning and killing</w:t>
      </w:r>
      <w:r w:rsidR="00395920">
        <w:rPr>
          <w:rFonts w:ascii="Times New Roman" w:hAnsi="Times New Roman" w:cs="Times New Roman"/>
          <w:sz w:val="24"/>
          <w:szCs w:val="24"/>
        </w:rPr>
        <w:t xml:space="preserve"> and therefore takes the blame</w:t>
      </w:r>
      <w:r w:rsidR="000874C7">
        <w:rPr>
          <w:rFonts w:ascii="Times New Roman" w:hAnsi="Times New Roman" w:cs="Times New Roman"/>
          <w:sz w:val="24"/>
          <w:szCs w:val="24"/>
        </w:rPr>
        <w:t>, the community in the village becomes broken and divided</w:t>
      </w:r>
      <w:ins w:id="10" w:author="Paul Petzschmann" w:date="2017-01-22T20:56:00Z">
        <w:r w:rsidR="00DB67FD">
          <w:rPr>
            <w:rFonts w:ascii="Times New Roman" w:hAnsi="Times New Roman" w:cs="Times New Roman"/>
            <w:sz w:val="24"/>
            <w:szCs w:val="24"/>
          </w:rPr>
          <w:t xml:space="preserve"> (isn’t it the other way around? The villagers are forced to associate with the perpetrators and the victims?)</w:t>
        </w:r>
      </w:ins>
      <w:r w:rsidR="000874C7">
        <w:rPr>
          <w:rFonts w:ascii="Times New Roman" w:hAnsi="Times New Roman" w:cs="Times New Roman"/>
          <w:sz w:val="24"/>
          <w:szCs w:val="24"/>
        </w:rPr>
        <w:t>.</w:t>
      </w:r>
    </w:p>
    <w:p w14:paraId="4B41ACF3" w14:textId="0906E64B" w:rsidR="00671758" w:rsidRDefault="00671758" w:rsidP="00F11E2A">
      <w:pPr>
        <w:spacing w:after="0" w:line="480" w:lineRule="auto"/>
        <w:rPr>
          <w:rFonts w:ascii="Times New Roman" w:hAnsi="Times New Roman" w:cs="Times New Roman"/>
          <w:sz w:val="24"/>
          <w:szCs w:val="24"/>
        </w:rPr>
      </w:pPr>
      <w:r>
        <w:rPr>
          <w:rFonts w:ascii="Times New Roman" w:hAnsi="Times New Roman" w:cs="Times New Roman"/>
          <w:sz w:val="24"/>
          <w:szCs w:val="24"/>
        </w:rPr>
        <w:tab/>
        <w:t>As the Croat military imposes their authority on the village, ethnic nationalism becomes a</w:t>
      </w:r>
      <w:r w:rsidR="00500962">
        <w:rPr>
          <w:rFonts w:ascii="Times New Roman" w:hAnsi="Times New Roman" w:cs="Times New Roman"/>
          <w:sz w:val="24"/>
          <w:szCs w:val="24"/>
        </w:rPr>
        <w:t>n</w:t>
      </w:r>
      <w:r>
        <w:rPr>
          <w:rFonts w:ascii="Times New Roman" w:hAnsi="Times New Roman" w:cs="Times New Roman"/>
          <w:sz w:val="24"/>
          <w:szCs w:val="24"/>
        </w:rPr>
        <w:t xml:space="preserve"> involuntary means of survival for both the Muslim majority and Catholic minority as each nation – Bosnia, Croatia, and Serbia </w:t>
      </w:r>
      <w:ins w:id="11" w:author="Paul Petzschmann" w:date="2017-01-22T20:57:00Z">
        <w:r w:rsidR="00DB67FD">
          <w:rPr>
            <w:rFonts w:ascii="Times New Roman" w:hAnsi="Times New Roman" w:cs="Times New Roman"/>
            <w:sz w:val="24"/>
            <w:szCs w:val="24"/>
          </w:rPr>
          <w:t>(when and how did they become “nations”?)</w:t>
        </w:r>
      </w:ins>
      <w:r>
        <w:rPr>
          <w:rFonts w:ascii="Times New Roman" w:hAnsi="Times New Roman" w:cs="Times New Roman"/>
          <w:sz w:val="24"/>
          <w:szCs w:val="24"/>
        </w:rPr>
        <w:t xml:space="preserve">– </w:t>
      </w:r>
      <w:proofErr w:type="gramStart"/>
      <w:r>
        <w:rPr>
          <w:rFonts w:ascii="Times New Roman" w:hAnsi="Times New Roman" w:cs="Times New Roman"/>
          <w:sz w:val="24"/>
          <w:szCs w:val="24"/>
        </w:rPr>
        <w:t>struggle</w:t>
      </w:r>
      <w:r w:rsidR="00FB768E">
        <w:rPr>
          <w:rFonts w:ascii="Times New Roman" w:hAnsi="Times New Roman" w:cs="Times New Roman"/>
          <w:sz w:val="24"/>
          <w:szCs w:val="24"/>
        </w:rPr>
        <w:t>s</w:t>
      </w:r>
      <w:proofErr w:type="gramEnd"/>
      <w:r>
        <w:rPr>
          <w:rFonts w:ascii="Times New Roman" w:hAnsi="Times New Roman" w:cs="Times New Roman"/>
          <w:sz w:val="24"/>
          <w:szCs w:val="24"/>
        </w:rPr>
        <w:t xml:space="preserve"> to regain a sense of security by any means.</w:t>
      </w:r>
      <w:r w:rsidR="00462450">
        <w:rPr>
          <w:rFonts w:ascii="Times New Roman" w:hAnsi="Times New Roman" w:cs="Times New Roman"/>
          <w:sz w:val="24"/>
          <w:szCs w:val="24"/>
        </w:rPr>
        <w:t xml:space="preserve">  Although </w:t>
      </w:r>
      <w:proofErr w:type="spellStart"/>
      <w:r w:rsidR="00BC1CB7">
        <w:rPr>
          <w:rFonts w:ascii="Times New Roman" w:hAnsi="Times New Roman" w:cs="Times New Roman"/>
          <w:sz w:val="24"/>
          <w:szCs w:val="24"/>
        </w:rPr>
        <w:t>Nurija</w:t>
      </w:r>
      <w:proofErr w:type="spellEnd"/>
      <w:r w:rsidR="003E6243">
        <w:rPr>
          <w:rFonts w:ascii="Times New Roman" w:hAnsi="Times New Roman" w:cs="Times New Roman"/>
          <w:sz w:val="24"/>
          <w:szCs w:val="24"/>
        </w:rPr>
        <w:t xml:space="preserve">, the husband of </w:t>
      </w:r>
      <w:proofErr w:type="spellStart"/>
      <w:r w:rsidR="003E6243">
        <w:rPr>
          <w:rFonts w:ascii="Times New Roman" w:hAnsi="Times New Roman" w:cs="Times New Roman"/>
          <w:sz w:val="24"/>
          <w:szCs w:val="24"/>
        </w:rPr>
        <w:t>Nusreta</w:t>
      </w:r>
      <w:proofErr w:type="spellEnd"/>
      <w:r w:rsidR="003E6243">
        <w:rPr>
          <w:rFonts w:ascii="Times New Roman" w:hAnsi="Times New Roman" w:cs="Times New Roman"/>
          <w:sz w:val="24"/>
          <w:szCs w:val="24"/>
        </w:rPr>
        <w:t>,</w:t>
      </w:r>
      <w:r w:rsidR="00BC1CB7">
        <w:rPr>
          <w:rFonts w:ascii="Times New Roman" w:hAnsi="Times New Roman" w:cs="Times New Roman"/>
          <w:sz w:val="24"/>
          <w:szCs w:val="24"/>
        </w:rPr>
        <w:t xml:space="preserve"> </w:t>
      </w:r>
      <w:r w:rsidR="00462450">
        <w:rPr>
          <w:rFonts w:ascii="Times New Roman" w:hAnsi="Times New Roman" w:cs="Times New Roman"/>
          <w:sz w:val="24"/>
          <w:szCs w:val="24"/>
        </w:rPr>
        <w:t>disagrees with what the Bosnian presi</w:t>
      </w:r>
      <w:r w:rsidR="00157CA3">
        <w:rPr>
          <w:rFonts w:ascii="Times New Roman" w:hAnsi="Times New Roman" w:cs="Times New Roman"/>
          <w:sz w:val="24"/>
          <w:szCs w:val="24"/>
        </w:rPr>
        <w:t>dency wants and believes that Karadzic is not acting in his best interest</w:t>
      </w:r>
      <w:r w:rsidR="00462450">
        <w:rPr>
          <w:rFonts w:ascii="Times New Roman" w:hAnsi="Times New Roman" w:cs="Times New Roman"/>
          <w:sz w:val="24"/>
          <w:szCs w:val="24"/>
        </w:rPr>
        <w:t xml:space="preserve">, he decides to join the Bosnian army because he has involuntarily become loyal to the </w:t>
      </w:r>
      <w:r w:rsidR="00462450">
        <w:rPr>
          <w:rFonts w:ascii="Times New Roman" w:hAnsi="Times New Roman" w:cs="Times New Roman"/>
          <w:sz w:val="24"/>
          <w:szCs w:val="24"/>
        </w:rPr>
        <w:lastRenderedPageBreak/>
        <w:t>nation of Bosnia</w:t>
      </w:r>
      <w:ins w:id="12" w:author="Paul Petzschmann" w:date="2017-01-22T20:57:00Z">
        <w:r w:rsidR="00DB67FD">
          <w:rPr>
            <w:rFonts w:ascii="Times New Roman" w:hAnsi="Times New Roman" w:cs="Times New Roman"/>
            <w:sz w:val="24"/>
            <w:szCs w:val="24"/>
          </w:rPr>
          <w:t xml:space="preserve"> (no, that’s not why he joins the army, he joins the army because he wants to defend his home and family. There is a big difference </w:t>
        </w:r>
      </w:ins>
      <w:ins w:id="13" w:author="Paul Petzschmann" w:date="2017-01-22T20:58:00Z">
        <w:r w:rsidR="00DB67FD">
          <w:rPr>
            <w:rFonts w:ascii="Times New Roman" w:hAnsi="Times New Roman" w:cs="Times New Roman"/>
            <w:sz w:val="24"/>
            <w:szCs w:val="24"/>
          </w:rPr>
          <w:t>between</w:t>
        </w:r>
      </w:ins>
      <w:ins w:id="14" w:author="Paul Petzschmann" w:date="2017-01-22T20:57:00Z">
        <w:r w:rsidR="00DB67FD">
          <w:rPr>
            <w:rFonts w:ascii="Times New Roman" w:hAnsi="Times New Roman" w:cs="Times New Roman"/>
            <w:sz w:val="24"/>
            <w:szCs w:val="24"/>
          </w:rPr>
          <w:t xml:space="preserve"> </w:t>
        </w:r>
      </w:ins>
      <w:ins w:id="15" w:author="Paul Petzschmann" w:date="2017-01-22T20:58:00Z">
        <w:r w:rsidR="00DB67FD">
          <w:rPr>
            <w:rFonts w:ascii="Times New Roman" w:hAnsi="Times New Roman" w:cs="Times New Roman"/>
            <w:sz w:val="24"/>
            <w:szCs w:val="24"/>
          </w:rPr>
          <w:t>these two motivations).</w:t>
        </w:r>
      </w:ins>
      <w:del w:id="16" w:author="Paul Petzschmann" w:date="2017-01-22T20:57:00Z">
        <w:r w:rsidR="00462450" w:rsidDel="00DB67FD">
          <w:rPr>
            <w:rFonts w:ascii="Times New Roman" w:hAnsi="Times New Roman" w:cs="Times New Roman"/>
            <w:sz w:val="24"/>
            <w:szCs w:val="24"/>
          </w:rPr>
          <w:delText>.</w:delText>
        </w:r>
      </w:del>
    </w:p>
    <w:p w14:paraId="1C935024" w14:textId="381B7BA2" w:rsidR="00331964" w:rsidRDefault="00331964" w:rsidP="00F11E2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D301B">
        <w:rPr>
          <w:rFonts w:ascii="Times New Roman" w:hAnsi="Times New Roman" w:cs="Times New Roman"/>
          <w:sz w:val="24"/>
          <w:szCs w:val="24"/>
        </w:rPr>
        <w:t>When violence breaks out in the village, we see the dehumanizing effects of et</w:t>
      </w:r>
      <w:r w:rsidR="00231506">
        <w:rPr>
          <w:rFonts w:ascii="Times New Roman" w:hAnsi="Times New Roman" w:cs="Times New Roman"/>
          <w:sz w:val="24"/>
          <w:szCs w:val="24"/>
        </w:rPr>
        <w:t>hnic nationalism on neighbor</w:t>
      </w:r>
      <w:r w:rsidR="00462480">
        <w:rPr>
          <w:rFonts w:ascii="Times New Roman" w:hAnsi="Times New Roman" w:cs="Times New Roman"/>
          <w:sz w:val="24"/>
          <w:szCs w:val="24"/>
        </w:rPr>
        <w:t>ing people</w:t>
      </w:r>
      <w:r w:rsidR="00CB53C5">
        <w:rPr>
          <w:rFonts w:ascii="Times New Roman" w:hAnsi="Times New Roman" w:cs="Times New Roman"/>
          <w:sz w:val="24"/>
          <w:szCs w:val="24"/>
        </w:rPr>
        <w:t xml:space="preserve"> as well as some acknowledgement that the average </w:t>
      </w:r>
      <w:r w:rsidR="00462480">
        <w:rPr>
          <w:rFonts w:ascii="Times New Roman" w:hAnsi="Times New Roman" w:cs="Times New Roman"/>
          <w:sz w:val="24"/>
          <w:szCs w:val="24"/>
        </w:rPr>
        <w:t xml:space="preserve">Croatian or Bosnian </w:t>
      </w:r>
      <w:r w:rsidR="00CB53C5">
        <w:rPr>
          <w:rFonts w:ascii="Times New Roman" w:hAnsi="Times New Roman" w:cs="Times New Roman"/>
          <w:sz w:val="24"/>
          <w:szCs w:val="24"/>
        </w:rPr>
        <w:t xml:space="preserve">citizen is not responsible for the numerous </w:t>
      </w:r>
      <w:r w:rsidR="0002595B">
        <w:rPr>
          <w:rFonts w:ascii="Times New Roman" w:hAnsi="Times New Roman" w:cs="Times New Roman"/>
          <w:sz w:val="24"/>
          <w:szCs w:val="24"/>
        </w:rPr>
        <w:t>w</w:t>
      </w:r>
      <w:r w:rsidR="00106ABF">
        <w:rPr>
          <w:rFonts w:ascii="Times New Roman" w:hAnsi="Times New Roman" w:cs="Times New Roman"/>
          <w:sz w:val="24"/>
          <w:szCs w:val="24"/>
        </w:rPr>
        <w:t>ar crimes that are occu</w:t>
      </w:r>
      <w:r w:rsidR="002F102C">
        <w:rPr>
          <w:rFonts w:ascii="Times New Roman" w:hAnsi="Times New Roman" w:cs="Times New Roman"/>
          <w:sz w:val="24"/>
          <w:szCs w:val="24"/>
        </w:rPr>
        <w:t xml:space="preserve">rring.  One </w:t>
      </w:r>
      <w:r w:rsidR="00084AF0">
        <w:rPr>
          <w:rFonts w:ascii="Times New Roman" w:hAnsi="Times New Roman" w:cs="Times New Roman"/>
          <w:sz w:val="24"/>
          <w:szCs w:val="24"/>
        </w:rPr>
        <w:t xml:space="preserve">Catholic </w:t>
      </w:r>
      <w:r w:rsidR="002F102C">
        <w:rPr>
          <w:rFonts w:ascii="Times New Roman" w:hAnsi="Times New Roman" w:cs="Times New Roman"/>
          <w:sz w:val="24"/>
          <w:szCs w:val="24"/>
        </w:rPr>
        <w:t>man’s statement that the perpetrators of t</w:t>
      </w:r>
      <w:r w:rsidR="00462480">
        <w:rPr>
          <w:rFonts w:ascii="Times New Roman" w:hAnsi="Times New Roman" w:cs="Times New Roman"/>
          <w:sz w:val="24"/>
          <w:szCs w:val="24"/>
        </w:rPr>
        <w:t xml:space="preserve">he atrocities oftentimes do not </w:t>
      </w:r>
      <w:r w:rsidR="002F102C">
        <w:rPr>
          <w:rFonts w:ascii="Times New Roman" w:hAnsi="Times New Roman" w:cs="Times New Roman"/>
          <w:sz w:val="24"/>
          <w:szCs w:val="24"/>
        </w:rPr>
        <w:t xml:space="preserve">belong to any </w:t>
      </w:r>
      <w:r w:rsidR="00462480">
        <w:rPr>
          <w:rFonts w:ascii="Times New Roman" w:hAnsi="Times New Roman" w:cs="Times New Roman"/>
          <w:sz w:val="24"/>
          <w:szCs w:val="24"/>
        </w:rPr>
        <w:t>side makes the implication that</w:t>
      </w:r>
      <w:r w:rsidR="004836CD">
        <w:rPr>
          <w:rFonts w:ascii="Times New Roman" w:hAnsi="Times New Roman" w:cs="Times New Roman"/>
          <w:sz w:val="24"/>
          <w:szCs w:val="24"/>
        </w:rPr>
        <w:t xml:space="preserve"> one is not ethnically bound by blood to be responsible for every reprehensible act that has been committed by one’</w:t>
      </w:r>
      <w:r w:rsidR="00084AF0">
        <w:rPr>
          <w:rFonts w:ascii="Times New Roman" w:hAnsi="Times New Roman" w:cs="Times New Roman"/>
          <w:sz w:val="24"/>
          <w:szCs w:val="24"/>
        </w:rPr>
        <w:t>s race</w:t>
      </w:r>
      <w:ins w:id="17" w:author="Paul Petzschmann" w:date="2017-01-22T20:58:00Z">
        <w:r w:rsidR="00DB67FD">
          <w:rPr>
            <w:rFonts w:ascii="Times New Roman" w:hAnsi="Times New Roman" w:cs="Times New Roman"/>
            <w:sz w:val="24"/>
            <w:szCs w:val="24"/>
          </w:rPr>
          <w:t xml:space="preserve"> (how does “race” come into it?)</w:t>
        </w:r>
      </w:ins>
      <w:r w:rsidR="00084AF0">
        <w:rPr>
          <w:rFonts w:ascii="Times New Roman" w:hAnsi="Times New Roman" w:cs="Times New Roman"/>
          <w:sz w:val="24"/>
          <w:szCs w:val="24"/>
        </w:rPr>
        <w:t xml:space="preserve">.  </w:t>
      </w:r>
      <w:r w:rsidR="00462480">
        <w:rPr>
          <w:rFonts w:ascii="Times New Roman" w:hAnsi="Times New Roman" w:cs="Times New Roman"/>
          <w:sz w:val="24"/>
          <w:szCs w:val="24"/>
        </w:rPr>
        <w:t xml:space="preserve">Despite these contentions, </w:t>
      </w:r>
      <w:r w:rsidR="00084AF0">
        <w:rPr>
          <w:rFonts w:ascii="Times New Roman" w:hAnsi="Times New Roman" w:cs="Times New Roman"/>
          <w:sz w:val="24"/>
          <w:szCs w:val="24"/>
        </w:rPr>
        <w:t>divisive l</w:t>
      </w:r>
      <w:r w:rsidR="00462480">
        <w:rPr>
          <w:rFonts w:ascii="Times New Roman" w:hAnsi="Times New Roman" w:cs="Times New Roman"/>
          <w:sz w:val="24"/>
          <w:szCs w:val="24"/>
        </w:rPr>
        <w:t>anguage begins to be used more frequently</w:t>
      </w:r>
      <w:r w:rsidR="00AE3652">
        <w:rPr>
          <w:rFonts w:ascii="Times New Roman" w:hAnsi="Times New Roman" w:cs="Times New Roman"/>
          <w:sz w:val="24"/>
          <w:szCs w:val="24"/>
        </w:rPr>
        <w:t>.  An “us”</w:t>
      </w:r>
      <w:r w:rsidR="00462480">
        <w:rPr>
          <w:rFonts w:ascii="Times New Roman" w:hAnsi="Times New Roman" w:cs="Times New Roman"/>
          <w:sz w:val="24"/>
          <w:szCs w:val="24"/>
        </w:rPr>
        <w:t xml:space="preserve"> versus “them” mentality becomes more commonplace</w:t>
      </w:r>
      <w:r w:rsidR="00AE3652">
        <w:rPr>
          <w:rFonts w:ascii="Times New Roman" w:hAnsi="Times New Roman" w:cs="Times New Roman"/>
          <w:sz w:val="24"/>
          <w:szCs w:val="24"/>
        </w:rPr>
        <w:t xml:space="preserve"> – </w:t>
      </w:r>
      <w:r w:rsidR="00B70C2F">
        <w:rPr>
          <w:rFonts w:ascii="Times New Roman" w:hAnsi="Times New Roman" w:cs="Times New Roman"/>
          <w:sz w:val="24"/>
          <w:szCs w:val="24"/>
        </w:rPr>
        <w:t xml:space="preserve">for example, </w:t>
      </w:r>
      <w:r w:rsidR="00AE3652">
        <w:rPr>
          <w:rFonts w:ascii="Times New Roman" w:hAnsi="Times New Roman" w:cs="Times New Roman"/>
          <w:sz w:val="24"/>
          <w:szCs w:val="24"/>
        </w:rPr>
        <w:t>the people refer to a boy who stepped on a mine as “their” people, allowing them to dehumanize</w:t>
      </w:r>
      <w:r w:rsidR="00AB4910">
        <w:rPr>
          <w:rFonts w:ascii="Times New Roman" w:hAnsi="Times New Roman" w:cs="Times New Roman"/>
          <w:sz w:val="24"/>
          <w:szCs w:val="24"/>
        </w:rPr>
        <w:t xml:space="preserve"> the boy and thus trivialize</w:t>
      </w:r>
      <w:r w:rsidR="00AE3652">
        <w:rPr>
          <w:rFonts w:ascii="Times New Roman" w:hAnsi="Times New Roman" w:cs="Times New Roman"/>
          <w:sz w:val="24"/>
          <w:szCs w:val="24"/>
        </w:rPr>
        <w:t xml:space="preserve"> the </w:t>
      </w:r>
      <w:r w:rsidR="009E551E">
        <w:rPr>
          <w:rFonts w:ascii="Times New Roman" w:hAnsi="Times New Roman" w:cs="Times New Roman"/>
          <w:sz w:val="24"/>
          <w:szCs w:val="24"/>
        </w:rPr>
        <w:t>loss of</w:t>
      </w:r>
      <w:r w:rsidR="00AB4910">
        <w:rPr>
          <w:rFonts w:ascii="Times New Roman" w:hAnsi="Times New Roman" w:cs="Times New Roman"/>
          <w:sz w:val="24"/>
          <w:szCs w:val="24"/>
        </w:rPr>
        <w:t xml:space="preserve"> a</w:t>
      </w:r>
      <w:r w:rsidR="009E551E">
        <w:rPr>
          <w:rFonts w:ascii="Times New Roman" w:hAnsi="Times New Roman" w:cs="Times New Roman"/>
          <w:sz w:val="24"/>
          <w:szCs w:val="24"/>
        </w:rPr>
        <w:t xml:space="preserve"> human life.</w:t>
      </w:r>
    </w:p>
    <w:p w14:paraId="6B37CE2A" w14:textId="31497248" w:rsidR="00F219C2" w:rsidRDefault="00F219C2" w:rsidP="00F11E2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F6C1F">
        <w:rPr>
          <w:rFonts w:ascii="Times New Roman" w:hAnsi="Times New Roman" w:cs="Times New Roman"/>
          <w:sz w:val="24"/>
          <w:szCs w:val="24"/>
        </w:rPr>
        <w:t xml:space="preserve">The villagers’ changing way of referring to each other reflects changes in their fundamental viewpoints regarding the </w:t>
      </w:r>
      <w:r w:rsidR="00644988">
        <w:rPr>
          <w:rFonts w:ascii="Times New Roman" w:hAnsi="Times New Roman" w:cs="Times New Roman"/>
          <w:sz w:val="24"/>
          <w:szCs w:val="24"/>
        </w:rPr>
        <w:t xml:space="preserve">ability of different nations, or ethnic groups, to coexist.  </w:t>
      </w:r>
      <w:r w:rsidR="000E60BF">
        <w:rPr>
          <w:rFonts w:ascii="Times New Roman" w:hAnsi="Times New Roman" w:cs="Times New Roman"/>
          <w:sz w:val="24"/>
          <w:szCs w:val="24"/>
        </w:rPr>
        <w:t xml:space="preserve">Near the end of the film, </w:t>
      </w:r>
      <w:proofErr w:type="spellStart"/>
      <w:r w:rsidR="000E60BF">
        <w:rPr>
          <w:rFonts w:ascii="Times New Roman" w:hAnsi="Times New Roman" w:cs="Times New Roman"/>
          <w:sz w:val="24"/>
          <w:szCs w:val="24"/>
        </w:rPr>
        <w:t>Nusreta</w:t>
      </w:r>
      <w:proofErr w:type="spellEnd"/>
      <w:r w:rsidR="000E60BF">
        <w:rPr>
          <w:rFonts w:ascii="Times New Roman" w:hAnsi="Times New Roman" w:cs="Times New Roman"/>
          <w:sz w:val="24"/>
          <w:szCs w:val="24"/>
        </w:rPr>
        <w:t xml:space="preserve"> starts to say that “we” cannot live with “them”, the Catholics, anymore.  She cites the violence that broke out in their village and the atrocities committed against them by their Catholic neighbors and fellow Croats alike as reasons</w:t>
      </w:r>
      <w:r w:rsidR="00044D51">
        <w:rPr>
          <w:rFonts w:ascii="Times New Roman" w:hAnsi="Times New Roman" w:cs="Times New Roman"/>
          <w:sz w:val="24"/>
          <w:szCs w:val="24"/>
        </w:rPr>
        <w:t xml:space="preserve"> for this changed perspectiv</w:t>
      </w:r>
      <w:r w:rsidR="00344400">
        <w:rPr>
          <w:rFonts w:ascii="Times New Roman" w:hAnsi="Times New Roman" w:cs="Times New Roman"/>
          <w:sz w:val="24"/>
          <w:szCs w:val="24"/>
        </w:rPr>
        <w:t>e.  This changed and divisive men</w:t>
      </w:r>
      <w:r w:rsidR="00B70C2F">
        <w:rPr>
          <w:rFonts w:ascii="Times New Roman" w:hAnsi="Times New Roman" w:cs="Times New Roman"/>
          <w:sz w:val="24"/>
          <w:szCs w:val="24"/>
        </w:rPr>
        <w:t xml:space="preserve">tality enables her to become hostile to </w:t>
      </w:r>
      <w:r w:rsidR="00344400">
        <w:rPr>
          <w:rFonts w:ascii="Times New Roman" w:hAnsi="Times New Roman" w:cs="Times New Roman"/>
          <w:sz w:val="24"/>
          <w:szCs w:val="24"/>
        </w:rPr>
        <w:t>an entire group of</w:t>
      </w:r>
      <w:r w:rsidR="00F007B5">
        <w:rPr>
          <w:rFonts w:ascii="Times New Roman" w:hAnsi="Times New Roman" w:cs="Times New Roman"/>
          <w:sz w:val="24"/>
          <w:szCs w:val="24"/>
        </w:rPr>
        <w:t xml:space="preserve"> people </w:t>
      </w:r>
      <w:r w:rsidR="00B70C2F">
        <w:rPr>
          <w:rFonts w:ascii="Times New Roman" w:hAnsi="Times New Roman" w:cs="Times New Roman"/>
          <w:sz w:val="24"/>
          <w:szCs w:val="24"/>
        </w:rPr>
        <w:t>with</w:t>
      </w:r>
      <w:r w:rsidR="005535A6">
        <w:rPr>
          <w:rFonts w:ascii="Times New Roman" w:hAnsi="Times New Roman" w:cs="Times New Roman"/>
          <w:sz w:val="24"/>
          <w:szCs w:val="24"/>
        </w:rPr>
        <w:t xml:space="preserve"> whom</w:t>
      </w:r>
      <w:r w:rsidR="00B70C2F">
        <w:rPr>
          <w:rFonts w:ascii="Times New Roman" w:hAnsi="Times New Roman" w:cs="Times New Roman"/>
          <w:sz w:val="24"/>
          <w:szCs w:val="24"/>
        </w:rPr>
        <w:t xml:space="preserve"> she had previously been friends</w:t>
      </w:r>
      <w:r w:rsidR="00A52882">
        <w:rPr>
          <w:rFonts w:ascii="Times New Roman" w:hAnsi="Times New Roman" w:cs="Times New Roman"/>
          <w:sz w:val="24"/>
          <w:szCs w:val="24"/>
        </w:rPr>
        <w:t>.</w:t>
      </w:r>
    </w:p>
    <w:p w14:paraId="3CA8B0AE" w14:textId="3C6E363E" w:rsidR="00CE4CA6" w:rsidRDefault="00CE4CA6" w:rsidP="00F11E2A">
      <w:pPr>
        <w:spacing w:after="0" w:line="480" w:lineRule="auto"/>
        <w:rPr>
          <w:ins w:id="18" w:author="Paul Petzschmann" w:date="2017-01-22T21:00:00Z"/>
          <w:rFonts w:ascii="Times New Roman" w:hAnsi="Times New Roman" w:cs="Times New Roman"/>
          <w:sz w:val="24"/>
          <w:szCs w:val="24"/>
        </w:rPr>
      </w:pPr>
      <w:r>
        <w:rPr>
          <w:rFonts w:ascii="Times New Roman" w:hAnsi="Times New Roman" w:cs="Times New Roman"/>
          <w:sz w:val="24"/>
          <w:szCs w:val="24"/>
        </w:rPr>
        <w:tab/>
      </w:r>
      <w:r w:rsidR="00E81531">
        <w:rPr>
          <w:rFonts w:ascii="Times New Roman" w:hAnsi="Times New Roman" w:cs="Times New Roman"/>
          <w:sz w:val="24"/>
          <w:szCs w:val="24"/>
        </w:rPr>
        <w:t>Essentially, the film shows how under the rig</w:t>
      </w:r>
      <w:r w:rsidR="008C6E79">
        <w:rPr>
          <w:rFonts w:ascii="Times New Roman" w:hAnsi="Times New Roman" w:cs="Times New Roman"/>
          <w:sz w:val="24"/>
          <w:szCs w:val="24"/>
        </w:rPr>
        <w:t>ht circumstances, friends and neighbors</w:t>
      </w:r>
      <w:r w:rsidR="00E81531">
        <w:rPr>
          <w:rFonts w:ascii="Times New Roman" w:hAnsi="Times New Roman" w:cs="Times New Roman"/>
          <w:sz w:val="24"/>
          <w:szCs w:val="24"/>
        </w:rPr>
        <w:t xml:space="preserve"> are capable of murder and other base actions withou</w:t>
      </w:r>
      <w:r w:rsidR="00356C28">
        <w:rPr>
          <w:rFonts w:ascii="Times New Roman" w:hAnsi="Times New Roman" w:cs="Times New Roman"/>
          <w:sz w:val="24"/>
          <w:szCs w:val="24"/>
        </w:rPr>
        <w:t xml:space="preserve">t remorse.  It </w:t>
      </w:r>
      <w:r w:rsidR="00B70C2F">
        <w:rPr>
          <w:rFonts w:ascii="Times New Roman" w:hAnsi="Times New Roman" w:cs="Times New Roman"/>
          <w:sz w:val="24"/>
          <w:szCs w:val="24"/>
        </w:rPr>
        <w:t xml:space="preserve">tells us that an ethnic group, however it is defined, is not </w:t>
      </w:r>
      <w:r w:rsidR="00E66757">
        <w:rPr>
          <w:rFonts w:ascii="Times New Roman" w:hAnsi="Times New Roman" w:cs="Times New Roman"/>
          <w:sz w:val="24"/>
          <w:szCs w:val="24"/>
        </w:rPr>
        <w:t>morally superior</w:t>
      </w:r>
      <w:r w:rsidR="00A83314">
        <w:rPr>
          <w:rFonts w:ascii="Times New Roman" w:hAnsi="Times New Roman" w:cs="Times New Roman"/>
          <w:sz w:val="24"/>
          <w:szCs w:val="24"/>
        </w:rPr>
        <w:t xml:space="preserve"> </w:t>
      </w:r>
      <w:r w:rsidR="002E22DF">
        <w:rPr>
          <w:rFonts w:ascii="Times New Roman" w:hAnsi="Times New Roman" w:cs="Times New Roman"/>
          <w:sz w:val="24"/>
          <w:szCs w:val="24"/>
        </w:rPr>
        <w:t>to</w:t>
      </w:r>
      <w:r w:rsidR="00A83314">
        <w:rPr>
          <w:rFonts w:ascii="Times New Roman" w:hAnsi="Times New Roman" w:cs="Times New Roman"/>
          <w:sz w:val="24"/>
          <w:szCs w:val="24"/>
        </w:rPr>
        <w:t xml:space="preserve"> others</w:t>
      </w:r>
      <w:r w:rsidR="00E66757">
        <w:rPr>
          <w:rFonts w:ascii="Times New Roman" w:hAnsi="Times New Roman" w:cs="Times New Roman"/>
          <w:sz w:val="24"/>
          <w:szCs w:val="24"/>
        </w:rPr>
        <w:t xml:space="preserve">, and </w:t>
      </w:r>
      <w:r w:rsidR="00B70C2F">
        <w:rPr>
          <w:rFonts w:ascii="Times New Roman" w:hAnsi="Times New Roman" w:cs="Times New Roman"/>
          <w:sz w:val="24"/>
          <w:szCs w:val="24"/>
        </w:rPr>
        <w:t>documents how</w:t>
      </w:r>
      <w:r w:rsidR="007D64C9">
        <w:rPr>
          <w:rFonts w:ascii="Times New Roman" w:hAnsi="Times New Roman" w:cs="Times New Roman"/>
          <w:sz w:val="24"/>
          <w:szCs w:val="24"/>
        </w:rPr>
        <w:t xml:space="preserve"> </w:t>
      </w:r>
      <w:r w:rsidR="00A34E4F">
        <w:rPr>
          <w:rFonts w:ascii="Times New Roman" w:hAnsi="Times New Roman" w:cs="Times New Roman"/>
          <w:sz w:val="24"/>
          <w:szCs w:val="24"/>
        </w:rPr>
        <w:t>ethn</w:t>
      </w:r>
      <w:r w:rsidR="00B70C2F">
        <w:rPr>
          <w:rFonts w:ascii="Times New Roman" w:hAnsi="Times New Roman" w:cs="Times New Roman"/>
          <w:sz w:val="24"/>
          <w:szCs w:val="24"/>
        </w:rPr>
        <w:t>ically nationalistic behavior,</w:t>
      </w:r>
      <w:r w:rsidR="00A34E4F">
        <w:rPr>
          <w:rFonts w:ascii="Times New Roman" w:hAnsi="Times New Roman" w:cs="Times New Roman"/>
          <w:sz w:val="24"/>
          <w:szCs w:val="24"/>
        </w:rPr>
        <w:t xml:space="preserve"> an inherent part of human nature</w:t>
      </w:r>
      <w:ins w:id="19" w:author="Paul Petzschmann" w:date="2017-01-22T20:59:00Z">
        <w:r w:rsidR="00DB67FD">
          <w:rPr>
            <w:rFonts w:ascii="Times New Roman" w:hAnsi="Times New Roman" w:cs="Times New Roman"/>
            <w:sz w:val="24"/>
            <w:szCs w:val="24"/>
          </w:rPr>
          <w:t xml:space="preserve"> (where in the movie, is it ever shown </w:t>
        </w:r>
        <w:proofErr w:type="gramStart"/>
        <w:r w:rsidR="00DB67FD">
          <w:rPr>
            <w:rFonts w:ascii="Times New Roman" w:hAnsi="Times New Roman" w:cs="Times New Roman"/>
            <w:sz w:val="24"/>
            <w:szCs w:val="24"/>
          </w:rPr>
          <w:t>as ,</w:t>
        </w:r>
        <w:proofErr w:type="gramEnd"/>
        <w:r w:rsidR="00DB67FD">
          <w:rPr>
            <w:rFonts w:ascii="Times New Roman" w:hAnsi="Times New Roman" w:cs="Times New Roman"/>
            <w:sz w:val="24"/>
            <w:szCs w:val="24"/>
          </w:rPr>
          <w:t xml:space="preserve"> </w:t>
        </w:r>
        <w:r w:rsidR="00DB67FD">
          <w:rPr>
            <w:rFonts w:ascii="Times New Roman" w:hAnsi="Times New Roman" w:cs="Times New Roman"/>
            <w:sz w:val="24"/>
            <w:szCs w:val="24"/>
          </w:rPr>
          <w:lastRenderedPageBreak/>
          <w:t>“</w:t>
        </w:r>
        <w:proofErr w:type="spellStart"/>
        <w:r w:rsidR="00DB67FD">
          <w:rPr>
            <w:rFonts w:ascii="Times New Roman" w:hAnsi="Times New Roman" w:cs="Times New Roman"/>
            <w:sz w:val="24"/>
            <w:szCs w:val="24"/>
          </w:rPr>
          <w:t>inherenet</w:t>
        </w:r>
        <w:proofErr w:type="spellEnd"/>
        <w:r w:rsidR="00DB67FD">
          <w:rPr>
            <w:rFonts w:ascii="Times New Roman" w:hAnsi="Times New Roman" w:cs="Times New Roman"/>
            <w:sz w:val="24"/>
            <w:szCs w:val="24"/>
          </w:rPr>
          <w:t>”?)</w:t>
        </w:r>
      </w:ins>
      <w:r w:rsidR="00B70C2F">
        <w:rPr>
          <w:rFonts w:ascii="Times New Roman" w:hAnsi="Times New Roman" w:cs="Times New Roman"/>
          <w:sz w:val="24"/>
          <w:szCs w:val="24"/>
        </w:rPr>
        <w:t>, affects people’s lives</w:t>
      </w:r>
      <w:r w:rsidR="00A34E4F">
        <w:rPr>
          <w:rFonts w:ascii="Times New Roman" w:hAnsi="Times New Roman" w:cs="Times New Roman"/>
          <w:sz w:val="24"/>
          <w:szCs w:val="24"/>
        </w:rPr>
        <w:t>.</w:t>
      </w:r>
      <w:r w:rsidR="00D12D9C">
        <w:rPr>
          <w:rFonts w:ascii="Times New Roman" w:hAnsi="Times New Roman" w:cs="Times New Roman"/>
          <w:sz w:val="24"/>
          <w:szCs w:val="24"/>
        </w:rPr>
        <w:t xml:space="preserve">  </w:t>
      </w:r>
      <w:r w:rsidR="001A26F7">
        <w:rPr>
          <w:rFonts w:ascii="Times New Roman" w:hAnsi="Times New Roman" w:cs="Times New Roman"/>
          <w:sz w:val="24"/>
          <w:szCs w:val="24"/>
        </w:rPr>
        <w:t xml:space="preserve">Demonstrating how </w:t>
      </w:r>
      <w:r w:rsidR="0076089B">
        <w:rPr>
          <w:rFonts w:ascii="Times New Roman" w:hAnsi="Times New Roman" w:cs="Times New Roman"/>
          <w:sz w:val="24"/>
          <w:szCs w:val="24"/>
        </w:rPr>
        <w:t>many villagers lose their lives’ achievements</w:t>
      </w:r>
      <w:r w:rsidR="001A26F7">
        <w:rPr>
          <w:rFonts w:ascii="Times New Roman" w:hAnsi="Times New Roman" w:cs="Times New Roman"/>
          <w:sz w:val="24"/>
          <w:szCs w:val="24"/>
        </w:rPr>
        <w:t>, the filmmaker</w:t>
      </w:r>
      <w:r w:rsidR="00D12D9C">
        <w:rPr>
          <w:rFonts w:ascii="Times New Roman" w:hAnsi="Times New Roman" w:cs="Times New Roman"/>
          <w:sz w:val="24"/>
          <w:szCs w:val="24"/>
        </w:rPr>
        <w:t xml:space="preserve"> shows that </w:t>
      </w:r>
      <w:r w:rsidR="0076089B">
        <w:rPr>
          <w:rFonts w:ascii="Times New Roman" w:hAnsi="Times New Roman" w:cs="Times New Roman"/>
          <w:sz w:val="24"/>
          <w:szCs w:val="24"/>
        </w:rPr>
        <w:t>those warmongers who destroy homes</w:t>
      </w:r>
      <w:r w:rsidR="00FD31BE">
        <w:rPr>
          <w:rFonts w:ascii="Times New Roman" w:hAnsi="Times New Roman" w:cs="Times New Roman"/>
          <w:sz w:val="24"/>
          <w:szCs w:val="24"/>
        </w:rPr>
        <w:t xml:space="preserve"> </w:t>
      </w:r>
      <w:r w:rsidR="00685AC9">
        <w:rPr>
          <w:rFonts w:ascii="Times New Roman" w:hAnsi="Times New Roman" w:cs="Times New Roman"/>
          <w:sz w:val="24"/>
          <w:szCs w:val="24"/>
        </w:rPr>
        <w:t xml:space="preserve">and possessions and </w:t>
      </w:r>
      <w:r w:rsidR="00112A9F">
        <w:rPr>
          <w:rFonts w:ascii="Times New Roman" w:hAnsi="Times New Roman" w:cs="Times New Roman"/>
          <w:sz w:val="24"/>
          <w:szCs w:val="24"/>
        </w:rPr>
        <w:t>take</w:t>
      </w:r>
      <w:r w:rsidR="00685AC9">
        <w:rPr>
          <w:rFonts w:ascii="Times New Roman" w:hAnsi="Times New Roman" w:cs="Times New Roman"/>
          <w:sz w:val="24"/>
          <w:szCs w:val="24"/>
        </w:rPr>
        <w:t xml:space="preserve"> </w:t>
      </w:r>
      <w:r w:rsidR="00611B45">
        <w:rPr>
          <w:rFonts w:ascii="Times New Roman" w:hAnsi="Times New Roman" w:cs="Times New Roman"/>
          <w:sz w:val="24"/>
          <w:szCs w:val="24"/>
        </w:rPr>
        <w:t xml:space="preserve">ethnic </w:t>
      </w:r>
      <w:r w:rsidR="00FD31BE">
        <w:rPr>
          <w:rFonts w:ascii="Times New Roman" w:hAnsi="Times New Roman" w:cs="Times New Roman"/>
          <w:sz w:val="24"/>
          <w:szCs w:val="24"/>
        </w:rPr>
        <w:t>territory</w:t>
      </w:r>
      <w:ins w:id="20" w:author="Paul Petzschmann" w:date="2017-01-22T20:59:00Z">
        <w:r w:rsidR="00DB67FD">
          <w:rPr>
            <w:rFonts w:ascii="Times New Roman" w:hAnsi="Times New Roman" w:cs="Times New Roman"/>
            <w:sz w:val="24"/>
            <w:szCs w:val="24"/>
          </w:rPr>
          <w:t xml:space="preserve"> (what is that exactly?)</w:t>
        </w:r>
      </w:ins>
      <w:r w:rsidR="00FD31BE">
        <w:rPr>
          <w:rFonts w:ascii="Times New Roman" w:hAnsi="Times New Roman" w:cs="Times New Roman"/>
          <w:sz w:val="24"/>
          <w:szCs w:val="24"/>
        </w:rPr>
        <w:t xml:space="preserve"> are my</w:t>
      </w:r>
      <w:r w:rsidR="006420E4">
        <w:rPr>
          <w:rFonts w:ascii="Times New Roman" w:hAnsi="Times New Roman" w:cs="Times New Roman"/>
          <w:sz w:val="24"/>
          <w:szCs w:val="24"/>
        </w:rPr>
        <w:t>opic; they experience</w:t>
      </w:r>
      <w:r w:rsidR="009F5E00">
        <w:rPr>
          <w:rFonts w:ascii="Times New Roman" w:hAnsi="Times New Roman" w:cs="Times New Roman"/>
          <w:sz w:val="24"/>
          <w:szCs w:val="24"/>
        </w:rPr>
        <w:t xml:space="preserve"> short-term gains</w:t>
      </w:r>
      <w:r w:rsidR="006420E4">
        <w:rPr>
          <w:rFonts w:ascii="Times New Roman" w:hAnsi="Times New Roman" w:cs="Times New Roman"/>
          <w:sz w:val="24"/>
          <w:szCs w:val="24"/>
        </w:rPr>
        <w:t xml:space="preserve"> but ultimately destroy</w:t>
      </w:r>
      <w:r w:rsidR="00FD31BE">
        <w:rPr>
          <w:rFonts w:ascii="Times New Roman" w:hAnsi="Times New Roman" w:cs="Times New Roman"/>
          <w:sz w:val="24"/>
          <w:szCs w:val="24"/>
        </w:rPr>
        <w:t xml:space="preserve"> the foundation of trust and social stability that is necessary for people to want to contribute to their community and</w:t>
      </w:r>
      <w:r w:rsidR="00242298">
        <w:rPr>
          <w:rFonts w:ascii="Times New Roman" w:hAnsi="Times New Roman" w:cs="Times New Roman"/>
          <w:sz w:val="24"/>
          <w:szCs w:val="24"/>
        </w:rPr>
        <w:t xml:space="preserve"> build </w:t>
      </w:r>
      <w:r w:rsidR="00FD31BE">
        <w:rPr>
          <w:rFonts w:ascii="Times New Roman" w:hAnsi="Times New Roman" w:cs="Times New Roman"/>
          <w:sz w:val="24"/>
          <w:szCs w:val="24"/>
        </w:rPr>
        <w:t>homes and lives together.</w:t>
      </w:r>
    </w:p>
    <w:p w14:paraId="6B23CE6C" w14:textId="77777777" w:rsidR="00DB67FD" w:rsidRDefault="00DB67FD" w:rsidP="00F11E2A">
      <w:pPr>
        <w:spacing w:after="0" w:line="480" w:lineRule="auto"/>
        <w:rPr>
          <w:ins w:id="21" w:author="Paul Petzschmann" w:date="2017-01-22T21:00:00Z"/>
          <w:rFonts w:ascii="Times New Roman" w:hAnsi="Times New Roman" w:cs="Times New Roman"/>
          <w:sz w:val="24"/>
          <w:szCs w:val="24"/>
        </w:rPr>
      </w:pPr>
    </w:p>
    <w:p w14:paraId="57B306A2" w14:textId="727CA1E0" w:rsidR="00DB67FD" w:rsidRDefault="00DB67FD" w:rsidP="00F11E2A">
      <w:pPr>
        <w:spacing w:after="0" w:line="480" w:lineRule="auto"/>
        <w:rPr>
          <w:ins w:id="22" w:author="Paul Petzschmann" w:date="2017-01-22T21:05:00Z"/>
          <w:rFonts w:ascii="Times New Roman" w:hAnsi="Times New Roman" w:cs="Times New Roman"/>
          <w:sz w:val="24"/>
          <w:szCs w:val="24"/>
        </w:rPr>
      </w:pPr>
      <w:ins w:id="23" w:author="Paul Petzschmann" w:date="2017-01-22T21:00:00Z">
        <w:r>
          <w:rPr>
            <w:rFonts w:ascii="Times New Roman" w:hAnsi="Times New Roman" w:cs="Times New Roman"/>
            <w:sz w:val="24"/>
            <w:szCs w:val="24"/>
          </w:rPr>
          <w:t xml:space="preserve">You had a good stab at the prompt and analyzing the film. You also use good examples from the dialogue, yet very often the evidence you cite goes directly counter of what you yourself are saying in the paper. It seems that you decided from the outset that what you were looking at was a form of </w:t>
        </w:r>
      </w:ins>
      <w:ins w:id="24" w:author="Paul Petzschmann" w:date="2017-01-22T21:01:00Z">
        <w:r>
          <w:rPr>
            <w:rFonts w:ascii="Times New Roman" w:hAnsi="Times New Roman" w:cs="Times New Roman"/>
            <w:sz w:val="24"/>
            <w:szCs w:val="24"/>
          </w:rPr>
          <w:t>“ethnic” nationalism – an assertion you do not substantiate and that is very difficult to substantiate with evidence from the film. Similarly, what characterizes the village prior to the war isn</w:t>
        </w:r>
      </w:ins>
      <w:ins w:id="25" w:author="Paul Petzschmann" w:date="2017-01-22T21:02:00Z">
        <w:r>
          <w:rPr>
            <w:rFonts w:ascii="Times New Roman" w:hAnsi="Times New Roman" w:cs="Times New Roman"/>
            <w:sz w:val="24"/>
            <w:szCs w:val="24"/>
          </w:rPr>
          <w:t xml:space="preserve">’t “civic” nationalism either. Early on you mention that religious identifies are important to the identity of villagers but that doesn’t make them “ethnicities”, </w:t>
        </w:r>
      </w:ins>
      <w:ins w:id="26" w:author="Paul Petzschmann" w:date="2017-01-22T21:03:00Z">
        <w:r>
          <w:rPr>
            <w:rFonts w:ascii="Times New Roman" w:hAnsi="Times New Roman" w:cs="Times New Roman"/>
            <w:sz w:val="24"/>
            <w:szCs w:val="24"/>
          </w:rPr>
          <w:t xml:space="preserve">or represent anything that is “inherent” in people. All the evidence points in the direction of nationalist identifiers as being consciously created by elites that is to a great extent forced on people who do not assume it voluntarily or out of some pre-existing sense of </w:t>
        </w:r>
      </w:ins>
      <w:ins w:id="27" w:author="Paul Petzschmann" w:date="2017-01-22T21:04:00Z">
        <w:r>
          <w:rPr>
            <w:rFonts w:ascii="Times New Roman" w:hAnsi="Times New Roman" w:cs="Times New Roman"/>
            <w:sz w:val="24"/>
            <w:szCs w:val="24"/>
          </w:rPr>
          <w:t xml:space="preserve">“ethnic” kinship or feeling of kinship. Rather than imposing a conceptual apparatus that doesn’t fit the evidence you need to treat these concepts more critically and approach the evidence with an open mind. </w:t>
        </w:r>
      </w:ins>
    </w:p>
    <w:p w14:paraId="325B134D" w14:textId="77777777" w:rsidR="00DB67FD" w:rsidRDefault="00DB67FD" w:rsidP="00F11E2A">
      <w:pPr>
        <w:spacing w:after="0" w:line="480" w:lineRule="auto"/>
        <w:rPr>
          <w:ins w:id="28" w:author="Paul Petzschmann" w:date="2017-01-22T21:05:00Z"/>
          <w:rFonts w:ascii="Times New Roman" w:hAnsi="Times New Roman" w:cs="Times New Roman"/>
          <w:sz w:val="24"/>
          <w:szCs w:val="24"/>
        </w:rPr>
      </w:pPr>
    </w:p>
    <w:p w14:paraId="6B002D70" w14:textId="00DC11EF" w:rsidR="00DB67FD" w:rsidRDefault="00DB67FD" w:rsidP="00F11E2A">
      <w:pPr>
        <w:spacing w:after="0" w:line="480" w:lineRule="auto"/>
        <w:rPr>
          <w:rFonts w:ascii="Times New Roman" w:hAnsi="Times New Roman" w:cs="Times New Roman"/>
          <w:sz w:val="24"/>
          <w:szCs w:val="24"/>
        </w:rPr>
      </w:pPr>
      <w:ins w:id="29" w:author="Paul Petzschmann" w:date="2017-01-22T21:05:00Z">
        <w:r>
          <w:rPr>
            <w:rFonts w:ascii="Times New Roman" w:hAnsi="Times New Roman" w:cs="Times New Roman"/>
            <w:sz w:val="24"/>
            <w:szCs w:val="24"/>
          </w:rPr>
          <w:t>82% B-</w:t>
        </w:r>
      </w:ins>
      <w:bookmarkStart w:id="30" w:name="_GoBack"/>
      <w:bookmarkEnd w:id="30"/>
    </w:p>
    <w:p w14:paraId="406507AD" w14:textId="77777777" w:rsidR="006420E4" w:rsidRDefault="006420E4">
      <w:pPr>
        <w:rPr>
          <w:rFonts w:ascii="Times New Roman" w:hAnsi="Times New Roman" w:cs="Times New Roman"/>
          <w:sz w:val="24"/>
          <w:szCs w:val="24"/>
        </w:rPr>
      </w:pPr>
      <w:r>
        <w:rPr>
          <w:rFonts w:ascii="Times New Roman" w:hAnsi="Times New Roman" w:cs="Times New Roman"/>
          <w:sz w:val="24"/>
          <w:szCs w:val="24"/>
        </w:rPr>
        <w:br w:type="page"/>
      </w:r>
    </w:p>
    <w:p w14:paraId="76839587" w14:textId="29DA8D22" w:rsidR="007C78B7" w:rsidRPr="00180218" w:rsidRDefault="00966100" w:rsidP="006420E4">
      <w:pPr>
        <w:spacing w:after="0" w:line="480" w:lineRule="auto"/>
        <w:jc w:val="center"/>
        <w:rPr>
          <w:rFonts w:ascii="Times New Roman" w:hAnsi="Times New Roman" w:cs="Times New Roman"/>
          <w:sz w:val="24"/>
          <w:szCs w:val="24"/>
        </w:rPr>
      </w:pPr>
      <w:r w:rsidRPr="00180218">
        <w:rPr>
          <w:rFonts w:ascii="Times New Roman" w:hAnsi="Times New Roman" w:cs="Times New Roman"/>
          <w:sz w:val="24"/>
          <w:szCs w:val="24"/>
        </w:rPr>
        <w:lastRenderedPageBreak/>
        <w:t>Bibliography</w:t>
      </w:r>
    </w:p>
    <w:p w14:paraId="486B7BF2" w14:textId="2167C937" w:rsidR="00E23964" w:rsidRPr="00180218" w:rsidRDefault="00095EDD" w:rsidP="00095EDD">
      <w:pPr>
        <w:spacing w:after="0" w:line="480" w:lineRule="auto"/>
        <w:ind w:left="720" w:hanging="720"/>
        <w:rPr>
          <w:rFonts w:ascii="Times New Roman" w:hAnsi="Times New Roman" w:cs="Times New Roman"/>
          <w:sz w:val="24"/>
          <w:szCs w:val="24"/>
        </w:rPr>
      </w:pPr>
      <w:r w:rsidRPr="00095EDD">
        <w:rPr>
          <w:rFonts w:ascii="Times New Roman" w:hAnsi="Times New Roman" w:cs="Times New Roman"/>
          <w:sz w:val="24"/>
          <w:szCs w:val="24"/>
        </w:rPr>
        <w:t xml:space="preserve">Granada Television and Debbie Christie. </w:t>
      </w:r>
      <w:r w:rsidRPr="00095EDD">
        <w:rPr>
          <w:rFonts w:ascii="Times New Roman" w:hAnsi="Times New Roman" w:cs="Times New Roman"/>
          <w:i/>
          <w:sz w:val="24"/>
          <w:szCs w:val="24"/>
        </w:rPr>
        <w:t xml:space="preserve">We Are All </w:t>
      </w:r>
      <w:proofErr w:type="spellStart"/>
      <w:r w:rsidRPr="00095EDD">
        <w:rPr>
          <w:rFonts w:ascii="Times New Roman" w:hAnsi="Times New Roman" w:cs="Times New Roman"/>
          <w:i/>
          <w:sz w:val="24"/>
          <w:szCs w:val="24"/>
        </w:rPr>
        <w:t>Neighbours</w:t>
      </w:r>
      <w:proofErr w:type="spellEnd"/>
      <w:r w:rsidRPr="00095EDD">
        <w:rPr>
          <w:rFonts w:ascii="Times New Roman" w:hAnsi="Times New Roman" w:cs="Times New Roman"/>
          <w:i/>
          <w:sz w:val="24"/>
          <w:szCs w:val="24"/>
        </w:rPr>
        <w:t xml:space="preserve"> - </w:t>
      </w:r>
      <w:proofErr w:type="spellStart"/>
      <w:r w:rsidRPr="00095EDD">
        <w:rPr>
          <w:rFonts w:ascii="Times New Roman" w:hAnsi="Times New Roman" w:cs="Times New Roman"/>
          <w:i/>
          <w:sz w:val="24"/>
          <w:szCs w:val="24"/>
        </w:rPr>
        <w:t>Visnjica</w:t>
      </w:r>
      <w:proofErr w:type="spellEnd"/>
      <w:r w:rsidRPr="00095EDD">
        <w:rPr>
          <w:rFonts w:ascii="Times New Roman" w:hAnsi="Times New Roman" w:cs="Times New Roman"/>
          <w:i/>
          <w:sz w:val="24"/>
          <w:szCs w:val="24"/>
        </w:rPr>
        <w:t xml:space="preserve"> (</w:t>
      </w:r>
      <w:proofErr w:type="spellStart"/>
      <w:r w:rsidRPr="00095EDD">
        <w:rPr>
          <w:rFonts w:ascii="Times New Roman" w:hAnsi="Times New Roman" w:cs="Times New Roman"/>
          <w:i/>
          <w:sz w:val="24"/>
          <w:szCs w:val="24"/>
        </w:rPr>
        <w:t>Kiseljak</w:t>
      </w:r>
      <w:proofErr w:type="spellEnd"/>
      <w:r w:rsidRPr="00095EDD">
        <w:rPr>
          <w:rFonts w:ascii="Times New Roman" w:hAnsi="Times New Roman" w:cs="Times New Roman"/>
          <w:i/>
          <w:sz w:val="24"/>
          <w:szCs w:val="24"/>
        </w:rPr>
        <w:t>) ’93.</w:t>
      </w:r>
      <w:r w:rsidRPr="00095EDD">
        <w:rPr>
          <w:rFonts w:ascii="Times New Roman" w:hAnsi="Times New Roman" w:cs="Times New Roman"/>
          <w:sz w:val="24"/>
          <w:szCs w:val="24"/>
        </w:rPr>
        <w:t xml:space="preserve"> February 17, 2012. https://youtu.be/uip50amKMdw.</w:t>
      </w:r>
    </w:p>
    <w:sectPr w:rsidR="00E23964" w:rsidRPr="00180218" w:rsidSect="00095ED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48F050" w14:textId="77777777" w:rsidR="00211A0F" w:rsidRDefault="00211A0F" w:rsidP="00C7270F">
      <w:pPr>
        <w:spacing w:after="0" w:line="240" w:lineRule="auto"/>
      </w:pPr>
      <w:r>
        <w:separator/>
      </w:r>
    </w:p>
  </w:endnote>
  <w:endnote w:type="continuationSeparator" w:id="0">
    <w:p w14:paraId="72B90844" w14:textId="77777777" w:rsidR="00211A0F" w:rsidRDefault="00211A0F" w:rsidP="00C727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游明朝">
    <w:panose1 w:val="00000000000000000000"/>
    <w:charset w:val="80"/>
    <w:family w:val="roman"/>
    <w:notTrueType/>
    <w:pitch w:val="default"/>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2EC807" w14:textId="77777777" w:rsidR="00211A0F" w:rsidRDefault="00211A0F" w:rsidP="00C7270F">
      <w:pPr>
        <w:spacing w:after="0" w:line="240" w:lineRule="auto"/>
      </w:pPr>
      <w:r>
        <w:separator/>
      </w:r>
    </w:p>
  </w:footnote>
  <w:footnote w:type="continuationSeparator" w:id="0">
    <w:p w14:paraId="229CFEA7" w14:textId="77777777" w:rsidR="00211A0F" w:rsidRDefault="00211A0F" w:rsidP="00C7270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782D18" w14:textId="28F0A3D0" w:rsidR="0072227F" w:rsidRDefault="0072227F">
    <w:pPr>
      <w:pStyle w:val="Header"/>
      <w:jc w:val="right"/>
    </w:pPr>
    <w:proofErr w:type="spellStart"/>
    <w:r>
      <w:t>Gladish</w:t>
    </w:r>
    <w:proofErr w:type="spellEnd"/>
    <w:r>
      <w:t xml:space="preserve"> </w:t>
    </w:r>
    <w:sdt>
      <w:sdtPr>
        <w:id w:val="108411373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DB67FD">
          <w:rPr>
            <w:noProof/>
          </w:rPr>
          <w:t>5</w:t>
        </w:r>
        <w:r>
          <w:rPr>
            <w:noProof/>
          </w:rPr>
          <w:fldChar w:fldCharType="end"/>
        </w:r>
      </w:sdtContent>
    </w:sdt>
  </w:p>
  <w:p w14:paraId="7C949E3D" w14:textId="77777777" w:rsidR="0072227F" w:rsidRDefault="0072227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97F"/>
    <w:rsid w:val="000047DF"/>
    <w:rsid w:val="00005740"/>
    <w:rsid w:val="000073BC"/>
    <w:rsid w:val="00007582"/>
    <w:rsid w:val="00007A39"/>
    <w:rsid w:val="00010431"/>
    <w:rsid w:val="00010FCB"/>
    <w:rsid w:val="00011C4B"/>
    <w:rsid w:val="0001767A"/>
    <w:rsid w:val="00017F71"/>
    <w:rsid w:val="0002118F"/>
    <w:rsid w:val="000221EA"/>
    <w:rsid w:val="00022BBD"/>
    <w:rsid w:val="0002595B"/>
    <w:rsid w:val="0002665C"/>
    <w:rsid w:val="0002765F"/>
    <w:rsid w:val="000302E6"/>
    <w:rsid w:val="00030BE6"/>
    <w:rsid w:val="0003164C"/>
    <w:rsid w:val="0003169C"/>
    <w:rsid w:val="00032302"/>
    <w:rsid w:val="00032728"/>
    <w:rsid w:val="00032903"/>
    <w:rsid w:val="00033C02"/>
    <w:rsid w:val="00034771"/>
    <w:rsid w:val="00035715"/>
    <w:rsid w:val="000357C6"/>
    <w:rsid w:val="00036EDC"/>
    <w:rsid w:val="000374E3"/>
    <w:rsid w:val="00040383"/>
    <w:rsid w:val="00044D51"/>
    <w:rsid w:val="00046B69"/>
    <w:rsid w:val="000500DD"/>
    <w:rsid w:val="00051F00"/>
    <w:rsid w:val="000542EB"/>
    <w:rsid w:val="00055701"/>
    <w:rsid w:val="00056416"/>
    <w:rsid w:val="00061314"/>
    <w:rsid w:val="00062C3E"/>
    <w:rsid w:val="00063CB9"/>
    <w:rsid w:val="000641DA"/>
    <w:rsid w:val="000656EF"/>
    <w:rsid w:val="00065BA5"/>
    <w:rsid w:val="0006721D"/>
    <w:rsid w:val="00067AFB"/>
    <w:rsid w:val="00072612"/>
    <w:rsid w:val="00073A67"/>
    <w:rsid w:val="00076743"/>
    <w:rsid w:val="00077603"/>
    <w:rsid w:val="00080B69"/>
    <w:rsid w:val="000825E6"/>
    <w:rsid w:val="00082D37"/>
    <w:rsid w:val="00083602"/>
    <w:rsid w:val="00084AF0"/>
    <w:rsid w:val="00085E7B"/>
    <w:rsid w:val="000874C7"/>
    <w:rsid w:val="00091053"/>
    <w:rsid w:val="00094F86"/>
    <w:rsid w:val="00095EDD"/>
    <w:rsid w:val="00096B42"/>
    <w:rsid w:val="00096C15"/>
    <w:rsid w:val="00097026"/>
    <w:rsid w:val="00097C27"/>
    <w:rsid w:val="00097F64"/>
    <w:rsid w:val="000A1CDD"/>
    <w:rsid w:val="000A4C57"/>
    <w:rsid w:val="000B3750"/>
    <w:rsid w:val="000B45CB"/>
    <w:rsid w:val="000B4948"/>
    <w:rsid w:val="000B5DAA"/>
    <w:rsid w:val="000B5F34"/>
    <w:rsid w:val="000B68EB"/>
    <w:rsid w:val="000B6D8F"/>
    <w:rsid w:val="000B754B"/>
    <w:rsid w:val="000C2665"/>
    <w:rsid w:val="000C2D04"/>
    <w:rsid w:val="000C38A4"/>
    <w:rsid w:val="000C4C09"/>
    <w:rsid w:val="000C546E"/>
    <w:rsid w:val="000D01CF"/>
    <w:rsid w:val="000D03F9"/>
    <w:rsid w:val="000D1ACE"/>
    <w:rsid w:val="000D2B8C"/>
    <w:rsid w:val="000D3581"/>
    <w:rsid w:val="000D4FF6"/>
    <w:rsid w:val="000D5088"/>
    <w:rsid w:val="000D6089"/>
    <w:rsid w:val="000D61D5"/>
    <w:rsid w:val="000E0B21"/>
    <w:rsid w:val="000E3E11"/>
    <w:rsid w:val="000E48B6"/>
    <w:rsid w:val="000E4ECE"/>
    <w:rsid w:val="000E5614"/>
    <w:rsid w:val="000E5E9A"/>
    <w:rsid w:val="000E60BF"/>
    <w:rsid w:val="000E61FB"/>
    <w:rsid w:val="000E7843"/>
    <w:rsid w:val="000F0FB7"/>
    <w:rsid w:val="000F101F"/>
    <w:rsid w:val="000F16E0"/>
    <w:rsid w:val="000F32AF"/>
    <w:rsid w:val="000F3A9F"/>
    <w:rsid w:val="000F4225"/>
    <w:rsid w:val="000F494B"/>
    <w:rsid w:val="000F67F8"/>
    <w:rsid w:val="000F7A42"/>
    <w:rsid w:val="000F7C2D"/>
    <w:rsid w:val="000F7F9B"/>
    <w:rsid w:val="0010152A"/>
    <w:rsid w:val="00102065"/>
    <w:rsid w:val="00102C45"/>
    <w:rsid w:val="00102F12"/>
    <w:rsid w:val="00103F9A"/>
    <w:rsid w:val="001040D1"/>
    <w:rsid w:val="00104828"/>
    <w:rsid w:val="00104CA0"/>
    <w:rsid w:val="00106ABF"/>
    <w:rsid w:val="0010725C"/>
    <w:rsid w:val="001116EE"/>
    <w:rsid w:val="00111C87"/>
    <w:rsid w:val="00111D05"/>
    <w:rsid w:val="00112A9F"/>
    <w:rsid w:val="00112B71"/>
    <w:rsid w:val="00112B7F"/>
    <w:rsid w:val="00113CA9"/>
    <w:rsid w:val="00113E49"/>
    <w:rsid w:val="0011497E"/>
    <w:rsid w:val="0011538A"/>
    <w:rsid w:val="001174F4"/>
    <w:rsid w:val="001204A9"/>
    <w:rsid w:val="001246B4"/>
    <w:rsid w:val="001246BA"/>
    <w:rsid w:val="00131E1A"/>
    <w:rsid w:val="00133679"/>
    <w:rsid w:val="00134537"/>
    <w:rsid w:val="00134E8C"/>
    <w:rsid w:val="001353A9"/>
    <w:rsid w:val="00140024"/>
    <w:rsid w:val="0014361D"/>
    <w:rsid w:val="001436B3"/>
    <w:rsid w:val="00146312"/>
    <w:rsid w:val="001477C9"/>
    <w:rsid w:val="001516E6"/>
    <w:rsid w:val="00152D16"/>
    <w:rsid w:val="001532FC"/>
    <w:rsid w:val="00153781"/>
    <w:rsid w:val="001553E3"/>
    <w:rsid w:val="00156AB8"/>
    <w:rsid w:val="0015720C"/>
    <w:rsid w:val="00157CA3"/>
    <w:rsid w:val="0016071E"/>
    <w:rsid w:val="001619F9"/>
    <w:rsid w:val="00161C12"/>
    <w:rsid w:val="00164520"/>
    <w:rsid w:val="0016547F"/>
    <w:rsid w:val="001660A5"/>
    <w:rsid w:val="0016667A"/>
    <w:rsid w:val="00167B19"/>
    <w:rsid w:val="00171D75"/>
    <w:rsid w:val="001727D7"/>
    <w:rsid w:val="00173F53"/>
    <w:rsid w:val="0017435E"/>
    <w:rsid w:val="00177771"/>
    <w:rsid w:val="00180218"/>
    <w:rsid w:val="0018051D"/>
    <w:rsid w:val="00180783"/>
    <w:rsid w:val="001837DD"/>
    <w:rsid w:val="00190207"/>
    <w:rsid w:val="0019023C"/>
    <w:rsid w:val="0019372B"/>
    <w:rsid w:val="00193791"/>
    <w:rsid w:val="00197F1A"/>
    <w:rsid w:val="001A1019"/>
    <w:rsid w:val="001A26F7"/>
    <w:rsid w:val="001A50D1"/>
    <w:rsid w:val="001A7213"/>
    <w:rsid w:val="001B013C"/>
    <w:rsid w:val="001B0C09"/>
    <w:rsid w:val="001B1C1A"/>
    <w:rsid w:val="001B2542"/>
    <w:rsid w:val="001B44DA"/>
    <w:rsid w:val="001B6833"/>
    <w:rsid w:val="001B7B07"/>
    <w:rsid w:val="001B7E5D"/>
    <w:rsid w:val="001C2339"/>
    <w:rsid w:val="001C3DB7"/>
    <w:rsid w:val="001C5CEE"/>
    <w:rsid w:val="001C7236"/>
    <w:rsid w:val="001D195F"/>
    <w:rsid w:val="001D2006"/>
    <w:rsid w:val="001D2118"/>
    <w:rsid w:val="001D615C"/>
    <w:rsid w:val="001D7948"/>
    <w:rsid w:val="001E20D5"/>
    <w:rsid w:val="001E2A82"/>
    <w:rsid w:val="001E3F5D"/>
    <w:rsid w:val="001E6A50"/>
    <w:rsid w:val="001E7FA1"/>
    <w:rsid w:val="001F5474"/>
    <w:rsid w:val="001F56C1"/>
    <w:rsid w:val="001F7A24"/>
    <w:rsid w:val="0020006F"/>
    <w:rsid w:val="0020040E"/>
    <w:rsid w:val="0020185D"/>
    <w:rsid w:val="002019C2"/>
    <w:rsid w:val="002019EE"/>
    <w:rsid w:val="002042F5"/>
    <w:rsid w:val="002048B2"/>
    <w:rsid w:val="00205242"/>
    <w:rsid w:val="0020646B"/>
    <w:rsid w:val="00206ABD"/>
    <w:rsid w:val="00207FE0"/>
    <w:rsid w:val="00210699"/>
    <w:rsid w:val="00211A0F"/>
    <w:rsid w:val="00211E7F"/>
    <w:rsid w:val="00213980"/>
    <w:rsid w:val="00214AC3"/>
    <w:rsid w:val="00215721"/>
    <w:rsid w:val="00215AB0"/>
    <w:rsid w:val="00217A4C"/>
    <w:rsid w:val="00222393"/>
    <w:rsid w:val="002239EC"/>
    <w:rsid w:val="00223D0B"/>
    <w:rsid w:val="0022433E"/>
    <w:rsid w:val="00225C0A"/>
    <w:rsid w:val="002265E6"/>
    <w:rsid w:val="00231506"/>
    <w:rsid w:val="00235FE1"/>
    <w:rsid w:val="00237138"/>
    <w:rsid w:val="00242298"/>
    <w:rsid w:val="00246799"/>
    <w:rsid w:val="00247156"/>
    <w:rsid w:val="00250F80"/>
    <w:rsid w:val="00250FC2"/>
    <w:rsid w:val="00251683"/>
    <w:rsid w:val="00252E4E"/>
    <w:rsid w:val="002531CD"/>
    <w:rsid w:val="002531F5"/>
    <w:rsid w:val="002536A5"/>
    <w:rsid w:val="00254782"/>
    <w:rsid w:val="00254863"/>
    <w:rsid w:val="00256401"/>
    <w:rsid w:val="00257896"/>
    <w:rsid w:val="00260774"/>
    <w:rsid w:val="00261ABC"/>
    <w:rsid w:val="002624B7"/>
    <w:rsid w:val="00263AF7"/>
    <w:rsid w:val="00263F46"/>
    <w:rsid w:val="00266952"/>
    <w:rsid w:val="00267E3E"/>
    <w:rsid w:val="00270198"/>
    <w:rsid w:val="00271558"/>
    <w:rsid w:val="00276E89"/>
    <w:rsid w:val="0027764E"/>
    <w:rsid w:val="0027781C"/>
    <w:rsid w:val="00282727"/>
    <w:rsid w:val="00283037"/>
    <w:rsid w:val="00284785"/>
    <w:rsid w:val="002853CC"/>
    <w:rsid w:val="00285B2E"/>
    <w:rsid w:val="00286A21"/>
    <w:rsid w:val="0028714E"/>
    <w:rsid w:val="0029088D"/>
    <w:rsid w:val="0029161F"/>
    <w:rsid w:val="002924B7"/>
    <w:rsid w:val="00292DA9"/>
    <w:rsid w:val="002934F6"/>
    <w:rsid w:val="00294695"/>
    <w:rsid w:val="00295146"/>
    <w:rsid w:val="00295884"/>
    <w:rsid w:val="002977B8"/>
    <w:rsid w:val="00297F84"/>
    <w:rsid w:val="002A146A"/>
    <w:rsid w:val="002A15FF"/>
    <w:rsid w:val="002A1E94"/>
    <w:rsid w:val="002A2581"/>
    <w:rsid w:val="002A3868"/>
    <w:rsid w:val="002A5A1E"/>
    <w:rsid w:val="002A61B3"/>
    <w:rsid w:val="002A66B0"/>
    <w:rsid w:val="002B034B"/>
    <w:rsid w:val="002B215A"/>
    <w:rsid w:val="002B2842"/>
    <w:rsid w:val="002B3A6E"/>
    <w:rsid w:val="002B4042"/>
    <w:rsid w:val="002B4932"/>
    <w:rsid w:val="002B6023"/>
    <w:rsid w:val="002B6103"/>
    <w:rsid w:val="002B75D2"/>
    <w:rsid w:val="002B77DE"/>
    <w:rsid w:val="002B7F2B"/>
    <w:rsid w:val="002C08C9"/>
    <w:rsid w:val="002C1449"/>
    <w:rsid w:val="002C1760"/>
    <w:rsid w:val="002C2F62"/>
    <w:rsid w:val="002C4565"/>
    <w:rsid w:val="002D0957"/>
    <w:rsid w:val="002D2B26"/>
    <w:rsid w:val="002D4405"/>
    <w:rsid w:val="002D5013"/>
    <w:rsid w:val="002D547B"/>
    <w:rsid w:val="002D79E3"/>
    <w:rsid w:val="002D7F35"/>
    <w:rsid w:val="002E01D9"/>
    <w:rsid w:val="002E06EA"/>
    <w:rsid w:val="002E0F7A"/>
    <w:rsid w:val="002E22DF"/>
    <w:rsid w:val="002E25B5"/>
    <w:rsid w:val="002E3944"/>
    <w:rsid w:val="002E3B42"/>
    <w:rsid w:val="002E4CC3"/>
    <w:rsid w:val="002E5775"/>
    <w:rsid w:val="002E5C68"/>
    <w:rsid w:val="002E6307"/>
    <w:rsid w:val="002F102C"/>
    <w:rsid w:val="002F1E54"/>
    <w:rsid w:val="002F39A8"/>
    <w:rsid w:val="002F4933"/>
    <w:rsid w:val="002F54CF"/>
    <w:rsid w:val="002F686B"/>
    <w:rsid w:val="002F6A57"/>
    <w:rsid w:val="002F6FD1"/>
    <w:rsid w:val="002F784F"/>
    <w:rsid w:val="00300FFB"/>
    <w:rsid w:val="00302E0C"/>
    <w:rsid w:val="0030441D"/>
    <w:rsid w:val="00305010"/>
    <w:rsid w:val="003075DB"/>
    <w:rsid w:val="0031084D"/>
    <w:rsid w:val="00310891"/>
    <w:rsid w:val="003110FF"/>
    <w:rsid w:val="00312F0B"/>
    <w:rsid w:val="0031341D"/>
    <w:rsid w:val="0031347F"/>
    <w:rsid w:val="00313D56"/>
    <w:rsid w:val="00314B62"/>
    <w:rsid w:val="00314F78"/>
    <w:rsid w:val="003151AB"/>
    <w:rsid w:val="0031555A"/>
    <w:rsid w:val="00317A1B"/>
    <w:rsid w:val="0032101C"/>
    <w:rsid w:val="00322BE0"/>
    <w:rsid w:val="00322F3C"/>
    <w:rsid w:val="003253DA"/>
    <w:rsid w:val="0032554C"/>
    <w:rsid w:val="00325845"/>
    <w:rsid w:val="003275BD"/>
    <w:rsid w:val="003276F9"/>
    <w:rsid w:val="00331964"/>
    <w:rsid w:val="00331CAE"/>
    <w:rsid w:val="00331DE3"/>
    <w:rsid w:val="00333668"/>
    <w:rsid w:val="00333C77"/>
    <w:rsid w:val="00333EE7"/>
    <w:rsid w:val="00334B83"/>
    <w:rsid w:val="00336575"/>
    <w:rsid w:val="00336C03"/>
    <w:rsid w:val="00340A13"/>
    <w:rsid w:val="00343125"/>
    <w:rsid w:val="00344400"/>
    <w:rsid w:val="00344449"/>
    <w:rsid w:val="00346C4F"/>
    <w:rsid w:val="00347091"/>
    <w:rsid w:val="003475EE"/>
    <w:rsid w:val="003509CC"/>
    <w:rsid w:val="003523B0"/>
    <w:rsid w:val="00352877"/>
    <w:rsid w:val="00356C28"/>
    <w:rsid w:val="0036067F"/>
    <w:rsid w:val="00360CAA"/>
    <w:rsid w:val="003641E6"/>
    <w:rsid w:val="0036434F"/>
    <w:rsid w:val="003652E2"/>
    <w:rsid w:val="003718EF"/>
    <w:rsid w:val="00371B45"/>
    <w:rsid w:val="00371ECF"/>
    <w:rsid w:val="00372AF6"/>
    <w:rsid w:val="00373917"/>
    <w:rsid w:val="003746FC"/>
    <w:rsid w:val="00380092"/>
    <w:rsid w:val="003811C2"/>
    <w:rsid w:val="00382207"/>
    <w:rsid w:val="00384D3C"/>
    <w:rsid w:val="00384E97"/>
    <w:rsid w:val="003854E0"/>
    <w:rsid w:val="00390AFA"/>
    <w:rsid w:val="003911E9"/>
    <w:rsid w:val="00391F2A"/>
    <w:rsid w:val="00392C9F"/>
    <w:rsid w:val="003947E9"/>
    <w:rsid w:val="00395920"/>
    <w:rsid w:val="0039672D"/>
    <w:rsid w:val="00396F3C"/>
    <w:rsid w:val="00397D05"/>
    <w:rsid w:val="003A06C9"/>
    <w:rsid w:val="003A146C"/>
    <w:rsid w:val="003A27D5"/>
    <w:rsid w:val="003A2A6D"/>
    <w:rsid w:val="003A5AF6"/>
    <w:rsid w:val="003B0C7B"/>
    <w:rsid w:val="003B29EE"/>
    <w:rsid w:val="003B4B23"/>
    <w:rsid w:val="003C069F"/>
    <w:rsid w:val="003C09BB"/>
    <w:rsid w:val="003C0D29"/>
    <w:rsid w:val="003C1278"/>
    <w:rsid w:val="003C1F9F"/>
    <w:rsid w:val="003C37D5"/>
    <w:rsid w:val="003C58C7"/>
    <w:rsid w:val="003C6BC3"/>
    <w:rsid w:val="003D0762"/>
    <w:rsid w:val="003D0A37"/>
    <w:rsid w:val="003D0BBC"/>
    <w:rsid w:val="003D2319"/>
    <w:rsid w:val="003D2BE1"/>
    <w:rsid w:val="003D2C51"/>
    <w:rsid w:val="003D2EDB"/>
    <w:rsid w:val="003D319F"/>
    <w:rsid w:val="003D49D6"/>
    <w:rsid w:val="003D593E"/>
    <w:rsid w:val="003D59E1"/>
    <w:rsid w:val="003D6050"/>
    <w:rsid w:val="003D6C6C"/>
    <w:rsid w:val="003D7C50"/>
    <w:rsid w:val="003D7FBC"/>
    <w:rsid w:val="003E12C1"/>
    <w:rsid w:val="003E16F2"/>
    <w:rsid w:val="003E24A4"/>
    <w:rsid w:val="003E26E9"/>
    <w:rsid w:val="003E34F0"/>
    <w:rsid w:val="003E366B"/>
    <w:rsid w:val="003E3D59"/>
    <w:rsid w:val="003E488A"/>
    <w:rsid w:val="003E4B0E"/>
    <w:rsid w:val="003E5156"/>
    <w:rsid w:val="003E53B2"/>
    <w:rsid w:val="003E56AB"/>
    <w:rsid w:val="003E6243"/>
    <w:rsid w:val="003E7223"/>
    <w:rsid w:val="003F3EBF"/>
    <w:rsid w:val="003F4124"/>
    <w:rsid w:val="003F6286"/>
    <w:rsid w:val="003F7AC6"/>
    <w:rsid w:val="00401D53"/>
    <w:rsid w:val="00402EAF"/>
    <w:rsid w:val="00404277"/>
    <w:rsid w:val="004045C4"/>
    <w:rsid w:val="004056AF"/>
    <w:rsid w:val="00405D82"/>
    <w:rsid w:val="00406673"/>
    <w:rsid w:val="00407D78"/>
    <w:rsid w:val="00410BC3"/>
    <w:rsid w:val="00410D0E"/>
    <w:rsid w:val="00410E86"/>
    <w:rsid w:val="004112C5"/>
    <w:rsid w:val="0041145E"/>
    <w:rsid w:val="004120D1"/>
    <w:rsid w:val="00412B66"/>
    <w:rsid w:val="00414A20"/>
    <w:rsid w:val="00414C18"/>
    <w:rsid w:val="00415EF9"/>
    <w:rsid w:val="00420F93"/>
    <w:rsid w:val="00422EA9"/>
    <w:rsid w:val="00424DDA"/>
    <w:rsid w:val="0042655C"/>
    <w:rsid w:val="00426930"/>
    <w:rsid w:val="00427DA8"/>
    <w:rsid w:val="00430952"/>
    <w:rsid w:val="004314A2"/>
    <w:rsid w:val="00432F0C"/>
    <w:rsid w:val="0043425A"/>
    <w:rsid w:val="004366B5"/>
    <w:rsid w:val="0043728A"/>
    <w:rsid w:val="004418FC"/>
    <w:rsid w:val="00442151"/>
    <w:rsid w:val="004435E7"/>
    <w:rsid w:val="0044417A"/>
    <w:rsid w:val="00444B1F"/>
    <w:rsid w:val="00445A85"/>
    <w:rsid w:val="00446A4B"/>
    <w:rsid w:val="00446B93"/>
    <w:rsid w:val="004512AC"/>
    <w:rsid w:val="00456253"/>
    <w:rsid w:val="004569D8"/>
    <w:rsid w:val="00456D05"/>
    <w:rsid w:val="0045761C"/>
    <w:rsid w:val="00462450"/>
    <w:rsid w:val="00462480"/>
    <w:rsid w:val="004648FD"/>
    <w:rsid w:val="004728C6"/>
    <w:rsid w:val="00474F9F"/>
    <w:rsid w:val="0047583D"/>
    <w:rsid w:val="004770C4"/>
    <w:rsid w:val="004812C6"/>
    <w:rsid w:val="00481FE2"/>
    <w:rsid w:val="00482FE2"/>
    <w:rsid w:val="004836C8"/>
    <w:rsid w:val="004836CD"/>
    <w:rsid w:val="00483C19"/>
    <w:rsid w:val="004843A1"/>
    <w:rsid w:val="004843E1"/>
    <w:rsid w:val="00487114"/>
    <w:rsid w:val="00487148"/>
    <w:rsid w:val="00490706"/>
    <w:rsid w:val="0049141D"/>
    <w:rsid w:val="0049154B"/>
    <w:rsid w:val="00493249"/>
    <w:rsid w:val="00493519"/>
    <w:rsid w:val="004941FD"/>
    <w:rsid w:val="00494739"/>
    <w:rsid w:val="004A1BDF"/>
    <w:rsid w:val="004A1D89"/>
    <w:rsid w:val="004A2EBC"/>
    <w:rsid w:val="004A3194"/>
    <w:rsid w:val="004A5076"/>
    <w:rsid w:val="004A5B39"/>
    <w:rsid w:val="004A706A"/>
    <w:rsid w:val="004A761A"/>
    <w:rsid w:val="004A7EB4"/>
    <w:rsid w:val="004B144C"/>
    <w:rsid w:val="004B14F4"/>
    <w:rsid w:val="004B1D2D"/>
    <w:rsid w:val="004B2691"/>
    <w:rsid w:val="004B3EDD"/>
    <w:rsid w:val="004B4C4A"/>
    <w:rsid w:val="004B71E2"/>
    <w:rsid w:val="004B7B05"/>
    <w:rsid w:val="004B7E20"/>
    <w:rsid w:val="004C09A7"/>
    <w:rsid w:val="004C0DFF"/>
    <w:rsid w:val="004C48D3"/>
    <w:rsid w:val="004C510C"/>
    <w:rsid w:val="004C594B"/>
    <w:rsid w:val="004C72BE"/>
    <w:rsid w:val="004D098C"/>
    <w:rsid w:val="004D356E"/>
    <w:rsid w:val="004D5389"/>
    <w:rsid w:val="004D6B66"/>
    <w:rsid w:val="004D7B62"/>
    <w:rsid w:val="004E0134"/>
    <w:rsid w:val="004E0241"/>
    <w:rsid w:val="004E2F58"/>
    <w:rsid w:val="004E5B94"/>
    <w:rsid w:val="004F2263"/>
    <w:rsid w:val="005002C7"/>
    <w:rsid w:val="00500962"/>
    <w:rsid w:val="00500C56"/>
    <w:rsid w:val="00500D87"/>
    <w:rsid w:val="005013D5"/>
    <w:rsid w:val="00504429"/>
    <w:rsid w:val="00506341"/>
    <w:rsid w:val="0051015E"/>
    <w:rsid w:val="00510BE4"/>
    <w:rsid w:val="00511732"/>
    <w:rsid w:val="00511C3E"/>
    <w:rsid w:val="00512B55"/>
    <w:rsid w:val="00513042"/>
    <w:rsid w:val="00522E06"/>
    <w:rsid w:val="005309D8"/>
    <w:rsid w:val="00531536"/>
    <w:rsid w:val="00534836"/>
    <w:rsid w:val="005412B3"/>
    <w:rsid w:val="0054335C"/>
    <w:rsid w:val="00543EBC"/>
    <w:rsid w:val="00544047"/>
    <w:rsid w:val="005448D1"/>
    <w:rsid w:val="00544E3A"/>
    <w:rsid w:val="00550588"/>
    <w:rsid w:val="005520C3"/>
    <w:rsid w:val="00552740"/>
    <w:rsid w:val="005535A6"/>
    <w:rsid w:val="005537DC"/>
    <w:rsid w:val="0055384A"/>
    <w:rsid w:val="00553C81"/>
    <w:rsid w:val="005562EC"/>
    <w:rsid w:val="00562B5D"/>
    <w:rsid w:val="00567593"/>
    <w:rsid w:val="005719C6"/>
    <w:rsid w:val="0057307C"/>
    <w:rsid w:val="00574987"/>
    <w:rsid w:val="005754F1"/>
    <w:rsid w:val="005765AF"/>
    <w:rsid w:val="0057739D"/>
    <w:rsid w:val="00577F73"/>
    <w:rsid w:val="00580101"/>
    <w:rsid w:val="005801CD"/>
    <w:rsid w:val="00580228"/>
    <w:rsid w:val="00580DB0"/>
    <w:rsid w:val="0058172C"/>
    <w:rsid w:val="005823DF"/>
    <w:rsid w:val="005854ED"/>
    <w:rsid w:val="00586274"/>
    <w:rsid w:val="00587122"/>
    <w:rsid w:val="00591271"/>
    <w:rsid w:val="00592478"/>
    <w:rsid w:val="0059260D"/>
    <w:rsid w:val="00594A99"/>
    <w:rsid w:val="005964E0"/>
    <w:rsid w:val="005966BB"/>
    <w:rsid w:val="005A14FC"/>
    <w:rsid w:val="005A1A75"/>
    <w:rsid w:val="005A2000"/>
    <w:rsid w:val="005A2C68"/>
    <w:rsid w:val="005A2FEF"/>
    <w:rsid w:val="005A3018"/>
    <w:rsid w:val="005A58B1"/>
    <w:rsid w:val="005A67E4"/>
    <w:rsid w:val="005A6A58"/>
    <w:rsid w:val="005A6A5D"/>
    <w:rsid w:val="005B1088"/>
    <w:rsid w:val="005B168F"/>
    <w:rsid w:val="005B1C48"/>
    <w:rsid w:val="005B3378"/>
    <w:rsid w:val="005B4559"/>
    <w:rsid w:val="005B4A6E"/>
    <w:rsid w:val="005B5A02"/>
    <w:rsid w:val="005B66B3"/>
    <w:rsid w:val="005B6BAA"/>
    <w:rsid w:val="005B7D1B"/>
    <w:rsid w:val="005C03AA"/>
    <w:rsid w:val="005C096C"/>
    <w:rsid w:val="005C1367"/>
    <w:rsid w:val="005C2452"/>
    <w:rsid w:val="005C24E0"/>
    <w:rsid w:val="005C6057"/>
    <w:rsid w:val="005C60DE"/>
    <w:rsid w:val="005C64C7"/>
    <w:rsid w:val="005C68AC"/>
    <w:rsid w:val="005C721A"/>
    <w:rsid w:val="005D0E1D"/>
    <w:rsid w:val="005D6F41"/>
    <w:rsid w:val="005E046B"/>
    <w:rsid w:val="005E1557"/>
    <w:rsid w:val="005E6B0E"/>
    <w:rsid w:val="005E7810"/>
    <w:rsid w:val="005F0792"/>
    <w:rsid w:val="005F6A90"/>
    <w:rsid w:val="005F6E48"/>
    <w:rsid w:val="005F7A20"/>
    <w:rsid w:val="0060080E"/>
    <w:rsid w:val="0060125F"/>
    <w:rsid w:val="0060342B"/>
    <w:rsid w:val="006078DD"/>
    <w:rsid w:val="00610F21"/>
    <w:rsid w:val="00611651"/>
    <w:rsid w:val="00611B45"/>
    <w:rsid w:val="0061233B"/>
    <w:rsid w:val="00613788"/>
    <w:rsid w:val="00613C03"/>
    <w:rsid w:val="00613F70"/>
    <w:rsid w:val="00614729"/>
    <w:rsid w:val="006148E1"/>
    <w:rsid w:val="00614B55"/>
    <w:rsid w:val="0061631B"/>
    <w:rsid w:val="00616C02"/>
    <w:rsid w:val="00617162"/>
    <w:rsid w:val="00617E5F"/>
    <w:rsid w:val="00620AE7"/>
    <w:rsid w:val="00622A58"/>
    <w:rsid w:val="00622E6E"/>
    <w:rsid w:val="0062410F"/>
    <w:rsid w:val="006241A4"/>
    <w:rsid w:val="00625B39"/>
    <w:rsid w:val="006262B5"/>
    <w:rsid w:val="00626C00"/>
    <w:rsid w:val="0062766F"/>
    <w:rsid w:val="00630A6F"/>
    <w:rsid w:val="00631083"/>
    <w:rsid w:val="00634A71"/>
    <w:rsid w:val="00637A9D"/>
    <w:rsid w:val="006420E4"/>
    <w:rsid w:val="00642621"/>
    <w:rsid w:val="006438A1"/>
    <w:rsid w:val="00644988"/>
    <w:rsid w:val="00645EDC"/>
    <w:rsid w:val="0064656E"/>
    <w:rsid w:val="00647047"/>
    <w:rsid w:val="0065165C"/>
    <w:rsid w:val="006549DF"/>
    <w:rsid w:val="00655A48"/>
    <w:rsid w:val="00655BAA"/>
    <w:rsid w:val="00655F0E"/>
    <w:rsid w:val="00657055"/>
    <w:rsid w:val="00661011"/>
    <w:rsid w:val="00661B0E"/>
    <w:rsid w:val="0066294E"/>
    <w:rsid w:val="006634DC"/>
    <w:rsid w:val="00666DFB"/>
    <w:rsid w:val="00667926"/>
    <w:rsid w:val="0067124A"/>
    <w:rsid w:val="00671758"/>
    <w:rsid w:val="0067393D"/>
    <w:rsid w:val="00674AF9"/>
    <w:rsid w:val="00676367"/>
    <w:rsid w:val="00680B96"/>
    <w:rsid w:val="00681619"/>
    <w:rsid w:val="00682B06"/>
    <w:rsid w:val="00683A02"/>
    <w:rsid w:val="00684792"/>
    <w:rsid w:val="00685AC9"/>
    <w:rsid w:val="00685FC2"/>
    <w:rsid w:val="0068605C"/>
    <w:rsid w:val="00686955"/>
    <w:rsid w:val="0068793F"/>
    <w:rsid w:val="00690FC1"/>
    <w:rsid w:val="006918F3"/>
    <w:rsid w:val="00692349"/>
    <w:rsid w:val="006927F9"/>
    <w:rsid w:val="0069403C"/>
    <w:rsid w:val="006946F2"/>
    <w:rsid w:val="006954AC"/>
    <w:rsid w:val="006A0F2A"/>
    <w:rsid w:val="006A18B6"/>
    <w:rsid w:val="006A3D13"/>
    <w:rsid w:val="006A40F1"/>
    <w:rsid w:val="006A4BB3"/>
    <w:rsid w:val="006A4E2E"/>
    <w:rsid w:val="006A763A"/>
    <w:rsid w:val="006B00A9"/>
    <w:rsid w:val="006B0F97"/>
    <w:rsid w:val="006B2632"/>
    <w:rsid w:val="006B41C8"/>
    <w:rsid w:val="006B4B06"/>
    <w:rsid w:val="006B4BB2"/>
    <w:rsid w:val="006B77D4"/>
    <w:rsid w:val="006C1EFB"/>
    <w:rsid w:val="006C2AEF"/>
    <w:rsid w:val="006C3255"/>
    <w:rsid w:val="006C40C5"/>
    <w:rsid w:val="006C5F79"/>
    <w:rsid w:val="006C6EE7"/>
    <w:rsid w:val="006C707D"/>
    <w:rsid w:val="006D3194"/>
    <w:rsid w:val="006E3339"/>
    <w:rsid w:val="006E49E3"/>
    <w:rsid w:val="006E6675"/>
    <w:rsid w:val="006F2A8D"/>
    <w:rsid w:val="006F301C"/>
    <w:rsid w:val="006F4056"/>
    <w:rsid w:val="006F4476"/>
    <w:rsid w:val="006F7451"/>
    <w:rsid w:val="00700FA9"/>
    <w:rsid w:val="00701B38"/>
    <w:rsid w:val="00701B8C"/>
    <w:rsid w:val="00703396"/>
    <w:rsid w:val="0070371C"/>
    <w:rsid w:val="007062FD"/>
    <w:rsid w:val="007070AC"/>
    <w:rsid w:val="00707AE5"/>
    <w:rsid w:val="00712142"/>
    <w:rsid w:val="00714097"/>
    <w:rsid w:val="00715D70"/>
    <w:rsid w:val="007165C0"/>
    <w:rsid w:val="00720253"/>
    <w:rsid w:val="007210C9"/>
    <w:rsid w:val="0072127F"/>
    <w:rsid w:val="00721467"/>
    <w:rsid w:val="0072227F"/>
    <w:rsid w:val="00724DCC"/>
    <w:rsid w:val="00724F8A"/>
    <w:rsid w:val="00726E20"/>
    <w:rsid w:val="00727A1A"/>
    <w:rsid w:val="007346DC"/>
    <w:rsid w:val="00736181"/>
    <w:rsid w:val="00736DE1"/>
    <w:rsid w:val="007371E8"/>
    <w:rsid w:val="00737642"/>
    <w:rsid w:val="0074189C"/>
    <w:rsid w:val="00741C2B"/>
    <w:rsid w:val="007432AE"/>
    <w:rsid w:val="00746105"/>
    <w:rsid w:val="0074734D"/>
    <w:rsid w:val="007501D0"/>
    <w:rsid w:val="00751A8F"/>
    <w:rsid w:val="00753A00"/>
    <w:rsid w:val="00755FAB"/>
    <w:rsid w:val="007574E0"/>
    <w:rsid w:val="0076089B"/>
    <w:rsid w:val="00760A8E"/>
    <w:rsid w:val="00761889"/>
    <w:rsid w:val="00761A07"/>
    <w:rsid w:val="007623F7"/>
    <w:rsid w:val="00762E59"/>
    <w:rsid w:val="0076399C"/>
    <w:rsid w:val="00763C77"/>
    <w:rsid w:val="007659B7"/>
    <w:rsid w:val="00767FB3"/>
    <w:rsid w:val="007707DF"/>
    <w:rsid w:val="007732BE"/>
    <w:rsid w:val="0077397F"/>
    <w:rsid w:val="00774807"/>
    <w:rsid w:val="0077541D"/>
    <w:rsid w:val="0077576E"/>
    <w:rsid w:val="007758A3"/>
    <w:rsid w:val="007770C2"/>
    <w:rsid w:val="007772FF"/>
    <w:rsid w:val="00777972"/>
    <w:rsid w:val="00781C34"/>
    <w:rsid w:val="00790ACC"/>
    <w:rsid w:val="00790EC1"/>
    <w:rsid w:val="007925A2"/>
    <w:rsid w:val="00792B7A"/>
    <w:rsid w:val="00794397"/>
    <w:rsid w:val="00796445"/>
    <w:rsid w:val="0079754B"/>
    <w:rsid w:val="007A1CEF"/>
    <w:rsid w:val="007A1DCD"/>
    <w:rsid w:val="007A2512"/>
    <w:rsid w:val="007A2F09"/>
    <w:rsid w:val="007A3DD3"/>
    <w:rsid w:val="007A4577"/>
    <w:rsid w:val="007A4A2F"/>
    <w:rsid w:val="007A55C8"/>
    <w:rsid w:val="007A587F"/>
    <w:rsid w:val="007A6CC4"/>
    <w:rsid w:val="007A7BC3"/>
    <w:rsid w:val="007B2F37"/>
    <w:rsid w:val="007B5C4B"/>
    <w:rsid w:val="007B5DA4"/>
    <w:rsid w:val="007B694A"/>
    <w:rsid w:val="007B7BE7"/>
    <w:rsid w:val="007C0031"/>
    <w:rsid w:val="007C2188"/>
    <w:rsid w:val="007C52AC"/>
    <w:rsid w:val="007C5E23"/>
    <w:rsid w:val="007C78B7"/>
    <w:rsid w:val="007D0173"/>
    <w:rsid w:val="007D24D9"/>
    <w:rsid w:val="007D28FA"/>
    <w:rsid w:val="007D2ACE"/>
    <w:rsid w:val="007D3DF2"/>
    <w:rsid w:val="007D516D"/>
    <w:rsid w:val="007D64C9"/>
    <w:rsid w:val="007D6A72"/>
    <w:rsid w:val="007D71A8"/>
    <w:rsid w:val="007D7D55"/>
    <w:rsid w:val="007E0307"/>
    <w:rsid w:val="007E2F2B"/>
    <w:rsid w:val="007E42B2"/>
    <w:rsid w:val="007E4C01"/>
    <w:rsid w:val="007E5B9E"/>
    <w:rsid w:val="007E6564"/>
    <w:rsid w:val="007E6607"/>
    <w:rsid w:val="007E6D37"/>
    <w:rsid w:val="007E73B3"/>
    <w:rsid w:val="007F0495"/>
    <w:rsid w:val="007F14A7"/>
    <w:rsid w:val="007F66F4"/>
    <w:rsid w:val="007F7504"/>
    <w:rsid w:val="007F792B"/>
    <w:rsid w:val="007F7EB0"/>
    <w:rsid w:val="008012A3"/>
    <w:rsid w:val="008015C0"/>
    <w:rsid w:val="00802CFE"/>
    <w:rsid w:val="00803E22"/>
    <w:rsid w:val="00807316"/>
    <w:rsid w:val="00811116"/>
    <w:rsid w:val="00813C35"/>
    <w:rsid w:val="00813F75"/>
    <w:rsid w:val="00814ACE"/>
    <w:rsid w:val="00816118"/>
    <w:rsid w:val="00816A00"/>
    <w:rsid w:val="0081784B"/>
    <w:rsid w:val="00817AAB"/>
    <w:rsid w:val="00817FDB"/>
    <w:rsid w:val="00820061"/>
    <w:rsid w:val="00823255"/>
    <w:rsid w:val="00823270"/>
    <w:rsid w:val="008237A3"/>
    <w:rsid w:val="008254C0"/>
    <w:rsid w:val="0082633B"/>
    <w:rsid w:val="00826548"/>
    <w:rsid w:val="00826C52"/>
    <w:rsid w:val="00827D14"/>
    <w:rsid w:val="00830FE7"/>
    <w:rsid w:val="00832562"/>
    <w:rsid w:val="00836154"/>
    <w:rsid w:val="00837CBF"/>
    <w:rsid w:val="008405F5"/>
    <w:rsid w:val="00840922"/>
    <w:rsid w:val="008412FB"/>
    <w:rsid w:val="008416EE"/>
    <w:rsid w:val="00842535"/>
    <w:rsid w:val="00842B67"/>
    <w:rsid w:val="00844288"/>
    <w:rsid w:val="00844C97"/>
    <w:rsid w:val="008470A9"/>
    <w:rsid w:val="008472BC"/>
    <w:rsid w:val="008513D2"/>
    <w:rsid w:val="0085216D"/>
    <w:rsid w:val="008549A9"/>
    <w:rsid w:val="00856187"/>
    <w:rsid w:val="008571A9"/>
    <w:rsid w:val="00860233"/>
    <w:rsid w:val="00860A7A"/>
    <w:rsid w:val="00862785"/>
    <w:rsid w:val="00863B15"/>
    <w:rsid w:val="00866937"/>
    <w:rsid w:val="008671AD"/>
    <w:rsid w:val="0086751D"/>
    <w:rsid w:val="00867914"/>
    <w:rsid w:val="008710A4"/>
    <w:rsid w:val="0087122F"/>
    <w:rsid w:val="00875664"/>
    <w:rsid w:val="008772B0"/>
    <w:rsid w:val="00880BB1"/>
    <w:rsid w:val="0088335D"/>
    <w:rsid w:val="00883D3A"/>
    <w:rsid w:val="00884203"/>
    <w:rsid w:val="00884958"/>
    <w:rsid w:val="00885BE2"/>
    <w:rsid w:val="00886204"/>
    <w:rsid w:val="00886FEB"/>
    <w:rsid w:val="008870EA"/>
    <w:rsid w:val="00887896"/>
    <w:rsid w:val="00887AA4"/>
    <w:rsid w:val="00890475"/>
    <w:rsid w:val="008935EB"/>
    <w:rsid w:val="0089784A"/>
    <w:rsid w:val="00897EB6"/>
    <w:rsid w:val="00897FA8"/>
    <w:rsid w:val="008A0206"/>
    <w:rsid w:val="008A0BE9"/>
    <w:rsid w:val="008A1693"/>
    <w:rsid w:val="008A2165"/>
    <w:rsid w:val="008A2178"/>
    <w:rsid w:val="008A3257"/>
    <w:rsid w:val="008A3DB8"/>
    <w:rsid w:val="008A3EA3"/>
    <w:rsid w:val="008A3F01"/>
    <w:rsid w:val="008B3ACF"/>
    <w:rsid w:val="008B4DA7"/>
    <w:rsid w:val="008B6020"/>
    <w:rsid w:val="008C14C8"/>
    <w:rsid w:val="008C2113"/>
    <w:rsid w:val="008C2871"/>
    <w:rsid w:val="008C2A67"/>
    <w:rsid w:val="008C2F1A"/>
    <w:rsid w:val="008C5003"/>
    <w:rsid w:val="008C5CE4"/>
    <w:rsid w:val="008C6E79"/>
    <w:rsid w:val="008C784F"/>
    <w:rsid w:val="008D6FA5"/>
    <w:rsid w:val="008E002D"/>
    <w:rsid w:val="008E1F7B"/>
    <w:rsid w:val="008E48A4"/>
    <w:rsid w:val="008E48F5"/>
    <w:rsid w:val="008E6366"/>
    <w:rsid w:val="008F072F"/>
    <w:rsid w:val="008F11FB"/>
    <w:rsid w:val="008F1F14"/>
    <w:rsid w:val="008F2C6E"/>
    <w:rsid w:val="008F52FF"/>
    <w:rsid w:val="008F5AA9"/>
    <w:rsid w:val="008F6F34"/>
    <w:rsid w:val="008F71DA"/>
    <w:rsid w:val="008F77D1"/>
    <w:rsid w:val="008F7E6D"/>
    <w:rsid w:val="009018FD"/>
    <w:rsid w:val="00902249"/>
    <w:rsid w:val="0090281E"/>
    <w:rsid w:val="009036BB"/>
    <w:rsid w:val="0090411B"/>
    <w:rsid w:val="00910BF4"/>
    <w:rsid w:val="009115AD"/>
    <w:rsid w:val="009116C8"/>
    <w:rsid w:val="0091374B"/>
    <w:rsid w:val="00914AA4"/>
    <w:rsid w:val="009160C9"/>
    <w:rsid w:val="00916F0B"/>
    <w:rsid w:val="009177F7"/>
    <w:rsid w:val="00917F61"/>
    <w:rsid w:val="0092042B"/>
    <w:rsid w:val="009210DD"/>
    <w:rsid w:val="00921465"/>
    <w:rsid w:val="00921BAC"/>
    <w:rsid w:val="009260C2"/>
    <w:rsid w:val="00927284"/>
    <w:rsid w:val="0092762A"/>
    <w:rsid w:val="00927D5E"/>
    <w:rsid w:val="00930C50"/>
    <w:rsid w:val="0093280E"/>
    <w:rsid w:val="009342E4"/>
    <w:rsid w:val="0093441A"/>
    <w:rsid w:val="00934AF7"/>
    <w:rsid w:val="00935025"/>
    <w:rsid w:val="00935AA4"/>
    <w:rsid w:val="0093754F"/>
    <w:rsid w:val="009406D9"/>
    <w:rsid w:val="009411BF"/>
    <w:rsid w:val="00941C82"/>
    <w:rsid w:val="00944057"/>
    <w:rsid w:val="00946159"/>
    <w:rsid w:val="00950E4F"/>
    <w:rsid w:val="009516AC"/>
    <w:rsid w:val="00952D0D"/>
    <w:rsid w:val="00954838"/>
    <w:rsid w:val="00955876"/>
    <w:rsid w:val="0095587F"/>
    <w:rsid w:val="009569A8"/>
    <w:rsid w:val="00957744"/>
    <w:rsid w:val="00957C10"/>
    <w:rsid w:val="0096296F"/>
    <w:rsid w:val="00962DB9"/>
    <w:rsid w:val="00964241"/>
    <w:rsid w:val="009646BF"/>
    <w:rsid w:val="00964B92"/>
    <w:rsid w:val="00965C23"/>
    <w:rsid w:val="00966100"/>
    <w:rsid w:val="009679B1"/>
    <w:rsid w:val="0097105F"/>
    <w:rsid w:val="00971082"/>
    <w:rsid w:val="00971821"/>
    <w:rsid w:val="00971C66"/>
    <w:rsid w:val="00971E31"/>
    <w:rsid w:val="0097291B"/>
    <w:rsid w:val="00973334"/>
    <w:rsid w:val="009742C1"/>
    <w:rsid w:val="00974AB8"/>
    <w:rsid w:val="0097726D"/>
    <w:rsid w:val="009800A8"/>
    <w:rsid w:val="00980711"/>
    <w:rsid w:val="00980AB2"/>
    <w:rsid w:val="00980C44"/>
    <w:rsid w:val="00982032"/>
    <w:rsid w:val="00983A44"/>
    <w:rsid w:val="00984112"/>
    <w:rsid w:val="00985C73"/>
    <w:rsid w:val="00987526"/>
    <w:rsid w:val="00990E7F"/>
    <w:rsid w:val="00990F37"/>
    <w:rsid w:val="00991F94"/>
    <w:rsid w:val="009932CD"/>
    <w:rsid w:val="009945A6"/>
    <w:rsid w:val="00996383"/>
    <w:rsid w:val="00996696"/>
    <w:rsid w:val="00996F1C"/>
    <w:rsid w:val="009A03E9"/>
    <w:rsid w:val="009A15AA"/>
    <w:rsid w:val="009A3730"/>
    <w:rsid w:val="009A3F50"/>
    <w:rsid w:val="009A42D6"/>
    <w:rsid w:val="009A4AB5"/>
    <w:rsid w:val="009A59CB"/>
    <w:rsid w:val="009A60D9"/>
    <w:rsid w:val="009A6587"/>
    <w:rsid w:val="009A69A6"/>
    <w:rsid w:val="009A72D5"/>
    <w:rsid w:val="009A7EAB"/>
    <w:rsid w:val="009B04A9"/>
    <w:rsid w:val="009B0579"/>
    <w:rsid w:val="009B12AE"/>
    <w:rsid w:val="009B16EE"/>
    <w:rsid w:val="009B317E"/>
    <w:rsid w:val="009B4BF1"/>
    <w:rsid w:val="009B65B9"/>
    <w:rsid w:val="009C1018"/>
    <w:rsid w:val="009C1668"/>
    <w:rsid w:val="009C3A27"/>
    <w:rsid w:val="009C40BD"/>
    <w:rsid w:val="009C7058"/>
    <w:rsid w:val="009D0E8E"/>
    <w:rsid w:val="009D530F"/>
    <w:rsid w:val="009D5FF7"/>
    <w:rsid w:val="009E0252"/>
    <w:rsid w:val="009E0D43"/>
    <w:rsid w:val="009E1D56"/>
    <w:rsid w:val="009E201D"/>
    <w:rsid w:val="009E364A"/>
    <w:rsid w:val="009E3938"/>
    <w:rsid w:val="009E4C57"/>
    <w:rsid w:val="009E551E"/>
    <w:rsid w:val="009E6BBA"/>
    <w:rsid w:val="009F1163"/>
    <w:rsid w:val="009F1B3D"/>
    <w:rsid w:val="009F4407"/>
    <w:rsid w:val="009F4496"/>
    <w:rsid w:val="009F4553"/>
    <w:rsid w:val="009F5E00"/>
    <w:rsid w:val="009F715D"/>
    <w:rsid w:val="00A00108"/>
    <w:rsid w:val="00A010AA"/>
    <w:rsid w:val="00A0145E"/>
    <w:rsid w:val="00A01E71"/>
    <w:rsid w:val="00A03BAE"/>
    <w:rsid w:val="00A0499C"/>
    <w:rsid w:val="00A0545B"/>
    <w:rsid w:val="00A05476"/>
    <w:rsid w:val="00A05EB4"/>
    <w:rsid w:val="00A10816"/>
    <w:rsid w:val="00A10EEC"/>
    <w:rsid w:val="00A15137"/>
    <w:rsid w:val="00A155BC"/>
    <w:rsid w:val="00A15A0B"/>
    <w:rsid w:val="00A17B8A"/>
    <w:rsid w:val="00A20544"/>
    <w:rsid w:val="00A22B4E"/>
    <w:rsid w:val="00A22FB6"/>
    <w:rsid w:val="00A245AA"/>
    <w:rsid w:val="00A256A7"/>
    <w:rsid w:val="00A27ED6"/>
    <w:rsid w:val="00A30365"/>
    <w:rsid w:val="00A321EE"/>
    <w:rsid w:val="00A33093"/>
    <w:rsid w:val="00A33507"/>
    <w:rsid w:val="00A34AE1"/>
    <w:rsid w:val="00A34E4F"/>
    <w:rsid w:val="00A3610F"/>
    <w:rsid w:val="00A365DB"/>
    <w:rsid w:val="00A432BD"/>
    <w:rsid w:val="00A43870"/>
    <w:rsid w:val="00A44AF3"/>
    <w:rsid w:val="00A45108"/>
    <w:rsid w:val="00A46064"/>
    <w:rsid w:val="00A47E50"/>
    <w:rsid w:val="00A51673"/>
    <w:rsid w:val="00A517AF"/>
    <w:rsid w:val="00A517D6"/>
    <w:rsid w:val="00A52882"/>
    <w:rsid w:val="00A56244"/>
    <w:rsid w:val="00A56E7F"/>
    <w:rsid w:val="00A5703D"/>
    <w:rsid w:val="00A60A31"/>
    <w:rsid w:val="00A60E91"/>
    <w:rsid w:val="00A62B85"/>
    <w:rsid w:val="00A64BC3"/>
    <w:rsid w:val="00A662E9"/>
    <w:rsid w:val="00A66563"/>
    <w:rsid w:val="00A70412"/>
    <w:rsid w:val="00A7077B"/>
    <w:rsid w:val="00A707E9"/>
    <w:rsid w:val="00A710B7"/>
    <w:rsid w:val="00A7168F"/>
    <w:rsid w:val="00A71B3A"/>
    <w:rsid w:val="00A72262"/>
    <w:rsid w:val="00A73B16"/>
    <w:rsid w:val="00A751A8"/>
    <w:rsid w:val="00A767C6"/>
    <w:rsid w:val="00A77BD8"/>
    <w:rsid w:val="00A83314"/>
    <w:rsid w:val="00A834DC"/>
    <w:rsid w:val="00A834EA"/>
    <w:rsid w:val="00A835C5"/>
    <w:rsid w:val="00A84431"/>
    <w:rsid w:val="00A84533"/>
    <w:rsid w:val="00A85C95"/>
    <w:rsid w:val="00A867BD"/>
    <w:rsid w:val="00A878E3"/>
    <w:rsid w:val="00A8794E"/>
    <w:rsid w:val="00A87CBC"/>
    <w:rsid w:val="00A87F78"/>
    <w:rsid w:val="00A92E7C"/>
    <w:rsid w:val="00A93095"/>
    <w:rsid w:val="00A9572F"/>
    <w:rsid w:val="00A95FF2"/>
    <w:rsid w:val="00A96761"/>
    <w:rsid w:val="00A97464"/>
    <w:rsid w:val="00AA2765"/>
    <w:rsid w:val="00AA32D9"/>
    <w:rsid w:val="00AA371E"/>
    <w:rsid w:val="00AA42C1"/>
    <w:rsid w:val="00AB0199"/>
    <w:rsid w:val="00AB2306"/>
    <w:rsid w:val="00AB4381"/>
    <w:rsid w:val="00AB4910"/>
    <w:rsid w:val="00AB4D5B"/>
    <w:rsid w:val="00AB4F1F"/>
    <w:rsid w:val="00AB55F1"/>
    <w:rsid w:val="00AB70FC"/>
    <w:rsid w:val="00AC060F"/>
    <w:rsid w:val="00AC2A65"/>
    <w:rsid w:val="00AC2A95"/>
    <w:rsid w:val="00AC4AD6"/>
    <w:rsid w:val="00AC4E11"/>
    <w:rsid w:val="00AC5385"/>
    <w:rsid w:val="00AC5B5C"/>
    <w:rsid w:val="00AC64ED"/>
    <w:rsid w:val="00AC660A"/>
    <w:rsid w:val="00AD09D8"/>
    <w:rsid w:val="00AD0A10"/>
    <w:rsid w:val="00AD1CF9"/>
    <w:rsid w:val="00AD25F3"/>
    <w:rsid w:val="00AD28A9"/>
    <w:rsid w:val="00AD3B59"/>
    <w:rsid w:val="00AD4EB8"/>
    <w:rsid w:val="00AD79A0"/>
    <w:rsid w:val="00AE2204"/>
    <w:rsid w:val="00AE2F06"/>
    <w:rsid w:val="00AE3652"/>
    <w:rsid w:val="00AE3677"/>
    <w:rsid w:val="00AE3C48"/>
    <w:rsid w:val="00AE510B"/>
    <w:rsid w:val="00AE5850"/>
    <w:rsid w:val="00AE6A40"/>
    <w:rsid w:val="00AF0F1D"/>
    <w:rsid w:val="00AF186E"/>
    <w:rsid w:val="00AF2A23"/>
    <w:rsid w:val="00AF4CEB"/>
    <w:rsid w:val="00AF72E6"/>
    <w:rsid w:val="00AF7542"/>
    <w:rsid w:val="00B002D4"/>
    <w:rsid w:val="00B04512"/>
    <w:rsid w:val="00B04EC0"/>
    <w:rsid w:val="00B05C0E"/>
    <w:rsid w:val="00B073DE"/>
    <w:rsid w:val="00B10EDD"/>
    <w:rsid w:val="00B11142"/>
    <w:rsid w:val="00B1153A"/>
    <w:rsid w:val="00B11EE0"/>
    <w:rsid w:val="00B1296C"/>
    <w:rsid w:val="00B13610"/>
    <w:rsid w:val="00B147D1"/>
    <w:rsid w:val="00B1606F"/>
    <w:rsid w:val="00B23CE4"/>
    <w:rsid w:val="00B24185"/>
    <w:rsid w:val="00B24A16"/>
    <w:rsid w:val="00B24E9E"/>
    <w:rsid w:val="00B262BF"/>
    <w:rsid w:val="00B2745C"/>
    <w:rsid w:val="00B276E0"/>
    <w:rsid w:val="00B30022"/>
    <w:rsid w:val="00B33412"/>
    <w:rsid w:val="00B34886"/>
    <w:rsid w:val="00B35C2F"/>
    <w:rsid w:val="00B432A3"/>
    <w:rsid w:val="00B43DC1"/>
    <w:rsid w:val="00B4498A"/>
    <w:rsid w:val="00B44A45"/>
    <w:rsid w:val="00B45C1D"/>
    <w:rsid w:val="00B45DB4"/>
    <w:rsid w:val="00B461CF"/>
    <w:rsid w:val="00B4657A"/>
    <w:rsid w:val="00B53979"/>
    <w:rsid w:val="00B53E83"/>
    <w:rsid w:val="00B54FFC"/>
    <w:rsid w:val="00B55369"/>
    <w:rsid w:val="00B55483"/>
    <w:rsid w:val="00B55708"/>
    <w:rsid w:val="00B55E5A"/>
    <w:rsid w:val="00B60D10"/>
    <w:rsid w:val="00B61EA7"/>
    <w:rsid w:val="00B6212E"/>
    <w:rsid w:val="00B624D1"/>
    <w:rsid w:val="00B64672"/>
    <w:rsid w:val="00B66BC1"/>
    <w:rsid w:val="00B704F7"/>
    <w:rsid w:val="00B70C2F"/>
    <w:rsid w:val="00B718C9"/>
    <w:rsid w:val="00B73113"/>
    <w:rsid w:val="00B734AF"/>
    <w:rsid w:val="00B75240"/>
    <w:rsid w:val="00B75A55"/>
    <w:rsid w:val="00B76813"/>
    <w:rsid w:val="00B802EE"/>
    <w:rsid w:val="00B80A22"/>
    <w:rsid w:val="00B819CA"/>
    <w:rsid w:val="00B824B8"/>
    <w:rsid w:val="00B83A7D"/>
    <w:rsid w:val="00B84F17"/>
    <w:rsid w:val="00B857A6"/>
    <w:rsid w:val="00B876F8"/>
    <w:rsid w:val="00B90B9A"/>
    <w:rsid w:val="00B94308"/>
    <w:rsid w:val="00B94937"/>
    <w:rsid w:val="00B94D5D"/>
    <w:rsid w:val="00B9597E"/>
    <w:rsid w:val="00B9609A"/>
    <w:rsid w:val="00B96BAE"/>
    <w:rsid w:val="00BA2154"/>
    <w:rsid w:val="00BA2AF0"/>
    <w:rsid w:val="00BA33B2"/>
    <w:rsid w:val="00BA3B3C"/>
    <w:rsid w:val="00BA549B"/>
    <w:rsid w:val="00BA785C"/>
    <w:rsid w:val="00BA7F32"/>
    <w:rsid w:val="00BB05F1"/>
    <w:rsid w:val="00BB090D"/>
    <w:rsid w:val="00BB10E8"/>
    <w:rsid w:val="00BB1902"/>
    <w:rsid w:val="00BB69DD"/>
    <w:rsid w:val="00BB6B17"/>
    <w:rsid w:val="00BB7339"/>
    <w:rsid w:val="00BB7807"/>
    <w:rsid w:val="00BC153D"/>
    <w:rsid w:val="00BC15B0"/>
    <w:rsid w:val="00BC1863"/>
    <w:rsid w:val="00BC18D2"/>
    <w:rsid w:val="00BC1CB7"/>
    <w:rsid w:val="00BC224D"/>
    <w:rsid w:val="00BC2939"/>
    <w:rsid w:val="00BC2B54"/>
    <w:rsid w:val="00BC4190"/>
    <w:rsid w:val="00BC5609"/>
    <w:rsid w:val="00BC66AB"/>
    <w:rsid w:val="00BC67F0"/>
    <w:rsid w:val="00BD0081"/>
    <w:rsid w:val="00BD00A8"/>
    <w:rsid w:val="00BD060B"/>
    <w:rsid w:val="00BD1CF9"/>
    <w:rsid w:val="00BD3CD0"/>
    <w:rsid w:val="00BD5136"/>
    <w:rsid w:val="00BD5587"/>
    <w:rsid w:val="00BD64A7"/>
    <w:rsid w:val="00BD6A07"/>
    <w:rsid w:val="00BE046E"/>
    <w:rsid w:val="00BE0945"/>
    <w:rsid w:val="00BE0CB4"/>
    <w:rsid w:val="00BE1BD4"/>
    <w:rsid w:val="00BE2A3A"/>
    <w:rsid w:val="00BE2A82"/>
    <w:rsid w:val="00BE4012"/>
    <w:rsid w:val="00BE47FD"/>
    <w:rsid w:val="00BE714A"/>
    <w:rsid w:val="00BE7A36"/>
    <w:rsid w:val="00BF22CF"/>
    <w:rsid w:val="00BF279C"/>
    <w:rsid w:val="00BF29A8"/>
    <w:rsid w:val="00BF3657"/>
    <w:rsid w:val="00BF3AD4"/>
    <w:rsid w:val="00BF44F3"/>
    <w:rsid w:val="00BF4AEC"/>
    <w:rsid w:val="00BF5A09"/>
    <w:rsid w:val="00BF5A42"/>
    <w:rsid w:val="00BF6A8C"/>
    <w:rsid w:val="00BF6D33"/>
    <w:rsid w:val="00C00EBD"/>
    <w:rsid w:val="00C02184"/>
    <w:rsid w:val="00C0227E"/>
    <w:rsid w:val="00C10507"/>
    <w:rsid w:val="00C12311"/>
    <w:rsid w:val="00C12356"/>
    <w:rsid w:val="00C128B5"/>
    <w:rsid w:val="00C16674"/>
    <w:rsid w:val="00C16D6D"/>
    <w:rsid w:val="00C208D0"/>
    <w:rsid w:val="00C20D94"/>
    <w:rsid w:val="00C2180B"/>
    <w:rsid w:val="00C21F6F"/>
    <w:rsid w:val="00C22085"/>
    <w:rsid w:val="00C24359"/>
    <w:rsid w:val="00C24A15"/>
    <w:rsid w:val="00C24E05"/>
    <w:rsid w:val="00C2538E"/>
    <w:rsid w:val="00C2543B"/>
    <w:rsid w:val="00C27F33"/>
    <w:rsid w:val="00C301D8"/>
    <w:rsid w:val="00C306A6"/>
    <w:rsid w:val="00C320DC"/>
    <w:rsid w:val="00C32ED7"/>
    <w:rsid w:val="00C346BB"/>
    <w:rsid w:val="00C354B1"/>
    <w:rsid w:val="00C35EEF"/>
    <w:rsid w:val="00C36252"/>
    <w:rsid w:val="00C370F0"/>
    <w:rsid w:val="00C41C43"/>
    <w:rsid w:val="00C44CB6"/>
    <w:rsid w:val="00C501C1"/>
    <w:rsid w:val="00C53A7F"/>
    <w:rsid w:val="00C56430"/>
    <w:rsid w:val="00C57D46"/>
    <w:rsid w:val="00C60E2F"/>
    <w:rsid w:val="00C6398D"/>
    <w:rsid w:val="00C64CF6"/>
    <w:rsid w:val="00C6581D"/>
    <w:rsid w:val="00C65C60"/>
    <w:rsid w:val="00C71674"/>
    <w:rsid w:val="00C7270F"/>
    <w:rsid w:val="00C75371"/>
    <w:rsid w:val="00C81468"/>
    <w:rsid w:val="00C8291B"/>
    <w:rsid w:val="00C848CB"/>
    <w:rsid w:val="00C87F8E"/>
    <w:rsid w:val="00C9044A"/>
    <w:rsid w:val="00C904A0"/>
    <w:rsid w:val="00C92249"/>
    <w:rsid w:val="00C93E75"/>
    <w:rsid w:val="00C95F72"/>
    <w:rsid w:val="00C96AAE"/>
    <w:rsid w:val="00C972A3"/>
    <w:rsid w:val="00C9782B"/>
    <w:rsid w:val="00CA06C7"/>
    <w:rsid w:val="00CA0F59"/>
    <w:rsid w:val="00CA25DF"/>
    <w:rsid w:val="00CA2820"/>
    <w:rsid w:val="00CA35ED"/>
    <w:rsid w:val="00CA3737"/>
    <w:rsid w:val="00CA37E0"/>
    <w:rsid w:val="00CA428F"/>
    <w:rsid w:val="00CA4622"/>
    <w:rsid w:val="00CA4B0C"/>
    <w:rsid w:val="00CA7AFF"/>
    <w:rsid w:val="00CB2082"/>
    <w:rsid w:val="00CB4284"/>
    <w:rsid w:val="00CB451A"/>
    <w:rsid w:val="00CB53C5"/>
    <w:rsid w:val="00CB78CE"/>
    <w:rsid w:val="00CB7B28"/>
    <w:rsid w:val="00CB7B96"/>
    <w:rsid w:val="00CC0CBE"/>
    <w:rsid w:val="00CC1081"/>
    <w:rsid w:val="00CC40BE"/>
    <w:rsid w:val="00CC67E9"/>
    <w:rsid w:val="00CC7AF5"/>
    <w:rsid w:val="00CD0487"/>
    <w:rsid w:val="00CD0C4B"/>
    <w:rsid w:val="00CD34D0"/>
    <w:rsid w:val="00CD535D"/>
    <w:rsid w:val="00CD616C"/>
    <w:rsid w:val="00CD7654"/>
    <w:rsid w:val="00CE0F2C"/>
    <w:rsid w:val="00CE269C"/>
    <w:rsid w:val="00CE48E3"/>
    <w:rsid w:val="00CE49BE"/>
    <w:rsid w:val="00CE4CA6"/>
    <w:rsid w:val="00CE54F7"/>
    <w:rsid w:val="00CE5863"/>
    <w:rsid w:val="00CE5DA5"/>
    <w:rsid w:val="00CE6149"/>
    <w:rsid w:val="00CE6693"/>
    <w:rsid w:val="00CE74EB"/>
    <w:rsid w:val="00CE7B5A"/>
    <w:rsid w:val="00CF1832"/>
    <w:rsid w:val="00CF2533"/>
    <w:rsid w:val="00CF260C"/>
    <w:rsid w:val="00CF3870"/>
    <w:rsid w:val="00CF3DD6"/>
    <w:rsid w:val="00CF5D5D"/>
    <w:rsid w:val="00CF69D4"/>
    <w:rsid w:val="00CF7242"/>
    <w:rsid w:val="00D00E12"/>
    <w:rsid w:val="00D0512A"/>
    <w:rsid w:val="00D05A4A"/>
    <w:rsid w:val="00D064B1"/>
    <w:rsid w:val="00D07FB1"/>
    <w:rsid w:val="00D100F8"/>
    <w:rsid w:val="00D1091D"/>
    <w:rsid w:val="00D11207"/>
    <w:rsid w:val="00D11E04"/>
    <w:rsid w:val="00D12D9C"/>
    <w:rsid w:val="00D13099"/>
    <w:rsid w:val="00D14DCE"/>
    <w:rsid w:val="00D151D5"/>
    <w:rsid w:val="00D158AB"/>
    <w:rsid w:val="00D16CE0"/>
    <w:rsid w:val="00D2012A"/>
    <w:rsid w:val="00D207E6"/>
    <w:rsid w:val="00D20F10"/>
    <w:rsid w:val="00D2410F"/>
    <w:rsid w:val="00D25059"/>
    <w:rsid w:val="00D25ED7"/>
    <w:rsid w:val="00D2637D"/>
    <w:rsid w:val="00D26524"/>
    <w:rsid w:val="00D26DF1"/>
    <w:rsid w:val="00D2763A"/>
    <w:rsid w:val="00D31155"/>
    <w:rsid w:val="00D314B1"/>
    <w:rsid w:val="00D32495"/>
    <w:rsid w:val="00D330F8"/>
    <w:rsid w:val="00D3460A"/>
    <w:rsid w:val="00D355AE"/>
    <w:rsid w:val="00D370C8"/>
    <w:rsid w:val="00D37315"/>
    <w:rsid w:val="00D44BD1"/>
    <w:rsid w:val="00D44C1D"/>
    <w:rsid w:val="00D46877"/>
    <w:rsid w:val="00D5081C"/>
    <w:rsid w:val="00D5235A"/>
    <w:rsid w:val="00D53B65"/>
    <w:rsid w:val="00D57C8E"/>
    <w:rsid w:val="00D57CB3"/>
    <w:rsid w:val="00D60643"/>
    <w:rsid w:val="00D611BE"/>
    <w:rsid w:val="00D61325"/>
    <w:rsid w:val="00D61724"/>
    <w:rsid w:val="00D623CD"/>
    <w:rsid w:val="00D63099"/>
    <w:rsid w:val="00D631D4"/>
    <w:rsid w:val="00D640DB"/>
    <w:rsid w:val="00D64721"/>
    <w:rsid w:val="00D6551D"/>
    <w:rsid w:val="00D67BFC"/>
    <w:rsid w:val="00D7006A"/>
    <w:rsid w:val="00D72BF5"/>
    <w:rsid w:val="00D72CBE"/>
    <w:rsid w:val="00D74DFA"/>
    <w:rsid w:val="00D755CB"/>
    <w:rsid w:val="00D75A2F"/>
    <w:rsid w:val="00D80792"/>
    <w:rsid w:val="00D82629"/>
    <w:rsid w:val="00D83C7C"/>
    <w:rsid w:val="00D83F6A"/>
    <w:rsid w:val="00D841C4"/>
    <w:rsid w:val="00D84466"/>
    <w:rsid w:val="00D85C07"/>
    <w:rsid w:val="00D86EBB"/>
    <w:rsid w:val="00D86F46"/>
    <w:rsid w:val="00D87029"/>
    <w:rsid w:val="00D87261"/>
    <w:rsid w:val="00D87744"/>
    <w:rsid w:val="00D95404"/>
    <w:rsid w:val="00D95B79"/>
    <w:rsid w:val="00D97D76"/>
    <w:rsid w:val="00DA27AA"/>
    <w:rsid w:val="00DA6F1E"/>
    <w:rsid w:val="00DB0125"/>
    <w:rsid w:val="00DB1918"/>
    <w:rsid w:val="00DB1FAB"/>
    <w:rsid w:val="00DB4A10"/>
    <w:rsid w:val="00DB675E"/>
    <w:rsid w:val="00DB67FD"/>
    <w:rsid w:val="00DB7ADD"/>
    <w:rsid w:val="00DB7BD6"/>
    <w:rsid w:val="00DC0683"/>
    <w:rsid w:val="00DC0A35"/>
    <w:rsid w:val="00DC0E75"/>
    <w:rsid w:val="00DC39F0"/>
    <w:rsid w:val="00DC3FBA"/>
    <w:rsid w:val="00DC4B35"/>
    <w:rsid w:val="00DC5D9A"/>
    <w:rsid w:val="00DC7428"/>
    <w:rsid w:val="00DC76F0"/>
    <w:rsid w:val="00DC7B7F"/>
    <w:rsid w:val="00DC7B99"/>
    <w:rsid w:val="00DC7DC2"/>
    <w:rsid w:val="00DD277C"/>
    <w:rsid w:val="00DD45CB"/>
    <w:rsid w:val="00DD7AAF"/>
    <w:rsid w:val="00DE2681"/>
    <w:rsid w:val="00DE5337"/>
    <w:rsid w:val="00DE673B"/>
    <w:rsid w:val="00DF1EFE"/>
    <w:rsid w:val="00DF35BB"/>
    <w:rsid w:val="00DF4663"/>
    <w:rsid w:val="00DF52F0"/>
    <w:rsid w:val="00DF7F7D"/>
    <w:rsid w:val="00E0002D"/>
    <w:rsid w:val="00E00BCA"/>
    <w:rsid w:val="00E018CE"/>
    <w:rsid w:val="00E06AB1"/>
    <w:rsid w:val="00E07803"/>
    <w:rsid w:val="00E07846"/>
    <w:rsid w:val="00E10DA7"/>
    <w:rsid w:val="00E1186E"/>
    <w:rsid w:val="00E11E8D"/>
    <w:rsid w:val="00E12142"/>
    <w:rsid w:val="00E12613"/>
    <w:rsid w:val="00E15CD1"/>
    <w:rsid w:val="00E17B9D"/>
    <w:rsid w:val="00E20B63"/>
    <w:rsid w:val="00E22081"/>
    <w:rsid w:val="00E23964"/>
    <w:rsid w:val="00E2424A"/>
    <w:rsid w:val="00E249D0"/>
    <w:rsid w:val="00E25830"/>
    <w:rsid w:val="00E263BE"/>
    <w:rsid w:val="00E30A80"/>
    <w:rsid w:val="00E31912"/>
    <w:rsid w:val="00E31C9E"/>
    <w:rsid w:val="00E327EC"/>
    <w:rsid w:val="00E32A53"/>
    <w:rsid w:val="00E32AE4"/>
    <w:rsid w:val="00E3365A"/>
    <w:rsid w:val="00E33802"/>
    <w:rsid w:val="00E35A8A"/>
    <w:rsid w:val="00E36C27"/>
    <w:rsid w:val="00E403C9"/>
    <w:rsid w:val="00E4066C"/>
    <w:rsid w:val="00E43218"/>
    <w:rsid w:val="00E44AE7"/>
    <w:rsid w:val="00E44E8A"/>
    <w:rsid w:val="00E45CFE"/>
    <w:rsid w:val="00E47A4A"/>
    <w:rsid w:val="00E604F4"/>
    <w:rsid w:val="00E608D0"/>
    <w:rsid w:val="00E616C3"/>
    <w:rsid w:val="00E61CA8"/>
    <w:rsid w:val="00E63A61"/>
    <w:rsid w:val="00E66031"/>
    <w:rsid w:val="00E66757"/>
    <w:rsid w:val="00E670CB"/>
    <w:rsid w:val="00E67BB7"/>
    <w:rsid w:val="00E7018C"/>
    <w:rsid w:val="00E70FC2"/>
    <w:rsid w:val="00E725A2"/>
    <w:rsid w:val="00E777B6"/>
    <w:rsid w:val="00E80872"/>
    <w:rsid w:val="00E81531"/>
    <w:rsid w:val="00E81CFB"/>
    <w:rsid w:val="00E8395D"/>
    <w:rsid w:val="00E85A98"/>
    <w:rsid w:val="00E87015"/>
    <w:rsid w:val="00E87EBB"/>
    <w:rsid w:val="00E92388"/>
    <w:rsid w:val="00E943B0"/>
    <w:rsid w:val="00E95C33"/>
    <w:rsid w:val="00EA29DE"/>
    <w:rsid w:val="00EA2ADB"/>
    <w:rsid w:val="00EA2CA2"/>
    <w:rsid w:val="00EA3382"/>
    <w:rsid w:val="00EA46E1"/>
    <w:rsid w:val="00EA65A2"/>
    <w:rsid w:val="00EA6CF5"/>
    <w:rsid w:val="00EA6D37"/>
    <w:rsid w:val="00EB2CDB"/>
    <w:rsid w:val="00EB4B3B"/>
    <w:rsid w:val="00EB7AEA"/>
    <w:rsid w:val="00EB7F14"/>
    <w:rsid w:val="00EC079E"/>
    <w:rsid w:val="00EC0C7E"/>
    <w:rsid w:val="00EC39BB"/>
    <w:rsid w:val="00EC4B54"/>
    <w:rsid w:val="00EC54A8"/>
    <w:rsid w:val="00EC599F"/>
    <w:rsid w:val="00EC77EB"/>
    <w:rsid w:val="00ED0E9F"/>
    <w:rsid w:val="00ED1725"/>
    <w:rsid w:val="00ED3201"/>
    <w:rsid w:val="00ED3492"/>
    <w:rsid w:val="00ED50E3"/>
    <w:rsid w:val="00ED533F"/>
    <w:rsid w:val="00ED7050"/>
    <w:rsid w:val="00EE1269"/>
    <w:rsid w:val="00EE1664"/>
    <w:rsid w:val="00EE2CA3"/>
    <w:rsid w:val="00EE34EA"/>
    <w:rsid w:val="00EE453A"/>
    <w:rsid w:val="00EE5492"/>
    <w:rsid w:val="00EE5806"/>
    <w:rsid w:val="00EE73EF"/>
    <w:rsid w:val="00EF0B5E"/>
    <w:rsid w:val="00EF0B8A"/>
    <w:rsid w:val="00EF135E"/>
    <w:rsid w:val="00EF2BA8"/>
    <w:rsid w:val="00EF4885"/>
    <w:rsid w:val="00EF5192"/>
    <w:rsid w:val="00F007B5"/>
    <w:rsid w:val="00F058F8"/>
    <w:rsid w:val="00F05CD8"/>
    <w:rsid w:val="00F11E2A"/>
    <w:rsid w:val="00F1236B"/>
    <w:rsid w:val="00F12DEE"/>
    <w:rsid w:val="00F13CCD"/>
    <w:rsid w:val="00F140BD"/>
    <w:rsid w:val="00F14DC3"/>
    <w:rsid w:val="00F15A44"/>
    <w:rsid w:val="00F16683"/>
    <w:rsid w:val="00F17276"/>
    <w:rsid w:val="00F17F4B"/>
    <w:rsid w:val="00F2057F"/>
    <w:rsid w:val="00F21177"/>
    <w:rsid w:val="00F219C2"/>
    <w:rsid w:val="00F2205D"/>
    <w:rsid w:val="00F226A2"/>
    <w:rsid w:val="00F22975"/>
    <w:rsid w:val="00F232A3"/>
    <w:rsid w:val="00F23502"/>
    <w:rsid w:val="00F23644"/>
    <w:rsid w:val="00F23959"/>
    <w:rsid w:val="00F240E8"/>
    <w:rsid w:val="00F244BE"/>
    <w:rsid w:val="00F256EB"/>
    <w:rsid w:val="00F32686"/>
    <w:rsid w:val="00F33B5D"/>
    <w:rsid w:val="00F340DC"/>
    <w:rsid w:val="00F34ECB"/>
    <w:rsid w:val="00F34F7F"/>
    <w:rsid w:val="00F35D0B"/>
    <w:rsid w:val="00F364BE"/>
    <w:rsid w:val="00F36EF3"/>
    <w:rsid w:val="00F372C0"/>
    <w:rsid w:val="00F376A1"/>
    <w:rsid w:val="00F405B9"/>
    <w:rsid w:val="00F42418"/>
    <w:rsid w:val="00F429B9"/>
    <w:rsid w:val="00F51542"/>
    <w:rsid w:val="00F5315C"/>
    <w:rsid w:val="00F5347F"/>
    <w:rsid w:val="00F53CC9"/>
    <w:rsid w:val="00F544E6"/>
    <w:rsid w:val="00F564BB"/>
    <w:rsid w:val="00F6271F"/>
    <w:rsid w:val="00F62BC0"/>
    <w:rsid w:val="00F62C81"/>
    <w:rsid w:val="00F62E0E"/>
    <w:rsid w:val="00F65270"/>
    <w:rsid w:val="00F666E6"/>
    <w:rsid w:val="00F67BD9"/>
    <w:rsid w:val="00F67C75"/>
    <w:rsid w:val="00F70683"/>
    <w:rsid w:val="00F71F62"/>
    <w:rsid w:val="00F72E3D"/>
    <w:rsid w:val="00F73499"/>
    <w:rsid w:val="00F738EC"/>
    <w:rsid w:val="00F7620D"/>
    <w:rsid w:val="00F76795"/>
    <w:rsid w:val="00F77413"/>
    <w:rsid w:val="00F77F83"/>
    <w:rsid w:val="00F836FD"/>
    <w:rsid w:val="00F83B12"/>
    <w:rsid w:val="00F84F3F"/>
    <w:rsid w:val="00F85164"/>
    <w:rsid w:val="00F85C98"/>
    <w:rsid w:val="00F85EF3"/>
    <w:rsid w:val="00F8618C"/>
    <w:rsid w:val="00F866E0"/>
    <w:rsid w:val="00F9247E"/>
    <w:rsid w:val="00F93065"/>
    <w:rsid w:val="00F958AB"/>
    <w:rsid w:val="00F961D7"/>
    <w:rsid w:val="00F97547"/>
    <w:rsid w:val="00F97C00"/>
    <w:rsid w:val="00FA0B3A"/>
    <w:rsid w:val="00FA114E"/>
    <w:rsid w:val="00FA2F5A"/>
    <w:rsid w:val="00FA5A1F"/>
    <w:rsid w:val="00FA66DD"/>
    <w:rsid w:val="00FA7EFB"/>
    <w:rsid w:val="00FB0862"/>
    <w:rsid w:val="00FB0FCA"/>
    <w:rsid w:val="00FB2E33"/>
    <w:rsid w:val="00FB2EEF"/>
    <w:rsid w:val="00FB34BC"/>
    <w:rsid w:val="00FB3716"/>
    <w:rsid w:val="00FB3A20"/>
    <w:rsid w:val="00FB505F"/>
    <w:rsid w:val="00FB5C89"/>
    <w:rsid w:val="00FB7244"/>
    <w:rsid w:val="00FB768E"/>
    <w:rsid w:val="00FC413C"/>
    <w:rsid w:val="00FC43BC"/>
    <w:rsid w:val="00FC50C1"/>
    <w:rsid w:val="00FC5737"/>
    <w:rsid w:val="00FC58C1"/>
    <w:rsid w:val="00FC697F"/>
    <w:rsid w:val="00FC767C"/>
    <w:rsid w:val="00FD1FF9"/>
    <w:rsid w:val="00FD2478"/>
    <w:rsid w:val="00FD301B"/>
    <w:rsid w:val="00FD31BE"/>
    <w:rsid w:val="00FD4DD7"/>
    <w:rsid w:val="00FD6829"/>
    <w:rsid w:val="00FD77B7"/>
    <w:rsid w:val="00FE0692"/>
    <w:rsid w:val="00FE0CE7"/>
    <w:rsid w:val="00FE1981"/>
    <w:rsid w:val="00FE3012"/>
    <w:rsid w:val="00FE381C"/>
    <w:rsid w:val="00FE46BE"/>
    <w:rsid w:val="00FE47AD"/>
    <w:rsid w:val="00FE4926"/>
    <w:rsid w:val="00FE53BD"/>
    <w:rsid w:val="00FE6E85"/>
    <w:rsid w:val="00FF03BE"/>
    <w:rsid w:val="00FF0F64"/>
    <w:rsid w:val="00FF11AA"/>
    <w:rsid w:val="00FF2144"/>
    <w:rsid w:val="00FF2C74"/>
    <w:rsid w:val="00FF4895"/>
    <w:rsid w:val="00FF64C3"/>
    <w:rsid w:val="00FF6C1F"/>
    <w:rsid w:val="00FF72A3"/>
    <w:rsid w:val="00FF7C94"/>
    <w:rsid w:val="00FF7D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61A0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F62C81"/>
  </w:style>
  <w:style w:type="character" w:customStyle="1" w:styleId="DateChar">
    <w:name w:val="Date Char"/>
    <w:basedOn w:val="DefaultParagraphFont"/>
    <w:link w:val="Date"/>
    <w:uiPriority w:val="99"/>
    <w:semiHidden/>
    <w:rsid w:val="00F62C81"/>
  </w:style>
  <w:style w:type="character" w:styleId="Hyperlink">
    <w:name w:val="Hyperlink"/>
    <w:basedOn w:val="DefaultParagraphFont"/>
    <w:uiPriority w:val="99"/>
    <w:unhideWhenUsed/>
    <w:rsid w:val="00A45108"/>
    <w:rPr>
      <w:color w:val="0563C1" w:themeColor="hyperlink"/>
      <w:u w:val="single"/>
    </w:rPr>
  </w:style>
  <w:style w:type="character" w:styleId="FollowedHyperlink">
    <w:name w:val="FollowedHyperlink"/>
    <w:basedOn w:val="DefaultParagraphFont"/>
    <w:uiPriority w:val="99"/>
    <w:semiHidden/>
    <w:unhideWhenUsed/>
    <w:rsid w:val="00506341"/>
    <w:rPr>
      <w:color w:val="954F72" w:themeColor="followedHyperlink"/>
      <w:u w:val="single"/>
    </w:rPr>
  </w:style>
  <w:style w:type="paragraph" w:styleId="Header">
    <w:name w:val="header"/>
    <w:basedOn w:val="Normal"/>
    <w:link w:val="HeaderChar"/>
    <w:uiPriority w:val="99"/>
    <w:unhideWhenUsed/>
    <w:rsid w:val="00C727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270F"/>
  </w:style>
  <w:style w:type="paragraph" w:styleId="Footer">
    <w:name w:val="footer"/>
    <w:basedOn w:val="Normal"/>
    <w:link w:val="FooterChar"/>
    <w:uiPriority w:val="99"/>
    <w:unhideWhenUsed/>
    <w:rsid w:val="00C727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270F"/>
  </w:style>
  <w:style w:type="character" w:customStyle="1" w:styleId="lookup-resultcontent">
    <w:name w:val="lookup-result__content"/>
    <w:basedOn w:val="DefaultParagraphFont"/>
    <w:rsid w:val="00C7270F"/>
  </w:style>
  <w:style w:type="character" w:customStyle="1" w:styleId="apple-converted-space">
    <w:name w:val="apple-converted-space"/>
    <w:basedOn w:val="DefaultParagraphFont"/>
    <w:rsid w:val="003253DA"/>
  </w:style>
  <w:style w:type="paragraph" w:styleId="FootnoteText">
    <w:name w:val="footnote text"/>
    <w:basedOn w:val="Normal"/>
    <w:link w:val="FootnoteTextChar"/>
    <w:uiPriority w:val="99"/>
    <w:semiHidden/>
    <w:unhideWhenUsed/>
    <w:rsid w:val="002531C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531CD"/>
    <w:rPr>
      <w:sz w:val="20"/>
      <w:szCs w:val="20"/>
    </w:rPr>
  </w:style>
  <w:style w:type="character" w:styleId="FootnoteReference">
    <w:name w:val="footnote reference"/>
    <w:basedOn w:val="DefaultParagraphFont"/>
    <w:uiPriority w:val="99"/>
    <w:semiHidden/>
    <w:unhideWhenUsed/>
    <w:rsid w:val="002531CD"/>
    <w:rPr>
      <w:vertAlign w:val="superscript"/>
    </w:rPr>
  </w:style>
  <w:style w:type="paragraph" w:styleId="BalloonText">
    <w:name w:val="Balloon Text"/>
    <w:basedOn w:val="Normal"/>
    <w:link w:val="BalloonTextChar"/>
    <w:uiPriority w:val="99"/>
    <w:semiHidden/>
    <w:unhideWhenUsed/>
    <w:rsid w:val="00DB67F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B67FD"/>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F62C81"/>
  </w:style>
  <w:style w:type="character" w:customStyle="1" w:styleId="DateChar">
    <w:name w:val="Date Char"/>
    <w:basedOn w:val="DefaultParagraphFont"/>
    <w:link w:val="Date"/>
    <w:uiPriority w:val="99"/>
    <w:semiHidden/>
    <w:rsid w:val="00F62C81"/>
  </w:style>
  <w:style w:type="character" w:styleId="Hyperlink">
    <w:name w:val="Hyperlink"/>
    <w:basedOn w:val="DefaultParagraphFont"/>
    <w:uiPriority w:val="99"/>
    <w:unhideWhenUsed/>
    <w:rsid w:val="00A45108"/>
    <w:rPr>
      <w:color w:val="0563C1" w:themeColor="hyperlink"/>
      <w:u w:val="single"/>
    </w:rPr>
  </w:style>
  <w:style w:type="character" w:styleId="FollowedHyperlink">
    <w:name w:val="FollowedHyperlink"/>
    <w:basedOn w:val="DefaultParagraphFont"/>
    <w:uiPriority w:val="99"/>
    <w:semiHidden/>
    <w:unhideWhenUsed/>
    <w:rsid w:val="00506341"/>
    <w:rPr>
      <w:color w:val="954F72" w:themeColor="followedHyperlink"/>
      <w:u w:val="single"/>
    </w:rPr>
  </w:style>
  <w:style w:type="paragraph" w:styleId="Header">
    <w:name w:val="header"/>
    <w:basedOn w:val="Normal"/>
    <w:link w:val="HeaderChar"/>
    <w:uiPriority w:val="99"/>
    <w:unhideWhenUsed/>
    <w:rsid w:val="00C727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270F"/>
  </w:style>
  <w:style w:type="paragraph" w:styleId="Footer">
    <w:name w:val="footer"/>
    <w:basedOn w:val="Normal"/>
    <w:link w:val="FooterChar"/>
    <w:uiPriority w:val="99"/>
    <w:unhideWhenUsed/>
    <w:rsid w:val="00C727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270F"/>
  </w:style>
  <w:style w:type="character" w:customStyle="1" w:styleId="lookup-resultcontent">
    <w:name w:val="lookup-result__content"/>
    <w:basedOn w:val="DefaultParagraphFont"/>
    <w:rsid w:val="00C7270F"/>
  </w:style>
  <w:style w:type="character" w:customStyle="1" w:styleId="apple-converted-space">
    <w:name w:val="apple-converted-space"/>
    <w:basedOn w:val="DefaultParagraphFont"/>
    <w:rsid w:val="003253DA"/>
  </w:style>
  <w:style w:type="paragraph" w:styleId="FootnoteText">
    <w:name w:val="footnote text"/>
    <w:basedOn w:val="Normal"/>
    <w:link w:val="FootnoteTextChar"/>
    <w:uiPriority w:val="99"/>
    <w:semiHidden/>
    <w:unhideWhenUsed/>
    <w:rsid w:val="002531C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531CD"/>
    <w:rPr>
      <w:sz w:val="20"/>
      <w:szCs w:val="20"/>
    </w:rPr>
  </w:style>
  <w:style w:type="character" w:styleId="FootnoteReference">
    <w:name w:val="footnote reference"/>
    <w:basedOn w:val="DefaultParagraphFont"/>
    <w:uiPriority w:val="99"/>
    <w:semiHidden/>
    <w:unhideWhenUsed/>
    <w:rsid w:val="002531CD"/>
    <w:rPr>
      <w:vertAlign w:val="superscript"/>
    </w:rPr>
  </w:style>
  <w:style w:type="paragraph" w:styleId="BalloonText">
    <w:name w:val="Balloon Text"/>
    <w:basedOn w:val="Normal"/>
    <w:link w:val="BalloonTextChar"/>
    <w:uiPriority w:val="99"/>
    <w:semiHidden/>
    <w:unhideWhenUsed/>
    <w:rsid w:val="00DB67F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B67FD"/>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44F92C-7756-5548-A6A8-E86D2088D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1262</TotalTime>
  <Pages>6</Pages>
  <Words>1473</Words>
  <Characters>8399</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gladish.dean@gmail.com</dc:creator>
  <cp:keywords/>
  <dc:description/>
  <cp:lastModifiedBy>Paul Petzschmann</cp:lastModifiedBy>
  <cp:revision>699</cp:revision>
  <dcterms:created xsi:type="dcterms:W3CDTF">2016-10-17T23:46:00Z</dcterms:created>
  <dcterms:modified xsi:type="dcterms:W3CDTF">2017-01-23T03:05:00Z</dcterms:modified>
</cp:coreProperties>
</file>