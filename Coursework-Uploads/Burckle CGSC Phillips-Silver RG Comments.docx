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4187A" w14:textId="77777777" w:rsidR="00025F05" w:rsidRPr="00D1341F" w:rsidRDefault="00485B73" w:rsidP="00485B73">
      <w:pPr>
        <w:jc w:val="center"/>
        <w:rPr>
          <w:rFonts w:ascii="Times New Roman" w:hAnsi="Times New Roman" w:cs="Times New Roman"/>
          <w:sz w:val="24"/>
          <w:szCs w:val="24"/>
        </w:rPr>
      </w:pPr>
      <w:commentRangeStart w:id="0"/>
      <w:r w:rsidRPr="00D1341F">
        <w:rPr>
          <w:rFonts w:ascii="Times New Roman" w:hAnsi="Times New Roman" w:cs="Times New Roman"/>
          <w:sz w:val="24"/>
          <w:szCs w:val="24"/>
        </w:rPr>
        <w:t xml:space="preserve">Reading Guide – Phillips-Silver Beat Deafness </w:t>
      </w:r>
      <w:commentRangeEnd w:id="0"/>
      <w:r w:rsidR="0004463C">
        <w:rPr>
          <w:rStyle w:val="CommentReference"/>
        </w:rPr>
        <w:commentReference w:id="0"/>
      </w:r>
    </w:p>
    <w:p w14:paraId="123BA26A" w14:textId="2B8D0148" w:rsidR="00485B73" w:rsidRPr="00D1341F" w:rsidRDefault="00485B73" w:rsidP="00485B73">
      <w:pPr>
        <w:rPr>
          <w:rFonts w:ascii="Times New Roman" w:hAnsi="Times New Roman" w:cs="Times New Roman"/>
          <w:b/>
          <w:sz w:val="24"/>
          <w:szCs w:val="24"/>
        </w:rPr>
      </w:pPr>
      <w:r w:rsidRPr="00D1341F">
        <w:rPr>
          <w:rFonts w:ascii="Times New Roman" w:hAnsi="Times New Roman" w:cs="Times New Roman"/>
          <w:b/>
          <w:sz w:val="24"/>
          <w:szCs w:val="24"/>
        </w:rPr>
        <w:t>Bibliographic Information</w:t>
      </w:r>
    </w:p>
    <w:p w14:paraId="5B76EC77" w14:textId="15902C61" w:rsidR="00485B73" w:rsidRPr="00D1341F" w:rsidRDefault="00AE3264" w:rsidP="00485B73">
      <w:pPr>
        <w:rPr>
          <w:rFonts w:ascii="Times New Roman" w:hAnsi="Times New Roman" w:cs="Times New Roman"/>
          <w:sz w:val="24"/>
          <w:szCs w:val="24"/>
        </w:rPr>
      </w:pPr>
      <w:r w:rsidRPr="00D1341F">
        <w:rPr>
          <w:rFonts w:ascii="Times New Roman" w:hAnsi="Times New Roman" w:cs="Times New Roman"/>
          <w:sz w:val="24"/>
          <w:szCs w:val="24"/>
        </w:rPr>
        <w:t xml:space="preserve">Phillips-Silver, J., et al. (2011). Born to dance but beat deaf: A new form of congenital amusia. </w:t>
      </w:r>
      <w:proofErr w:type="spellStart"/>
      <w:r w:rsidRPr="00D1341F">
        <w:rPr>
          <w:rFonts w:ascii="Times New Roman" w:hAnsi="Times New Roman" w:cs="Times New Roman"/>
          <w:i/>
          <w:sz w:val="24"/>
          <w:szCs w:val="24"/>
        </w:rPr>
        <w:t>Neuropsychologia</w:t>
      </w:r>
      <w:proofErr w:type="spellEnd"/>
      <w:r w:rsidRPr="00D1341F">
        <w:rPr>
          <w:rFonts w:ascii="Times New Roman" w:hAnsi="Times New Roman" w:cs="Times New Roman"/>
          <w:sz w:val="24"/>
          <w:szCs w:val="24"/>
        </w:rPr>
        <w:t xml:space="preserve"> </w:t>
      </w:r>
      <w:r w:rsidRPr="00D1341F">
        <w:rPr>
          <w:rFonts w:ascii="Times New Roman" w:hAnsi="Times New Roman" w:cs="Times New Roman"/>
          <w:bCs/>
          <w:sz w:val="24"/>
          <w:szCs w:val="24"/>
        </w:rPr>
        <w:t>49</w:t>
      </w:r>
      <w:r w:rsidRPr="00D1341F">
        <w:rPr>
          <w:rFonts w:ascii="Times New Roman" w:hAnsi="Times New Roman" w:cs="Times New Roman"/>
          <w:sz w:val="24"/>
          <w:szCs w:val="24"/>
        </w:rPr>
        <w:t>(5): 961-</w:t>
      </w:r>
      <w:commentRangeStart w:id="1"/>
      <w:r w:rsidRPr="00D1341F">
        <w:rPr>
          <w:rFonts w:ascii="Times New Roman" w:hAnsi="Times New Roman" w:cs="Times New Roman"/>
          <w:sz w:val="24"/>
          <w:szCs w:val="24"/>
        </w:rPr>
        <w:t>969</w:t>
      </w:r>
      <w:commentRangeEnd w:id="1"/>
      <w:r w:rsidR="0004463C">
        <w:rPr>
          <w:rStyle w:val="CommentReference"/>
        </w:rPr>
        <w:commentReference w:id="1"/>
      </w:r>
      <w:r w:rsidRPr="00D1341F">
        <w:rPr>
          <w:rFonts w:ascii="Times New Roman" w:hAnsi="Times New Roman" w:cs="Times New Roman"/>
          <w:sz w:val="24"/>
          <w:szCs w:val="24"/>
        </w:rPr>
        <w:t>.</w:t>
      </w:r>
      <w:bookmarkStart w:id="2" w:name="_GoBack"/>
      <w:bookmarkEnd w:id="2"/>
    </w:p>
    <w:p w14:paraId="33E4420C" w14:textId="2A067715" w:rsidR="00485B73" w:rsidRPr="00D1341F" w:rsidRDefault="00485B73" w:rsidP="00485B73">
      <w:pPr>
        <w:rPr>
          <w:rFonts w:ascii="Times New Roman" w:hAnsi="Times New Roman" w:cs="Times New Roman"/>
          <w:b/>
          <w:sz w:val="24"/>
          <w:szCs w:val="24"/>
        </w:rPr>
      </w:pPr>
      <w:r w:rsidRPr="00D1341F">
        <w:rPr>
          <w:rFonts w:ascii="Times New Roman" w:hAnsi="Times New Roman" w:cs="Times New Roman"/>
          <w:b/>
          <w:sz w:val="24"/>
          <w:szCs w:val="24"/>
        </w:rPr>
        <w:t>Reading Type/Profile</w:t>
      </w:r>
    </w:p>
    <w:p w14:paraId="551332F9" w14:textId="34D9FA3D" w:rsidR="00485B73" w:rsidRPr="00D1341F" w:rsidRDefault="00D1341F" w:rsidP="00485B73">
      <w:pPr>
        <w:rPr>
          <w:rFonts w:ascii="Times New Roman" w:hAnsi="Times New Roman" w:cs="Times New Roman"/>
          <w:sz w:val="24"/>
          <w:szCs w:val="24"/>
        </w:rPr>
      </w:pPr>
      <w:r>
        <w:rPr>
          <w:rFonts w:ascii="Times New Roman" w:hAnsi="Times New Roman" w:cs="Times New Roman"/>
          <w:sz w:val="24"/>
          <w:szCs w:val="24"/>
        </w:rPr>
        <w:t xml:space="preserve">This is a research article published in a journal that focuses on cognition from a neuroscience </w:t>
      </w:r>
      <w:commentRangeStart w:id="3"/>
      <w:r>
        <w:rPr>
          <w:rFonts w:ascii="Times New Roman" w:hAnsi="Times New Roman" w:cs="Times New Roman"/>
          <w:sz w:val="24"/>
          <w:szCs w:val="24"/>
        </w:rPr>
        <w:t>perspective</w:t>
      </w:r>
      <w:commentRangeEnd w:id="3"/>
      <w:r w:rsidR="0004463C">
        <w:rPr>
          <w:rStyle w:val="CommentReference"/>
        </w:rPr>
        <w:commentReference w:id="3"/>
      </w:r>
      <w:r>
        <w:rPr>
          <w:rFonts w:ascii="Times New Roman" w:hAnsi="Times New Roman" w:cs="Times New Roman"/>
          <w:sz w:val="24"/>
          <w:szCs w:val="24"/>
        </w:rPr>
        <w:t xml:space="preserve">. </w:t>
      </w:r>
    </w:p>
    <w:p w14:paraId="381EB007" w14:textId="6C72AB61" w:rsidR="00485B73" w:rsidRPr="00D1341F" w:rsidRDefault="00485B73" w:rsidP="00485B73">
      <w:pPr>
        <w:rPr>
          <w:rFonts w:ascii="Times New Roman" w:hAnsi="Times New Roman" w:cs="Times New Roman"/>
          <w:b/>
          <w:sz w:val="24"/>
          <w:szCs w:val="24"/>
        </w:rPr>
      </w:pPr>
      <w:r w:rsidRPr="00D1341F">
        <w:rPr>
          <w:rFonts w:ascii="Times New Roman" w:hAnsi="Times New Roman" w:cs="Times New Roman"/>
          <w:b/>
          <w:sz w:val="24"/>
          <w:szCs w:val="24"/>
        </w:rPr>
        <w:t>Author Background</w:t>
      </w:r>
    </w:p>
    <w:p w14:paraId="06259CE8" w14:textId="273AFC1B" w:rsidR="00485B73" w:rsidRPr="00D1341F" w:rsidRDefault="0079484A" w:rsidP="00485B73">
      <w:pPr>
        <w:rPr>
          <w:rFonts w:ascii="Times New Roman" w:hAnsi="Times New Roman" w:cs="Times New Roman"/>
          <w:sz w:val="24"/>
          <w:szCs w:val="24"/>
        </w:rPr>
      </w:pPr>
      <w:r>
        <w:rPr>
          <w:rFonts w:ascii="Times New Roman" w:hAnsi="Times New Roman" w:cs="Times New Roman"/>
          <w:sz w:val="24"/>
          <w:szCs w:val="24"/>
        </w:rPr>
        <w:t xml:space="preserve">Jessica Phillips-Silver </w:t>
      </w:r>
      <w:commentRangeStart w:id="4"/>
      <w:r w:rsidR="00783AAB">
        <w:rPr>
          <w:rFonts w:ascii="Times New Roman" w:hAnsi="Times New Roman" w:cs="Times New Roman"/>
          <w:sz w:val="24"/>
          <w:szCs w:val="24"/>
        </w:rPr>
        <w:t>is</w:t>
      </w:r>
      <w:commentRangeEnd w:id="4"/>
      <w:r w:rsidR="0004463C">
        <w:rPr>
          <w:rStyle w:val="CommentReference"/>
        </w:rPr>
        <w:commentReference w:id="4"/>
      </w:r>
      <w:r w:rsidR="00783AAB">
        <w:rPr>
          <w:rFonts w:ascii="Times New Roman" w:hAnsi="Times New Roman" w:cs="Times New Roman"/>
          <w:sz w:val="24"/>
          <w:szCs w:val="24"/>
        </w:rPr>
        <w:t xml:space="preserve"> a res</w:t>
      </w:r>
      <w:r w:rsidR="007B19DB">
        <w:rPr>
          <w:rFonts w:ascii="Times New Roman" w:hAnsi="Times New Roman" w:cs="Times New Roman"/>
          <w:sz w:val="24"/>
          <w:szCs w:val="24"/>
        </w:rPr>
        <w:t>earcher who received her Ph.D. in</w:t>
      </w:r>
      <w:r w:rsidR="00783AAB">
        <w:rPr>
          <w:rFonts w:ascii="Times New Roman" w:hAnsi="Times New Roman" w:cs="Times New Roman"/>
          <w:sz w:val="24"/>
          <w:szCs w:val="24"/>
        </w:rPr>
        <w:t xml:space="preserve"> Psychology, Neuroscience and Behavior at McMaster. At the time of this publication, she was working at the International Laboratory for Brain, Music, and Sound Research in Montreal, looking at perception of beat and at synchronization of music in people with cochlear implants. She is also a music educator and </w:t>
      </w:r>
      <w:commentRangeStart w:id="5"/>
      <w:r w:rsidR="00783AAB">
        <w:rPr>
          <w:rFonts w:ascii="Times New Roman" w:hAnsi="Times New Roman" w:cs="Times New Roman"/>
          <w:sz w:val="24"/>
          <w:szCs w:val="24"/>
        </w:rPr>
        <w:t>vo</w:t>
      </w:r>
      <w:r w:rsidR="00B22819">
        <w:rPr>
          <w:rFonts w:ascii="Times New Roman" w:hAnsi="Times New Roman" w:cs="Times New Roman"/>
          <w:sz w:val="24"/>
          <w:szCs w:val="24"/>
        </w:rPr>
        <w:t>calist</w:t>
      </w:r>
      <w:commentRangeEnd w:id="5"/>
      <w:r w:rsidR="0004463C">
        <w:rPr>
          <w:rStyle w:val="CommentReference"/>
        </w:rPr>
        <w:commentReference w:id="5"/>
      </w:r>
      <w:r w:rsidR="00B22819">
        <w:rPr>
          <w:rFonts w:ascii="Times New Roman" w:hAnsi="Times New Roman" w:cs="Times New Roman"/>
          <w:sz w:val="24"/>
          <w:szCs w:val="24"/>
        </w:rPr>
        <w:t>.</w:t>
      </w:r>
    </w:p>
    <w:p w14:paraId="01B7674F" w14:textId="5DE4D458" w:rsidR="00485B73" w:rsidRPr="00D1341F" w:rsidRDefault="00485B73" w:rsidP="00485B73">
      <w:pPr>
        <w:rPr>
          <w:rFonts w:ascii="Times New Roman" w:hAnsi="Times New Roman" w:cs="Times New Roman"/>
          <w:b/>
          <w:sz w:val="24"/>
          <w:szCs w:val="24"/>
        </w:rPr>
      </w:pPr>
      <w:r w:rsidRPr="00D1341F">
        <w:rPr>
          <w:rFonts w:ascii="Times New Roman" w:hAnsi="Times New Roman" w:cs="Times New Roman"/>
          <w:b/>
          <w:sz w:val="24"/>
          <w:szCs w:val="24"/>
        </w:rPr>
        <w:t>Abstract/Summary</w:t>
      </w:r>
    </w:p>
    <w:p w14:paraId="25AC9DFA" w14:textId="77777777" w:rsidR="0007612C" w:rsidRPr="0007612C" w:rsidRDefault="0085014A" w:rsidP="00485B73">
      <w:pPr>
        <w:rPr>
          <w:rFonts w:ascii="Times New Roman" w:hAnsi="Times New Roman" w:cs="Times New Roman"/>
          <w:sz w:val="24"/>
          <w:szCs w:val="24"/>
        </w:rPr>
      </w:pPr>
      <w:r w:rsidRPr="0007612C">
        <w:rPr>
          <w:rFonts w:ascii="Times New Roman" w:hAnsi="Times New Roman" w:cs="Times New Roman"/>
          <w:sz w:val="24"/>
          <w:szCs w:val="24"/>
        </w:rPr>
        <w:t xml:space="preserve">In this study, Phillips-Silver and </w:t>
      </w:r>
      <w:r w:rsidR="007B19DB" w:rsidRPr="0007612C">
        <w:rPr>
          <w:rFonts w:ascii="Times New Roman" w:hAnsi="Times New Roman" w:cs="Times New Roman"/>
          <w:sz w:val="24"/>
          <w:szCs w:val="24"/>
        </w:rPr>
        <w:t xml:space="preserve">colleagues </w:t>
      </w:r>
      <w:r w:rsidR="00694A51" w:rsidRPr="0007612C">
        <w:rPr>
          <w:rFonts w:ascii="Times New Roman" w:hAnsi="Times New Roman" w:cs="Times New Roman"/>
          <w:sz w:val="24"/>
          <w:szCs w:val="24"/>
        </w:rPr>
        <w:t xml:space="preserve">wanted to study </w:t>
      </w:r>
      <w:r w:rsidR="00515A92" w:rsidRPr="0007612C">
        <w:rPr>
          <w:rFonts w:ascii="Times New Roman" w:hAnsi="Times New Roman" w:cs="Times New Roman"/>
          <w:sz w:val="24"/>
          <w:szCs w:val="24"/>
        </w:rPr>
        <w:t xml:space="preserve">rhythmic amusia </w:t>
      </w:r>
    </w:p>
    <w:p w14:paraId="69070F41" w14:textId="0AC714EF" w:rsidR="00485B73" w:rsidRPr="00447BDE" w:rsidRDefault="0007612C" w:rsidP="00447BDE">
      <w:pPr>
        <w:widowControl w:val="0"/>
        <w:autoSpaceDE w:val="0"/>
        <w:autoSpaceDN w:val="0"/>
        <w:adjustRightInd w:val="0"/>
        <w:spacing w:after="240" w:line="200" w:lineRule="atLeast"/>
        <w:rPr>
          <w:rFonts w:ascii="Times New Roman" w:hAnsi="Times New Roman" w:cs="Times New Roman"/>
          <w:color w:val="000000"/>
          <w:sz w:val="24"/>
          <w:szCs w:val="24"/>
        </w:rPr>
      </w:pPr>
      <w:r>
        <w:rPr>
          <w:rFonts w:ascii="Times New Roman" w:hAnsi="Times New Roman" w:cs="Times New Roman"/>
          <w:color w:val="000000"/>
          <w:sz w:val="24"/>
          <w:szCs w:val="24"/>
        </w:rPr>
        <w:t>“</w:t>
      </w:r>
      <w:r w:rsidRPr="0007612C">
        <w:rPr>
          <w:rFonts w:ascii="Times New Roman" w:hAnsi="Times New Roman" w:cs="Times New Roman"/>
          <w:color w:val="000000"/>
          <w:sz w:val="24"/>
          <w:szCs w:val="24"/>
        </w:rPr>
        <w:t xml:space="preserve">Humans move to the beat of music. Despite the ubiquity and early emergence of this response, some individuals report being unable to feel the beat in music. We report a sample of people without special training, all of whom were proficient at perceiving and producing the musical beat with the exception of one case (“Mathieu”). Motion capture and psychophysical tests revealed that people synchronized full-body motion to music and detected when a model dancer was not </w:t>
      </w:r>
      <w:r>
        <w:rPr>
          <w:rFonts w:ascii="Times New Roman" w:hAnsi="Times New Roman" w:cs="Times New Roman"/>
          <w:color w:val="000000"/>
          <w:sz w:val="24"/>
          <w:szCs w:val="24"/>
        </w:rPr>
        <w:t>in time with the music. In con</w:t>
      </w:r>
      <w:r w:rsidRPr="0007612C">
        <w:rPr>
          <w:rFonts w:ascii="Times New Roman" w:hAnsi="Times New Roman" w:cs="Times New Roman"/>
          <w:color w:val="000000"/>
          <w:sz w:val="24"/>
          <w:szCs w:val="24"/>
        </w:rPr>
        <w:t>trast, Mathieu failed to period- and phase-lock his movement to the beat of most music pieces</w:t>
      </w:r>
      <w:r>
        <w:rPr>
          <w:rFonts w:ascii="Times New Roman" w:hAnsi="Times New Roman" w:cs="Times New Roman"/>
          <w:color w:val="000000"/>
          <w:sz w:val="24"/>
          <w:szCs w:val="24"/>
        </w:rPr>
        <w:t xml:space="preserve"> (meaning he was not able to </w:t>
      </w:r>
      <w:r w:rsidR="00447BDE">
        <w:rPr>
          <w:rFonts w:ascii="Times New Roman" w:hAnsi="Times New Roman" w:cs="Times New Roman"/>
          <w:color w:val="000000"/>
          <w:sz w:val="24"/>
          <w:szCs w:val="24"/>
        </w:rPr>
        <w:t>match his movement to the pulses of energy that indicate beats)</w:t>
      </w:r>
      <w:r w:rsidRPr="0007612C">
        <w:rPr>
          <w:rFonts w:ascii="Times New Roman" w:hAnsi="Times New Roman" w:cs="Times New Roman"/>
          <w:color w:val="000000"/>
          <w:sz w:val="24"/>
          <w:szCs w:val="24"/>
        </w:rPr>
        <w:t xml:space="preserve">, and failed to detect most asynchronies of the model dancer. Mathieu’s near-normal synchronization with a metronome suggests that the deficit concerns beat finding in the context of music. These results point to time as having a distinct neurobiological origin from pitch in music </w:t>
      </w:r>
      <w:commentRangeStart w:id="6"/>
      <w:r w:rsidRPr="0007612C">
        <w:rPr>
          <w:rFonts w:ascii="Times New Roman" w:hAnsi="Times New Roman" w:cs="Times New Roman"/>
          <w:color w:val="000000"/>
          <w:sz w:val="24"/>
          <w:szCs w:val="24"/>
        </w:rPr>
        <w:t>processing</w:t>
      </w:r>
      <w:commentRangeEnd w:id="6"/>
      <w:r w:rsidR="0004463C">
        <w:rPr>
          <w:rStyle w:val="CommentReference"/>
        </w:rPr>
        <w:commentReference w:id="6"/>
      </w:r>
      <w:r w:rsidRPr="0007612C">
        <w:rPr>
          <w:rFonts w:ascii="Times New Roman" w:hAnsi="Times New Roman" w:cs="Times New Roman"/>
          <w:color w:val="000000"/>
          <w:sz w:val="24"/>
          <w:szCs w:val="24"/>
        </w:rPr>
        <w:t>.</w:t>
      </w:r>
      <w:r>
        <w:rPr>
          <w:rFonts w:ascii="Times New Roman" w:hAnsi="Times New Roman" w:cs="Times New Roman"/>
          <w:color w:val="000000"/>
          <w:sz w:val="24"/>
          <w:szCs w:val="24"/>
        </w:rPr>
        <w:t>”</w:t>
      </w:r>
      <w:r w:rsidRPr="0007612C">
        <w:rPr>
          <w:rFonts w:ascii="Times New Roman" w:hAnsi="Times New Roman" w:cs="Times New Roman"/>
          <w:color w:val="000000"/>
          <w:sz w:val="24"/>
          <w:szCs w:val="24"/>
        </w:rPr>
        <w:t xml:space="preserve"> </w:t>
      </w:r>
    </w:p>
    <w:p w14:paraId="3062705E" w14:textId="58D124EF" w:rsidR="00485B73" w:rsidRPr="00D1341F" w:rsidRDefault="00485B73" w:rsidP="00485B73">
      <w:pPr>
        <w:rPr>
          <w:rFonts w:ascii="Times New Roman" w:hAnsi="Times New Roman" w:cs="Times New Roman"/>
          <w:b/>
          <w:sz w:val="24"/>
          <w:szCs w:val="24"/>
        </w:rPr>
      </w:pPr>
      <w:r w:rsidRPr="00D1341F">
        <w:rPr>
          <w:rFonts w:ascii="Times New Roman" w:hAnsi="Times New Roman" w:cs="Times New Roman"/>
          <w:b/>
          <w:sz w:val="24"/>
          <w:szCs w:val="24"/>
        </w:rPr>
        <w:t>Important Details</w:t>
      </w:r>
    </w:p>
    <w:p w14:paraId="4F5FE3D2" w14:textId="2F15B4FC" w:rsidR="006B7640" w:rsidDel="0054399E" w:rsidRDefault="006B7640" w:rsidP="00485B73">
      <w:pPr>
        <w:rPr>
          <w:del w:id="7" w:author="Dean Gladish" w:date="2018-04-17T17:21:00Z"/>
          <w:rFonts w:ascii="Times New Roman" w:hAnsi="Times New Roman" w:cs="Times New Roman"/>
          <w:sz w:val="24"/>
          <w:szCs w:val="24"/>
        </w:rPr>
      </w:pPr>
      <w:del w:id="8" w:author="Dean Gladish" w:date="2018-04-17T17:21:00Z">
        <w:r w:rsidDel="0054399E">
          <w:rPr>
            <w:rFonts w:ascii="Times New Roman" w:hAnsi="Times New Roman" w:cs="Times New Roman"/>
            <w:sz w:val="24"/>
            <w:szCs w:val="24"/>
          </w:rPr>
          <w:delText xml:space="preserve">Important </w:delText>
        </w:r>
        <w:commentRangeStart w:id="9"/>
        <w:r w:rsidDel="0054399E">
          <w:rPr>
            <w:rFonts w:ascii="Times New Roman" w:hAnsi="Times New Roman" w:cs="Times New Roman"/>
            <w:sz w:val="24"/>
            <w:szCs w:val="24"/>
          </w:rPr>
          <w:delText>Terms</w:delText>
        </w:r>
        <w:commentRangeEnd w:id="9"/>
        <w:r w:rsidR="00484717" w:rsidDel="0054399E">
          <w:rPr>
            <w:rStyle w:val="CommentReference"/>
          </w:rPr>
          <w:commentReference w:id="9"/>
        </w:r>
        <w:r w:rsidDel="0054399E">
          <w:rPr>
            <w:rFonts w:ascii="Times New Roman" w:hAnsi="Times New Roman" w:cs="Times New Roman"/>
            <w:sz w:val="24"/>
            <w:szCs w:val="24"/>
          </w:rPr>
          <w:delText xml:space="preserve">: </w:delText>
        </w:r>
      </w:del>
    </w:p>
    <w:p w14:paraId="6A82D870" w14:textId="5DD232CA" w:rsidR="00485B73" w:rsidRDefault="00472A4D" w:rsidP="00485B73">
      <w:pPr>
        <w:rPr>
          <w:rFonts w:ascii="Times New Roman" w:hAnsi="Times New Roman" w:cs="Times New Roman"/>
          <w:sz w:val="24"/>
          <w:szCs w:val="24"/>
        </w:rPr>
      </w:pPr>
      <w:r>
        <w:rPr>
          <w:rFonts w:ascii="Times New Roman" w:hAnsi="Times New Roman" w:cs="Times New Roman"/>
          <w:sz w:val="24"/>
          <w:szCs w:val="24"/>
        </w:rPr>
        <w:t xml:space="preserve">Research Question(s): </w:t>
      </w:r>
      <w:r w:rsidR="003C09C8">
        <w:rPr>
          <w:rFonts w:ascii="Times New Roman" w:hAnsi="Times New Roman" w:cs="Times New Roman"/>
          <w:sz w:val="24"/>
          <w:szCs w:val="24"/>
        </w:rPr>
        <w:t>How did Mathieu’s synchronization response compare to a control group? If there was a deficit in beat synchronization compared to the control, is it due to the type of external physical manifestation of the beat, the tempo, or the type of music?</w:t>
      </w:r>
    </w:p>
    <w:p w14:paraId="6B7BF333" w14:textId="1D1E6BF8" w:rsidR="00AA1A53" w:rsidRDefault="00A61006" w:rsidP="00485B73">
      <w:pPr>
        <w:rPr>
          <w:rFonts w:ascii="Times New Roman" w:hAnsi="Times New Roman" w:cs="Times New Roman"/>
          <w:sz w:val="24"/>
          <w:szCs w:val="24"/>
        </w:rPr>
      </w:pPr>
      <w:r>
        <w:rPr>
          <w:rFonts w:ascii="Times New Roman" w:hAnsi="Times New Roman" w:cs="Times New Roman"/>
          <w:sz w:val="24"/>
          <w:szCs w:val="24"/>
        </w:rPr>
        <w:t xml:space="preserve">Methodology: </w:t>
      </w:r>
      <w:r w:rsidR="00100A2C">
        <w:rPr>
          <w:rFonts w:ascii="Times New Roman" w:hAnsi="Times New Roman" w:cs="Times New Roman"/>
          <w:sz w:val="24"/>
          <w:szCs w:val="24"/>
        </w:rPr>
        <w:t xml:space="preserve">The researchers </w:t>
      </w:r>
      <w:r w:rsidR="00F16DD3">
        <w:rPr>
          <w:rFonts w:ascii="Times New Roman" w:hAnsi="Times New Roman" w:cs="Times New Roman"/>
          <w:sz w:val="24"/>
          <w:szCs w:val="24"/>
        </w:rPr>
        <w:t xml:space="preserve">recruited 33 adults to be in a control group and a </w:t>
      </w:r>
      <w:r w:rsidR="000C7A05">
        <w:rPr>
          <w:rFonts w:ascii="Times New Roman" w:hAnsi="Times New Roman" w:cs="Times New Roman"/>
          <w:sz w:val="24"/>
          <w:szCs w:val="24"/>
        </w:rPr>
        <w:t>23-year-old</w:t>
      </w:r>
      <w:r w:rsidR="00F16DD3">
        <w:rPr>
          <w:rFonts w:ascii="Times New Roman" w:hAnsi="Times New Roman" w:cs="Times New Roman"/>
          <w:sz w:val="24"/>
          <w:szCs w:val="24"/>
        </w:rPr>
        <w:t xml:space="preserve"> student named Mathieu who reported that he felt that he could not keep a beat. After running the Montreal Battery of Evaluation of </w:t>
      </w:r>
      <w:proofErr w:type="spellStart"/>
      <w:r w:rsidR="00F16DD3">
        <w:rPr>
          <w:rFonts w:ascii="Times New Roman" w:hAnsi="Times New Roman" w:cs="Times New Roman"/>
          <w:sz w:val="24"/>
          <w:szCs w:val="24"/>
        </w:rPr>
        <w:t>Amusia</w:t>
      </w:r>
      <w:proofErr w:type="spellEnd"/>
      <w:r w:rsidR="00F16DD3">
        <w:rPr>
          <w:rFonts w:ascii="Times New Roman" w:hAnsi="Times New Roman" w:cs="Times New Roman"/>
          <w:sz w:val="24"/>
          <w:szCs w:val="24"/>
        </w:rPr>
        <w:t xml:space="preserve"> (MBEA) on </w:t>
      </w:r>
      <w:commentRangeStart w:id="10"/>
      <w:r w:rsidR="00F16DD3">
        <w:rPr>
          <w:rFonts w:ascii="Times New Roman" w:hAnsi="Times New Roman" w:cs="Times New Roman"/>
          <w:sz w:val="24"/>
          <w:szCs w:val="24"/>
        </w:rPr>
        <w:t>him</w:t>
      </w:r>
      <w:commentRangeEnd w:id="10"/>
      <w:r w:rsidR="0054399E">
        <w:rPr>
          <w:rStyle w:val="CommentReference"/>
        </w:rPr>
        <w:commentReference w:id="10"/>
      </w:r>
      <w:r w:rsidR="00F16DD3">
        <w:rPr>
          <w:rFonts w:ascii="Times New Roman" w:hAnsi="Times New Roman" w:cs="Times New Roman"/>
          <w:sz w:val="24"/>
          <w:szCs w:val="24"/>
        </w:rPr>
        <w:t xml:space="preserve"> to make sure that he did not also suffer from congenital amusia (tone deafness), Mathieu and the controls were asked to bounce to the regular beat of a popular merengue song, as well as to the beat of a </w:t>
      </w:r>
      <w:commentRangeStart w:id="11"/>
      <w:r w:rsidR="00F16DD3">
        <w:rPr>
          <w:rFonts w:ascii="Times New Roman" w:hAnsi="Times New Roman" w:cs="Times New Roman"/>
          <w:sz w:val="24"/>
          <w:szCs w:val="24"/>
        </w:rPr>
        <w:t>metronome</w:t>
      </w:r>
      <w:commentRangeEnd w:id="11"/>
      <w:r w:rsidR="0054399E">
        <w:rPr>
          <w:rStyle w:val="CommentReference"/>
        </w:rPr>
        <w:commentReference w:id="11"/>
      </w:r>
      <w:r w:rsidR="00F16DD3">
        <w:rPr>
          <w:rFonts w:ascii="Times New Roman" w:hAnsi="Times New Roman" w:cs="Times New Roman"/>
          <w:sz w:val="24"/>
          <w:szCs w:val="24"/>
        </w:rPr>
        <w:t xml:space="preserve">. A visual aid of the experimenter bouncing to the beat was also presented. To make sure that any deficit between Mathieu and the controls was not due to the physical activity of bouncing to the beat, </w:t>
      </w:r>
      <w:r w:rsidR="00F16DD3">
        <w:rPr>
          <w:rFonts w:ascii="Times New Roman" w:hAnsi="Times New Roman" w:cs="Times New Roman"/>
          <w:sz w:val="24"/>
          <w:szCs w:val="24"/>
        </w:rPr>
        <w:lastRenderedPageBreak/>
        <w:t xml:space="preserve">the experimenters also had them tap to the beat of the merengue and metronome. Other variations included adding various types of music to be bounced to and changing the tempo of the songs. </w:t>
      </w:r>
      <w:r w:rsidR="00601645">
        <w:rPr>
          <w:rFonts w:ascii="Times New Roman" w:hAnsi="Times New Roman" w:cs="Times New Roman"/>
          <w:sz w:val="24"/>
          <w:szCs w:val="24"/>
        </w:rPr>
        <w:t xml:space="preserve">In order to assess Mathieu’s perception </w:t>
      </w:r>
      <w:proofErr w:type="gramStart"/>
      <w:r w:rsidR="00601645">
        <w:rPr>
          <w:rFonts w:ascii="Times New Roman" w:hAnsi="Times New Roman" w:cs="Times New Roman"/>
          <w:sz w:val="24"/>
          <w:szCs w:val="24"/>
        </w:rPr>
        <w:t>abilities</w:t>
      </w:r>
      <w:proofErr w:type="gramEnd"/>
      <w:r w:rsidR="00601645">
        <w:rPr>
          <w:rFonts w:ascii="Times New Roman" w:hAnsi="Times New Roman" w:cs="Times New Roman"/>
          <w:sz w:val="24"/>
          <w:szCs w:val="24"/>
        </w:rPr>
        <w:t xml:space="preserve"> separate from action, the researchers showed all participants various clips of a person bouncing either in synch or out of synch with the music.</w:t>
      </w:r>
    </w:p>
    <w:p w14:paraId="2C5210CA" w14:textId="646FE62E" w:rsidR="00870C11" w:rsidRDefault="00870C11" w:rsidP="00485B73">
      <w:pPr>
        <w:rPr>
          <w:rFonts w:ascii="Times New Roman" w:hAnsi="Times New Roman" w:cs="Times New Roman"/>
          <w:sz w:val="24"/>
          <w:szCs w:val="24"/>
        </w:rPr>
      </w:pPr>
      <w:r>
        <w:rPr>
          <w:rFonts w:ascii="Times New Roman" w:hAnsi="Times New Roman" w:cs="Times New Roman"/>
          <w:sz w:val="24"/>
          <w:szCs w:val="24"/>
        </w:rPr>
        <w:t>Results:</w:t>
      </w:r>
      <w:r w:rsidR="007D2BA7">
        <w:rPr>
          <w:rFonts w:ascii="Times New Roman" w:hAnsi="Times New Roman" w:cs="Times New Roman"/>
          <w:sz w:val="24"/>
          <w:szCs w:val="24"/>
        </w:rPr>
        <w:t xml:space="preserve"> </w:t>
      </w:r>
      <w:r w:rsidR="008E018D">
        <w:rPr>
          <w:rFonts w:ascii="Times New Roman" w:hAnsi="Times New Roman" w:cs="Times New Roman"/>
          <w:sz w:val="24"/>
          <w:szCs w:val="24"/>
        </w:rPr>
        <w:t xml:space="preserve">They found that Mathieu was able to phase- and period-lock with the metronome and when watching the experimenter bounce to the </w:t>
      </w:r>
      <w:r w:rsidR="000C7A05">
        <w:rPr>
          <w:rFonts w:ascii="Times New Roman" w:hAnsi="Times New Roman" w:cs="Times New Roman"/>
          <w:sz w:val="24"/>
          <w:szCs w:val="24"/>
        </w:rPr>
        <w:t>music but</w:t>
      </w:r>
      <w:r w:rsidR="008E018D">
        <w:rPr>
          <w:rFonts w:ascii="Times New Roman" w:hAnsi="Times New Roman" w:cs="Times New Roman"/>
          <w:sz w:val="24"/>
          <w:szCs w:val="24"/>
        </w:rPr>
        <w:t xml:space="preserve"> could not synchronize to the beat when bouncing to the music, even after seeing the visual aid. This was also true when he was asked to tap the beat. However, he was able to bounce in regular intervals in silence. His inability to synchronize with the merengue generalized, for the most part, to other types of music as well. He was generally able to detect whether tempo decreased or increased, but his sensitivity to such change in music was lower than the controls; however, his sensitivity to change in tempo in a metronome beat was about the same as the controls. This pattern of results was about the same when asked to determine whether a bouncer in a clip was in or out of sync</w:t>
      </w:r>
      <w:ins w:id="12" w:author="Dean Gladish" w:date="2018-04-17T17:24:00Z">
        <w:r w:rsidR="0054399E">
          <w:rPr>
            <w:rFonts w:ascii="Times New Roman" w:hAnsi="Times New Roman" w:cs="Times New Roman"/>
            <w:sz w:val="24"/>
            <w:szCs w:val="24"/>
          </w:rPr>
          <w:t>h</w:t>
        </w:r>
      </w:ins>
      <w:del w:id="13" w:author="Dean Gladish" w:date="2018-04-17T17:17:00Z">
        <w:r w:rsidR="008E018D" w:rsidDel="00484717">
          <w:rPr>
            <w:rFonts w:ascii="Times New Roman" w:hAnsi="Times New Roman" w:cs="Times New Roman"/>
            <w:sz w:val="24"/>
            <w:szCs w:val="24"/>
          </w:rPr>
          <w:delText>h</w:delText>
        </w:r>
      </w:del>
      <w:r w:rsidR="008E018D">
        <w:rPr>
          <w:rFonts w:ascii="Times New Roman" w:hAnsi="Times New Roman" w:cs="Times New Roman"/>
          <w:sz w:val="24"/>
          <w:szCs w:val="24"/>
        </w:rPr>
        <w:t>: when the clip was</w:t>
      </w:r>
      <w:ins w:id="14" w:author="Dean Gladish" w:date="2018-04-17T17:25:00Z">
        <w:r w:rsidR="0054399E">
          <w:rPr>
            <w:rFonts w:ascii="Times New Roman" w:hAnsi="Times New Roman" w:cs="Times New Roman"/>
            <w:sz w:val="24"/>
            <w:szCs w:val="24"/>
          </w:rPr>
          <w:t xml:space="preserve"> played with</w:t>
        </w:r>
      </w:ins>
      <w:del w:id="15" w:author="Dean Gladish" w:date="2018-04-17T17:25:00Z">
        <w:r w:rsidR="008E018D" w:rsidDel="0054399E">
          <w:rPr>
            <w:rFonts w:ascii="Times New Roman" w:hAnsi="Times New Roman" w:cs="Times New Roman"/>
            <w:sz w:val="24"/>
            <w:szCs w:val="24"/>
          </w:rPr>
          <w:delText xml:space="preserve"> to</w:delText>
        </w:r>
      </w:del>
      <w:r w:rsidR="008E018D">
        <w:rPr>
          <w:rFonts w:ascii="Times New Roman" w:hAnsi="Times New Roman" w:cs="Times New Roman"/>
          <w:sz w:val="24"/>
          <w:szCs w:val="24"/>
        </w:rPr>
        <w:t xml:space="preserve"> music, his ability to detect </w:t>
      </w:r>
      <w:r w:rsidR="00CB580B">
        <w:rPr>
          <w:rFonts w:ascii="Times New Roman" w:hAnsi="Times New Roman" w:cs="Times New Roman"/>
          <w:sz w:val="24"/>
          <w:szCs w:val="24"/>
        </w:rPr>
        <w:t xml:space="preserve">minute asynchrony was lower than the controls but was about the same when the clip was to a metronome </w:t>
      </w:r>
      <w:commentRangeStart w:id="16"/>
      <w:r w:rsidR="00CB580B">
        <w:rPr>
          <w:rFonts w:ascii="Times New Roman" w:hAnsi="Times New Roman" w:cs="Times New Roman"/>
          <w:sz w:val="24"/>
          <w:szCs w:val="24"/>
        </w:rPr>
        <w:t>beat</w:t>
      </w:r>
      <w:commentRangeEnd w:id="16"/>
      <w:r w:rsidR="00484717">
        <w:rPr>
          <w:rStyle w:val="CommentReference"/>
        </w:rPr>
        <w:commentReference w:id="16"/>
      </w:r>
      <w:r w:rsidR="00CB580B">
        <w:rPr>
          <w:rFonts w:ascii="Times New Roman" w:hAnsi="Times New Roman" w:cs="Times New Roman"/>
          <w:sz w:val="24"/>
          <w:szCs w:val="24"/>
        </w:rPr>
        <w:t>.</w:t>
      </w:r>
    </w:p>
    <w:p w14:paraId="635AE76D" w14:textId="7F3A6070" w:rsidR="00870C11" w:rsidRPr="00D1341F" w:rsidRDefault="00870C11" w:rsidP="00485B73">
      <w:pPr>
        <w:rPr>
          <w:rFonts w:ascii="Times New Roman" w:hAnsi="Times New Roman" w:cs="Times New Roman"/>
          <w:sz w:val="24"/>
          <w:szCs w:val="24"/>
        </w:rPr>
      </w:pPr>
      <w:r>
        <w:rPr>
          <w:rFonts w:ascii="Times New Roman" w:hAnsi="Times New Roman" w:cs="Times New Roman"/>
          <w:sz w:val="24"/>
          <w:szCs w:val="24"/>
        </w:rPr>
        <w:t xml:space="preserve">Discussion: </w:t>
      </w:r>
      <w:r w:rsidR="000C7A05">
        <w:rPr>
          <w:rFonts w:ascii="Times New Roman" w:hAnsi="Times New Roman" w:cs="Times New Roman"/>
          <w:sz w:val="24"/>
          <w:szCs w:val="24"/>
        </w:rPr>
        <w:t xml:space="preserve">This study seems to suggest that beat deafness is a problem with </w:t>
      </w:r>
      <w:commentRangeStart w:id="17"/>
      <w:r w:rsidR="000C7A05">
        <w:rPr>
          <w:rFonts w:ascii="Times New Roman" w:hAnsi="Times New Roman" w:cs="Times New Roman"/>
          <w:sz w:val="24"/>
          <w:szCs w:val="24"/>
        </w:rPr>
        <w:t>perception</w:t>
      </w:r>
      <w:commentRangeEnd w:id="17"/>
      <w:r w:rsidR="0054399E">
        <w:rPr>
          <w:rStyle w:val="CommentReference"/>
        </w:rPr>
        <w:commentReference w:id="17"/>
      </w:r>
      <w:r w:rsidR="000C7A05">
        <w:rPr>
          <w:rFonts w:ascii="Times New Roman" w:hAnsi="Times New Roman" w:cs="Times New Roman"/>
          <w:sz w:val="24"/>
          <w:szCs w:val="24"/>
        </w:rPr>
        <w:t xml:space="preserve"> and that it is distinct from tone deafness. Because Mathieu earned normal scores on the pitch sections of the MBEA and his difficulty in perceiving the beat in music did not stem from variations of pitch as in people with pitch deafness, there is strong evidence to suggest that beat deafness is a new form of congenital </w:t>
      </w:r>
      <w:commentRangeStart w:id="18"/>
      <w:proofErr w:type="spellStart"/>
      <w:r w:rsidR="000C7A05">
        <w:rPr>
          <w:rFonts w:ascii="Times New Roman" w:hAnsi="Times New Roman" w:cs="Times New Roman"/>
          <w:sz w:val="24"/>
          <w:szCs w:val="24"/>
        </w:rPr>
        <w:t>amusia</w:t>
      </w:r>
      <w:commentRangeEnd w:id="18"/>
      <w:proofErr w:type="spellEnd"/>
      <w:r w:rsidR="00484717">
        <w:rPr>
          <w:rStyle w:val="CommentReference"/>
        </w:rPr>
        <w:commentReference w:id="18"/>
      </w:r>
      <w:r w:rsidR="000C7A05">
        <w:rPr>
          <w:rFonts w:ascii="Times New Roman" w:hAnsi="Times New Roman" w:cs="Times New Roman"/>
          <w:sz w:val="24"/>
          <w:szCs w:val="24"/>
        </w:rPr>
        <w:t xml:space="preserve">. </w:t>
      </w:r>
    </w:p>
    <w:p w14:paraId="6813D890" w14:textId="77777777" w:rsidR="004140AB" w:rsidRPr="00D1341F" w:rsidRDefault="004140AB" w:rsidP="00485B73">
      <w:pPr>
        <w:rPr>
          <w:rFonts w:ascii="Times New Roman" w:hAnsi="Times New Roman" w:cs="Times New Roman"/>
          <w:sz w:val="24"/>
          <w:szCs w:val="24"/>
        </w:rPr>
      </w:pPr>
    </w:p>
    <w:sectPr w:rsidR="004140AB" w:rsidRPr="00D134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an Gladish" w:date="2018-04-17T16:58:00Z" w:initials="DG">
    <w:p w14:paraId="4EB2A08C" w14:textId="168A53FA" w:rsidR="0004463C" w:rsidRDefault="0004463C">
      <w:pPr>
        <w:pStyle w:val="CommentText"/>
      </w:pPr>
      <w:r>
        <w:rPr>
          <w:rStyle w:val="CommentReference"/>
        </w:rPr>
        <w:annotationRef/>
      </w:r>
      <w:r>
        <w:t xml:space="preserve">This is not a bad title; it is </w:t>
      </w:r>
      <w:proofErr w:type="gramStart"/>
      <w:r>
        <w:t>fairly descriptive</w:t>
      </w:r>
      <w:proofErr w:type="gramEnd"/>
      <w:r>
        <w:t xml:space="preserve">.  </w:t>
      </w:r>
    </w:p>
  </w:comment>
  <w:comment w:id="1" w:author="Dean Gladish" w:date="2018-04-17T16:59:00Z" w:initials="DG">
    <w:p w14:paraId="5FA24404" w14:textId="38EDCCE1" w:rsidR="0004463C" w:rsidRDefault="0004463C">
      <w:pPr>
        <w:pStyle w:val="CommentText"/>
      </w:pPr>
      <w:r>
        <w:rPr>
          <w:rStyle w:val="CommentReference"/>
        </w:rPr>
        <w:annotationRef/>
      </w:r>
      <w:r>
        <w:t xml:space="preserve">It might be additionally helpful to include information about accessing the article, such as </w:t>
      </w:r>
      <w:proofErr w:type="spellStart"/>
      <w:r>
        <w:t>doi</w:t>
      </w:r>
      <w:proofErr w:type="spellEnd"/>
      <w:r>
        <w:t xml:space="preserve"> or a </w:t>
      </w:r>
      <w:proofErr w:type="spellStart"/>
      <w:r>
        <w:t>url</w:t>
      </w:r>
      <w:proofErr w:type="spellEnd"/>
      <w:r>
        <w:t>.  Everything else in this citation looks good including the abbreviation of the other contributors (et al.)</w:t>
      </w:r>
    </w:p>
  </w:comment>
  <w:comment w:id="3" w:author="Dean Gladish" w:date="2018-04-17T17:01:00Z" w:initials="DG">
    <w:p w14:paraId="15D9977A" w14:textId="0A943902" w:rsidR="0004463C" w:rsidRDefault="0004463C">
      <w:pPr>
        <w:pStyle w:val="CommentText"/>
      </w:pPr>
      <w:r>
        <w:rPr>
          <w:rStyle w:val="CommentReference"/>
        </w:rPr>
        <w:annotationRef/>
      </w:r>
      <w:r>
        <w:t>It might be good to additionally include information regarding the date of publishing as well as a more substantial description of the journal’s focus.</w:t>
      </w:r>
    </w:p>
  </w:comment>
  <w:comment w:id="4" w:author="Dean Gladish" w:date="2018-04-17T17:05:00Z" w:initials="DG">
    <w:p w14:paraId="676B0673" w14:textId="77777777" w:rsidR="00484717" w:rsidRDefault="0004463C">
      <w:pPr>
        <w:pStyle w:val="CommentText"/>
      </w:pPr>
      <w:r>
        <w:rPr>
          <w:rStyle w:val="CommentReference"/>
        </w:rPr>
        <w:annotationRef/>
      </w:r>
      <w:r>
        <w:t xml:space="preserve">Katherine and I might have talked a bit more about the backgrounds of the other authors, but I agree that this takes up too much space. </w:t>
      </w:r>
    </w:p>
    <w:p w14:paraId="2217F759" w14:textId="77777777" w:rsidR="00484717" w:rsidRDefault="00484717">
      <w:pPr>
        <w:pStyle w:val="CommentText"/>
      </w:pPr>
    </w:p>
    <w:p w14:paraId="6BAB7E89" w14:textId="523662B7" w:rsidR="0004463C" w:rsidRDefault="00484717">
      <w:pPr>
        <w:pStyle w:val="CommentText"/>
      </w:pPr>
      <w:r>
        <w:t xml:space="preserve">It’s good that you included information relevant to the location in which Phillips-Silver conducted this research.  </w:t>
      </w:r>
      <w:r w:rsidR="0004463C">
        <w:t xml:space="preserve"> </w:t>
      </w:r>
    </w:p>
  </w:comment>
  <w:comment w:id="5" w:author="Dean Gladish" w:date="2018-04-17T17:02:00Z" w:initials="DG">
    <w:p w14:paraId="735BB49A" w14:textId="64E2CBA6" w:rsidR="0004463C" w:rsidRDefault="0004463C">
      <w:pPr>
        <w:pStyle w:val="CommentText"/>
      </w:pPr>
      <w:r>
        <w:rPr>
          <w:rStyle w:val="CommentReference"/>
        </w:rPr>
        <w:annotationRef/>
      </w:r>
      <w:r>
        <w:t>Good to mention the BRAMS lab.  I don’t think you need to include more information about the current work of the author since this background is given in the context of the study.</w:t>
      </w:r>
    </w:p>
  </w:comment>
  <w:comment w:id="6" w:author="Dean Gladish" w:date="2018-04-17T17:06:00Z" w:initials="DG">
    <w:p w14:paraId="5C3CED19" w14:textId="1F02A213" w:rsidR="0004463C" w:rsidRDefault="0004463C">
      <w:pPr>
        <w:pStyle w:val="CommentText"/>
      </w:pPr>
      <w:r>
        <w:rPr>
          <w:rStyle w:val="CommentReference"/>
        </w:rPr>
        <w:annotationRef/>
      </w:r>
      <w:r>
        <w:t>Honestly their abstract succinctly summarizes the point of the article.  It might be better in the future to include more information that we think is relevant to topics (entrainment (synchronization), the link between music and language,</w:t>
      </w:r>
      <w:r w:rsidR="00484717">
        <w:t xml:space="preserve"> </w:t>
      </w:r>
      <w:r>
        <w:t xml:space="preserve">the correlation between tone deafness and beat deafness, </w:t>
      </w:r>
      <w:r w:rsidR="00484717">
        <w:t>or</w:t>
      </w:r>
      <w:r>
        <w:t xml:space="preserve"> the neurological origins of </w:t>
      </w:r>
      <w:r w:rsidR="00484717">
        <w:t xml:space="preserve">rhythmic entrainment) discussed or alluded to in the original paper.  </w:t>
      </w:r>
    </w:p>
  </w:comment>
  <w:comment w:id="9" w:author="Dean Gladish" w:date="2018-04-17T17:11:00Z" w:initials="DG">
    <w:p w14:paraId="0B75F394" w14:textId="74237E0F" w:rsidR="00484717" w:rsidRDefault="00484717">
      <w:pPr>
        <w:pStyle w:val="CommentText"/>
      </w:pPr>
      <w:r>
        <w:rPr>
          <w:rStyle w:val="CommentReference"/>
        </w:rPr>
        <w:annotationRef/>
      </w:r>
      <w:r>
        <w:t xml:space="preserve">I think the scientific-article style of defining your important details section is quite excellent.  </w:t>
      </w:r>
      <w:proofErr w:type="gramStart"/>
      <w:r>
        <w:t>In particular I</w:t>
      </w:r>
      <w:proofErr w:type="gramEnd"/>
      <w:r>
        <w:t xml:space="preserve"> would suggest including more definitions such as phase matching, tempo matching, period matching, phase locking…</w:t>
      </w:r>
    </w:p>
  </w:comment>
  <w:comment w:id="10" w:author="Dean Gladish" w:date="2018-04-17T17:23:00Z" w:initials="DG">
    <w:p w14:paraId="6ECCE61C" w14:textId="27DE0A16" w:rsidR="0054399E" w:rsidRDefault="0054399E">
      <w:pPr>
        <w:pStyle w:val="CommentText"/>
      </w:pPr>
      <w:r>
        <w:rPr>
          <w:rStyle w:val="CommentReference"/>
        </w:rPr>
        <w:annotationRef/>
      </w:r>
      <w:r>
        <w:t xml:space="preserve">They looked at the results presented to them about the MBEA.  It might be good to talk more about the MBEA itself.  </w:t>
      </w:r>
    </w:p>
  </w:comment>
  <w:comment w:id="11" w:author="Dean Gladish" w:date="2018-04-17T17:18:00Z" w:initials="DG">
    <w:p w14:paraId="74F0BEFE" w14:textId="22620417" w:rsidR="0054399E" w:rsidRDefault="0054399E">
      <w:pPr>
        <w:pStyle w:val="CommentText"/>
      </w:pPr>
      <w:r>
        <w:rPr>
          <w:rStyle w:val="CommentReference"/>
        </w:rPr>
        <w:annotationRef/>
      </w:r>
      <w:r>
        <w:t xml:space="preserve">It might also be good to include that neither the control group nor Mathieu had extensive musical practice.  </w:t>
      </w:r>
    </w:p>
  </w:comment>
  <w:comment w:id="16" w:author="Dean Gladish" w:date="2018-04-17T17:15:00Z" w:initials="DG">
    <w:p w14:paraId="36195438" w14:textId="434BF523" w:rsidR="00484717" w:rsidRDefault="00484717">
      <w:pPr>
        <w:pStyle w:val="CommentText"/>
      </w:pPr>
      <w:r>
        <w:rPr>
          <w:rStyle w:val="CommentReference"/>
        </w:rPr>
        <w:annotationRef/>
      </w:r>
      <w:r>
        <w:t xml:space="preserve">In the future I would say that interpretation of the results through graphical means is very useful as pictures can often be more easily explained.  It might be helpful to understand why the author included a specific figure and what they represent.  </w:t>
      </w:r>
    </w:p>
    <w:p w14:paraId="54082A6A" w14:textId="584FFC9F" w:rsidR="00484717" w:rsidRDefault="00484717">
      <w:pPr>
        <w:pStyle w:val="CommentText"/>
      </w:pPr>
    </w:p>
    <w:p w14:paraId="0F9B50FB" w14:textId="675CE9A0" w:rsidR="00484717" w:rsidRDefault="00484717">
      <w:pPr>
        <w:pStyle w:val="CommentText"/>
      </w:pPr>
      <w:r>
        <w:t xml:space="preserve">It is good to assume that our reader has some </w:t>
      </w:r>
      <w:proofErr w:type="gramStart"/>
      <w:r>
        <w:t>understanding</w:t>
      </w:r>
      <w:proofErr w:type="gramEnd"/>
      <w:r>
        <w:t xml:space="preserve"> but we must also define phase and period locking more effectively.  </w:t>
      </w:r>
    </w:p>
  </w:comment>
  <w:comment w:id="17" w:author="Dean Gladish" w:date="2018-04-17T17:28:00Z" w:initials="DG">
    <w:p w14:paraId="33DE53AB" w14:textId="1F4FC74A" w:rsidR="0054399E" w:rsidRDefault="0054399E">
      <w:pPr>
        <w:pStyle w:val="CommentText"/>
      </w:pPr>
      <w:r>
        <w:rPr>
          <w:rStyle w:val="CommentReference"/>
        </w:rPr>
        <w:annotationRef/>
      </w:r>
      <w:r>
        <w:t xml:space="preserve">Yes.  It is related to time and not to pitch and is thus a new form of congenital </w:t>
      </w:r>
      <w:proofErr w:type="spellStart"/>
      <w:r>
        <w:t>amusia</w:t>
      </w:r>
      <w:proofErr w:type="spellEnd"/>
      <w:r>
        <w:t xml:space="preserve">.  </w:t>
      </w:r>
    </w:p>
  </w:comment>
  <w:comment w:id="18" w:author="Dean Gladish" w:date="2018-04-17T17:14:00Z" w:initials="DG">
    <w:p w14:paraId="22583D8A" w14:textId="569891AC" w:rsidR="00484717" w:rsidRDefault="00484717">
      <w:pPr>
        <w:pStyle w:val="CommentText"/>
      </w:pPr>
      <w:r>
        <w:rPr>
          <w:rStyle w:val="CommentReference"/>
        </w:rPr>
        <w:annotationRef/>
      </w:r>
      <w:r>
        <w:t xml:space="preserve">As far as additional reading goes, I think that including four or five sources would be enough.  Ex. the 2013 study done by Phillips-Silver which expands upon the original conclusions of a very specific location within which musical beat processing is done.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B2A08C" w15:done="0"/>
  <w15:commentEx w15:paraId="5FA24404" w15:done="0"/>
  <w15:commentEx w15:paraId="15D9977A" w15:done="0"/>
  <w15:commentEx w15:paraId="6BAB7E89" w15:done="0"/>
  <w15:commentEx w15:paraId="735BB49A" w15:done="0"/>
  <w15:commentEx w15:paraId="5C3CED19" w15:done="0"/>
  <w15:commentEx w15:paraId="0B75F394" w15:done="0"/>
  <w15:commentEx w15:paraId="6ECCE61C" w15:done="0"/>
  <w15:commentEx w15:paraId="74F0BEFE" w15:done="0"/>
  <w15:commentEx w15:paraId="0F9B50FB" w15:done="0"/>
  <w15:commentEx w15:paraId="33DE53AB" w15:done="0"/>
  <w15:commentEx w15:paraId="22583D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B2A08C" w16cid:durableId="1E832C7E"/>
  <w16cid:commentId w16cid:paraId="5FA24404" w16cid:durableId="1E832C80"/>
  <w16cid:commentId w16cid:paraId="15D9977A" w16cid:durableId="1E832C81"/>
  <w16cid:commentId w16cid:paraId="6BAB7E89" w16cid:durableId="1E832C83"/>
  <w16cid:commentId w16cid:paraId="735BB49A" w16cid:durableId="1E832C82"/>
  <w16cid:commentId w16cid:paraId="5C3CED19" w16cid:durableId="1E832C84"/>
  <w16cid:commentId w16cid:paraId="0B75F394" w16cid:durableId="1E832C85"/>
  <w16cid:commentId w16cid:paraId="6ECCE61C" w16cid:durableId="1E832C8B"/>
  <w16cid:commentId w16cid:paraId="74F0BEFE" w16cid:durableId="1E832C8A"/>
  <w16cid:commentId w16cid:paraId="0F9B50FB" w16cid:durableId="1E832C88"/>
  <w16cid:commentId w16cid:paraId="33DE53AB" w16cid:durableId="1E832C8C"/>
  <w16cid:commentId w16cid:paraId="22583D8A" w16cid:durableId="1E832C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an Gladish">
    <w15:presenceInfo w15:providerId="Windows Live" w15:userId="61ab61f8934cab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B73"/>
    <w:rsid w:val="00025F05"/>
    <w:rsid w:val="0004463C"/>
    <w:rsid w:val="0007612C"/>
    <w:rsid w:val="000C7A05"/>
    <w:rsid w:val="00100A2C"/>
    <w:rsid w:val="001C7823"/>
    <w:rsid w:val="003C09C8"/>
    <w:rsid w:val="0040635C"/>
    <w:rsid w:val="004140AB"/>
    <w:rsid w:val="00447BDE"/>
    <w:rsid w:val="00472A4D"/>
    <w:rsid w:val="00484717"/>
    <w:rsid w:val="00485B73"/>
    <w:rsid w:val="00515A92"/>
    <w:rsid w:val="00530EBF"/>
    <w:rsid w:val="0054399E"/>
    <w:rsid w:val="00556116"/>
    <w:rsid w:val="00575294"/>
    <w:rsid w:val="005D04D2"/>
    <w:rsid w:val="00601645"/>
    <w:rsid w:val="00694A51"/>
    <w:rsid w:val="006B7640"/>
    <w:rsid w:val="00717B7E"/>
    <w:rsid w:val="0077378B"/>
    <w:rsid w:val="00783AAB"/>
    <w:rsid w:val="0079484A"/>
    <w:rsid w:val="007B19DB"/>
    <w:rsid w:val="007D2BA7"/>
    <w:rsid w:val="0085014A"/>
    <w:rsid w:val="00870C11"/>
    <w:rsid w:val="008E018D"/>
    <w:rsid w:val="009C54F2"/>
    <w:rsid w:val="00A02A7C"/>
    <w:rsid w:val="00A61006"/>
    <w:rsid w:val="00AA1A53"/>
    <w:rsid w:val="00AE3264"/>
    <w:rsid w:val="00B22819"/>
    <w:rsid w:val="00B34419"/>
    <w:rsid w:val="00CB580B"/>
    <w:rsid w:val="00D1341F"/>
    <w:rsid w:val="00D176F0"/>
    <w:rsid w:val="00DF7D96"/>
    <w:rsid w:val="00ED573D"/>
    <w:rsid w:val="00F16D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1DA1"/>
  <w15:chartTrackingRefBased/>
  <w15:docId w15:val="{C5569464-DF2E-46F0-89A8-2CD10A14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463C"/>
    <w:rPr>
      <w:sz w:val="16"/>
      <w:szCs w:val="16"/>
    </w:rPr>
  </w:style>
  <w:style w:type="paragraph" w:styleId="CommentText">
    <w:name w:val="annotation text"/>
    <w:basedOn w:val="Normal"/>
    <w:link w:val="CommentTextChar"/>
    <w:uiPriority w:val="99"/>
    <w:semiHidden/>
    <w:unhideWhenUsed/>
    <w:rsid w:val="0004463C"/>
    <w:pPr>
      <w:spacing w:line="240" w:lineRule="auto"/>
    </w:pPr>
    <w:rPr>
      <w:sz w:val="20"/>
      <w:szCs w:val="20"/>
    </w:rPr>
  </w:style>
  <w:style w:type="character" w:customStyle="1" w:styleId="CommentTextChar">
    <w:name w:val="Comment Text Char"/>
    <w:basedOn w:val="DefaultParagraphFont"/>
    <w:link w:val="CommentText"/>
    <w:uiPriority w:val="99"/>
    <w:semiHidden/>
    <w:rsid w:val="0004463C"/>
    <w:rPr>
      <w:sz w:val="20"/>
      <w:szCs w:val="20"/>
    </w:rPr>
  </w:style>
  <w:style w:type="paragraph" w:styleId="CommentSubject">
    <w:name w:val="annotation subject"/>
    <w:basedOn w:val="CommentText"/>
    <w:next w:val="CommentText"/>
    <w:link w:val="CommentSubjectChar"/>
    <w:uiPriority w:val="99"/>
    <w:semiHidden/>
    <w:unhideWhenUsed/>
    <w:rsid w:val="0004463C"/>
    <w:rPr>
      <w:b/>
      <w:bCs/>
    </w:rPr>
  </w:style>
  <w:style w:type="character" w:customStyle="1" w:styleId="CommentSubjectChar">
    <w:name w:val="Comment Subject Char"/>
    <w:basedOn w:val="CommentTextChar"/>
    <w:link w:val="CommentSubject"/>
    <w:uiPriority w:val="99"/>
    <w:semiHidden/>
    <w:rsid w:val="0004463C"/>
    <w:rPr>
      <w:b/>
      <w:bCs/>
      <w:sz w:val="20"/>
      <w:szCs w:val="20"/>
    </w:rPr>
  </w:style>
  <w:style w:type="paragraph" w:styleId="BalloonText">
    <w:name w:val="Balloon Text"/>
    <w:basedOn w:val="Normal"/>
    <w:link w:val="BalloonTextChar"/>
    <w:uiPriority w:val="99"/>
    <w:semiHidden/>
    <w:unhideWhenUsed/>
    <w:rsid w:val="000446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6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3B55B-9AE8-4091-8C8A-3EB8898D0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Burckle</dc:creator>
  <cp:keywords/>
  <dc:description/>
  <cp:lastModifiedBy>Dean Gladish</cp:lastModifiedBy>
  <cp:revision>12</cp:revision>
  <dcterms:created xsi:type="dcterms:W3CDTF">2018-04-12T22:02:00Z</dcterms:created>
  <dcterms:modified xsi:type="dcterms:W3CDTF">2018-04-17T22:28:00Z</dcterms:modified>
</cp:coreProperties>
</file>