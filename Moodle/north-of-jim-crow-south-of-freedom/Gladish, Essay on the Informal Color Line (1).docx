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C1622" w14:textId="77777777" w:rsidR="005779E5" w:rsidRDefault="001614E1" w:rsidP="003C67BE">
      <w:pPr>
        <w:pStyle w:val="NormalWeb"/>
        <w:spacing w:before="0" w:beforeAutospacing="0" w:after="0" w:afterAutospacing="0"/>
        <w:rPr>
          <w:color w:val="000000"/>
        </w:rPr>
      </w:pPr>
      <w:r w:rsidRPr="001614E1">
        <w:rPr>
          <w:color w:val="000000"/>
        </w:rPr>
        <w:t>Dean Gladish</w:t>
      </w:r>
      <w:r w:rsidR="005779E5">
        <w:rPr>
          <w:color w:val="000000"/>
        </w:rPr>
        <w:t xml:space="preserve"> </w:t>
      </w:r>
    </w:p>
    <w:p w14:paraId="3CA26C96" w14:textId="77777777" w:rsidR="005779E5" w:rsidRDefault="001614E1" w:rsidP="003C67BE">
      <w:pPr>
        <w:pStyle w:val="NormalWeb"/>
        <w:spacing w:before="0" w:beforeAutospacing="0" w:after="0" w:afterAutospacing="0"/>
        <w:rPr>
          <w:color w:val="000000"/>
        </w:rPr>
      </w:pPr>
      <w:r w:rsidRPr="001614E1">
        <w:rPr>
          <w:color w:val="000000"/>
        </w:rPr>
        <w:t>History 220</w:t>
      </w:r>
      <w:r w:rsidR="005779E5">
        <w:rPr>
          <w:color w:val="000000"/>
        </w:rPr>
        <w:t xml:space="preserve"> – North of Jim Crow, South of Freedom</w:t>
      </w:r>
    </w:p>
    <w:p w14:paraId="0CBE7486" w14:textId="317A51D7" w:rsidR="001614E1" w:rsidRPr="001614E1" w:rsidRDefault="001614E1" w:rsidP="003C67BE">
      <w:pPr>
        <w:pStyle w:val="NormalWeb"/>
        <w:spacing w:before="0" w:beforeAutospacing="0" w:after="0" w:afterAutospacing="0"/>
      </w:pPr>
      <w:r w:rsidRPr="001614E1">
        <w:rPr>
          <w:color w:val="000000"/>
        </w:rPr>
        <w:t>Professor Tyran Steward</w:t>
      </w:r>
    </w:p>
    <w:p w14:paraId="74622579" w14:textId="31E57B95" w:rsidR="00C77F4D" w:rsidRDefault="00E46913" w:rsidP="003C67BE">
      <w:pPr>
        <w:pStyle w:val="NormalWeb"/>
        <w:spacing w:before="0" w:beforeAutospacing="0" w:after="0" w:afterAutospacing="0"/>
        <w:rPr>
          <w:color w:val="000000"/>
        </w:rPr>
      </w:pPr>
      <w:r>
        <w:rPr>
          <w:color w:val="000000"/>
        </w:rPr>
        <w:t>February 1</w:t>
      </w:r>
      <w:r w:rsidR="001614E1" w:rsidRPr="001614E1">
        <w:rPr>
          <w:color w:val="000000"/>
        </w:rPr>
        <w:t>4, 2019</w:t>
      </w:r>
    </w:p>
    <w:p w14:paraId="4BC2C930" w14:textId="77777777" w:rsidR="00F225CD" w:rsidRPr="00432D65" w:rsidRDefault="00F225CD" w:rsidP="003C67BE">
      <w:pPr>
        <w:pStyle w:val="NormalWeb"/>
        <w:spacing w:before="0" w:beforeAutospacing="0" w:after="0" w:afterAutospacing="0"/>
        <w:rPr>
          <w:color w:val="000000"/>
        </w:rPr>
      </w:pPr>
    </w:p>
    <w:p w14:paraId="0EEC48EB" w14:textId="08EC895F" w:rsidR="000C05A4" w:rsidRDefault="00BB58DD" w:rsidP="00756811">
      <w:pPr>
        <w:pStyle w:val="NormalWeb"/>
        <w:spacing w:before="0" w:beforeAutospacing="0" w:after="0" w:afterAutospacing="0" w:line="480" w:lineRule="auto"/>
        <w:jc w:val="center"/>
        <w:rPr>
          <w:color w:val="000000"/>
        </w:rPr>
      </w:pPr>
      <w:r>
        <w:rPr>
          <w:color w:val="000000"/>
        </w:rPr>
        <w:t>The North’s Informal Color Line and the Northern Jim Crow</w:t>
      </w:r>
    </w:p>
    <w:p w14:paraId="3F5A0BBF" w14:textId="2EDDACC0" w:rsidR="005B4529" w:rsidRDefault="00BB58DD" w:rsidP="00BB58DD">
      <w:pPr>
        <w:pStyle w:val="NormalWeb"/>
        <w:spacing w:before="0" w:beforeAutospacing="0" w:after="0" w:afterAutospacing="0" w:line="480" w:lineRule="auto"/>
        <w:rPr>
          <w:color w:val="000000"/>
        </w:rPr>
      </w:pPr>
      <w:r>
        <w:rPr>
          <w:color w:val="000000"/>
        </w:rPr>
        <w:tab/>
        <w:t xml:space="preserve">In this essay I hope to describe how, starting with the Great Migration, various social attitudes including respectability politics and northern racial liberalism collectively and indirectly contributed to what we call the northern version of Jim Crow.  I focus on specific laws and social attitudes that inhibited the </w:t>
      </w:r>
      <w:r w:rsidR="006A7277">
        <w:rPr>
          <w:color w:val="000000"/>
        </w:rPr>
        <w:t>improvement of the situation that African</w:t>
      </w:r>
      <w:ins w:id="0" w:author="Tyran Steward" w:date="2019-02-17T18:44:00Z">
        <w:r w:rsidR="00EA3DCA">
          <w:rPr>
            <w:color w:val="000000"/>
          </w:rPr>
          <w:t xml:space="preserve"> </w:t>
        </w:r>
      </w:ins>
      <w:del w:id="1" w:author="Tyran Steward" w:date="2019-02-17T18:44:00Z">
        <w:r w:rsidR="006A7277" w:rsidDel="00EA3DCA">
          <w:rPr>
            <w:color w:val="000000"/>
          </w:rPr>
          <w:delText>-</w:delText>
        </w:r>
      </w:del>
      <w:r w:rsidR="006A7277">
        <w:rPr>
          <w:color w:val="000000"/>
        </w:rPr>
        <w:t xml:space="preserve">Americans faced in light of a laissez-faire approach </w:t>
      </w:r>
      <w:ins w:id="2" w:author="Tyran Steward" w:date="2019-02-17T18:45:00Z">
        <w:r w:rsidR="00EA3DCA">
          <w:rPr>
            <w:color w:val="000000"/>
          </w:rPr>
          <w:t>by northern race liberals who</w:t>
        </w:r>
      </w:ins>
      <w:del w:id="3" w:author="Tyran Steward" w:date="2019-02-17T18:45:00Z">
        <w:r w:rsidR="006A7277" w:rsidDel="00EA3DCA">
          <w:rPr>
            <w:color w:val="000000"/>
          </w:rPr>
          <w:delText>that</w:delText>
        </w:r>
      </w:del>
      <w:r w:rsidR="006A7277">
        <w:rPr>
          <w:color w:val="000000"/>
        </w:rPr>
        <w:t xml:space="preserve"> </w:t>
      </w:r>
      <w:ins w:id="4" w:author="Tyran Steward" w:date="2019-02-17T18:45:00Z">
        <w:r w:rsidR="00EA3DCA">
          <w:rPr>
            <w:color w:val="000000"/>
          </w:rPr>
          <w:t>advocated against</w:t>
        </w:r>
      </w:ins>
      <w:del w:id="5" w:author="Tyran Steward" w:date="2019-02-17T18:45:00Z">
        <w:r w:rsidR="006A7277" w:rsidDel="00EA3DCA">
          <w:rPr>
            <w:color w:val="000000"/>
          </w:rPr>
          <w:delText>refused</w:delText>
        </w:r>
      </w:del>
      <w:r w:rsidR="006A7277">
        <w:rPr>
          <w:color w:val="000000"/>
        </w:rPr>
        <w:t xml:space="preserve"> state intervention while disregarding the </w:t>
      </w:r>
      <w:commentRangeStart w:id="6"/>
      <w:r w:rsidR="006A7277">
        <w:rPr>
          <w:color w:val="000000"/>
        </w:rPr>
        <w:t>historical dependence of African</w:t>
      </w:r>
      <w:ins w:id="7" w:author="Tyran Steward" w:date="2019-02-17T18:45:00Z">
        <w:r w:rsidR="00EA3DCA">
          <w:rPr>
            <w:color w:val="000000"/>
          </w:rPr>
          <w:t xml:space="preserve"> </w:t>
        </w:r>
      </w:ins>
      <w:del w:id="8" w:author="Tyran Steward" w:date="2019-02-17T18:45:00Z">
        <w:r w:rsidR="006A7277" w:rsidDel="00EA3DCA">
          <w:rPr>
            <w:color w:val="000000"/>
          </w:rPr>
          <w:delText>-</w:delText>
        </w:r>
      </w:del>
      <w:r w:rsidR="006A7277">
        <w:rPr>
          <w:color w:val="000000"/>
        </w:rPr>
        <w:t>Americans on the state</w:t>
      </w:r>
      <w:commentRangeEnd w:id="6"/>
      <w:r w:rsidR="00EA3DCA">
        <w:rPr>
          <w:rStyle w:val="CommentReference"/>
          <w:rFonts w:asciiTheme="minorHAnsi" w:eastAsiaTheme="minorEastAsia" w:hAnsiTheme="minorHAnsi" w:cstheme="minorBidi"/>
        </w:rPr>
        <w:commentReference w:id="6"/>
      </w:r>
      <w:r w:rsidR="006A7277">
        <w:rPr>
          <w:color w:val="000000"/>
        </w:rPr>
        <w:t>.  I will conclude by stating how the Jim Crow laws left their mark on the laws and attitudes we see today</w:t>
      </w:r>
      <w:r w:rsidR="00617BC1">
        <w:rPr>
          <w:color w:val="000000"/>
        </w:rPr>
        <w:t xml:space="preserve"> as a result of northern racial liberalism which consists of equality on paper without effort made to resolve the longstanding inequity that exists.  </w:t>
      </w:r>
    </w:p>
    <w:p w14:paraId="4B12D955" w14:textId="573DCA1F" w:rsidR="00826895" w:rsidRDefault="00617BC1" w:rsidP="00756811">
      <w:pPr>
        <w:pStyle w:val="NormalWeb"/>
        <w:spacing w:before="0" w:beforeAutospacing="0" w:after="0" w:afterAutospacing="0" w:line="480" w:lineRule="auto"/>
        <w:rPr>
          <w:color w:val="000000"/>
        </w:rPr>
      </w:pPr>
      <w:r>
        <w:rPr>
          <w:color w:val="000000"/>
        </w:rPr>
        <w:tab/>
        <w:t>One main object of focus is how the past is politicized and used by various politicians to reframe the present as a form of progress.  During President Trump’s first month in office, he praised Frederick Douglass as someone who has “done an amazing job and is being recognized more and more</w:t>
      </w:r>
      <w:ins w:id="9" w:author="Tyran Steward" w:date="2019-02-17T18:47:00Z">
        <w:r w:rsidR="00EA3DCA">
          <w:rPr>
            <w:color w:val="000000"/>
          </w:rPr>
          <w:t>.</w:t>
        </w:r>
      </w:ins>
      <w:r>
        <w:rPr>
          <w:color w:val="000000"/>
        </w:rPr>
        <w:t>”</w:t>
      </w:r>
      <w:r w:rsidR="00997A7F">
        <w:rPr>
          <w:rStyle w:val="FootnoteReference"/>
          <w:color w:val="000000"/>
        </w:rPr>
        <w:footnoteReference w:id="1"/>
      </w:r>
      <w:del w:id="10" w:author="Tyran Steward" w:date="2019-02-17T18:47:00Z">
        <w:r w:rsidDel="00EA3DCA">
          <w:rPr>
            <w:color w:val="000000"/>
          </w:rPr>
          <w:delText>.</w:delText>
        </w:r>
      </w:del>
      <w:r>
        <w:rPr>
          <w:color w:val="000000"/>
        </w:rPr>
        <w:t xml:space="preserve">  This quote exemplifies how</w:t>
      </w:r>
      <w:del w:id="11" w:author="Tyran Steward" w:date="2019-02-17T18:48:00Z">
        <w:r w:rsidDel="00EA3DCA">
          <w:rPr>
            <w:color w:val="000000"/>
          </w:rPr>
          <w:delText xml:space="preserve"> while</w:delText>
        </w:r>
      </w:del>
      <w:r>
        <w:rPr>
          <w:color w:val="000000"/>
        </w:rPr>
        <w:t xml:space="preserve"> African</w:t>
      </w:r>
      <w:ins w:id="12" w:author="Tyran Steward" w:date="2019-02-17T18:48:00Z">
        <w:r w:rsidR="00EA3DCA">
          <w:rPr>
            <w:color w:val="000000"/>
          </w:rPr>
          <w:t xml:space="preserve"> </w:t>
        </w:r>
      </w:ins>
      <w:del w:id="13" w:author="Tyran Steward" w:date="2019-02-17T18:48:00Z">
        <w:r w:rsidDel="00EA3DCA">
          <w:rPr>
            <w:color w:val="000000"/>
          </w:rPr>
          <w:delText>-</w:delText>
        </w:r>
      </w:del>
      <w:r>
        <w:rPr>
          <w:color w:val="000000"/>
        </w:rPr>
        <w:t>Americans are lauded for their achievements</w:t>
      </w:r>
      <w:ins w:id="14" w:author="Tyran Steward" w:date="2019-02-17T18:48:00Z">
        <w:r w:rsidR="00EA3DCA">
          <w:rPr>
            <w:color w:val="000000"/>
          </w:rPr>
          <w:t xml:space="preserve"> within</w:t>
        </w:r>
      </w:ins>
      <w:r>
        <w:rPr>
          <w:color w:val="000000"/>
        </w:rPr>
        <w:t xml:space="preserve"> the long civil rights struggle </w:t>
      </w:r>
      <w:ins w:id="15" w:author="Tyran Steward" w:date="2019-02-17T18:48:00Z">
        <w:r w:rsidR="00EA3DCA">
          <w:rPr>
            <w:color w:val="000000"/>
          </w:rPr>
          <w:t xml:space="preserve">as part of our </w:t>
        </w:r>
      </w:ins>
      <w:del w:id="16" w:author="Tyran Steward" w:date="2019-02-17T18:48:00Z">
        <w:r w:rsidDel="00EA3DCA">
          <w:rPr>
            <w:color w:val="000000"/>
          </w:rPr>
          <w:delText xml:space="preserve">in the </w:delText>
        </w:r>
      </w:del>
      <w:r>
        <w:rPr>
          <w:color w:val="000000"/>
        </w:rPr>
        <w:t>national</w:t>
      </w:r>
      <w:ins w:id="17" w:author="Tyran Steward" w:date="2019-02-17T18:49:00Z">
        <w:r w:rsidR="00EA3DCA">
          <w:rPr>
            <w:color w:val="000000"/>
          </w:rPr>
          <w:t xml:space="preserve"> historical memory but whose </w:t>
        </w:r>
      </w:ins>
      <w:ins w:id="18" w:author="Tyran Steward" w:date="2019-02-17T18:50:00Z">
        <w:r w:rsidR="00EA3DCA">
          <w:rPr>
            <w:color w:val="000000"/>
          </w:rPr>
          <w:t>effort to achieve equality</w:t>
        </w:r>
      </w:ins>
      <w:ins w:id="19" w:author="Tyran Steward" w:date="2019-02-17T18:49:00Z">
        <w:r w:rsidR="00EA3DCA">
          <w:rPr>
            <w:color w:val="000000"/>
          </w:rPr>
          <w:t xml:space="preserve"> </w:t>
        </w:r>
      </w:ins>
      <w:ins w:id="20" w:author="Tyran Steward" w:date="2019-02-17T18:50:00Z">
        <w:r w:rsidR="00EA3DCA">
          <w:rPr>
            <w:color w:val="000000"/>
          </w:rPr>
          <w:t xml:space="preserve">are </w:t>
        </w:r>
      </w:ins>
      <w:del w:id="21" w:author="Tyran Steward" w:date="2019-02-17T18:49:00Z">
        <w:r w:rsidDel="00EA3DCA">
          <w:rPr>
            <w:color w:val="000000"/>
          </w:rPr>
          <w:delText xml:space="preserve"> mind has been distanced from the present and thus </w:delText>
        </w:r>
      </w:del>
      <w:r>
        <w:rPr>
          <w:color w:val="000000"/>
        </w:rPr>
        <w:t xml:space="preserve">largely dismissed as a thing of the past. </w:t>
      </w:r>
      <w:ins w:id="22" w:author="Tyran Steward" w:date="2019-02-17T18:50:00Z">
        <w:r w:rsidR="00EA3DCA">
          <w:rPr>
            <w:color w:val="000000"/>
          </w:rPr>
          <w:t xml:space="preserve">In this regard, </w:t>
        </w:r>
      </w:ins>
      <w:del w:id="23" w:author="Tyran Steward" w:date="2019-02-17T18:50:00Z">
        <w:r w:rsidDel="00EA3DCA">
          <w:rPr>
            <w:color w:val="000000"/>
          </w:rPr>
          <w:delText xml:space="preserve"> So </w:delText>
        </w:r>
      </w:del>
      <w:r w:rsidR="00623E68">
        <w:rPr>
          <w:color w:val="000000"/>
        </w:rPr>
        <w:t>I agree with political scientist Fred Harris and his assessment that respectability politics have shifted toward “</w:t>
      </w:r>
      <w:r w:rsidR="00DD0531">
        <w:rPr>
          <w:color w:val="000000"/>
        </w:rPr>
        <w:t xml:space="preserve">policing the black poor” </w:t>
      </w:r>
      <w:r w:rsidR="004422B2">
        <w:rPr>
          <w:color w:val="000000"/>
        </w:rPr>
        <w:t>during 1980s and 90s</w:t>
      </w:r>
      <w:r w:rsidR="00997A7F">
        <w:rPr>
          <w:rStyle w:val="FootnoteReference"/>
          <w:color w:val="000000"/>
        </w:rPr>
        <w:footnoteReference w:id="2"/>
      </w:r>
      <w:r w:rsidR="004422B2">
        <w:rPr>
          <w:color w:val="000000"/>
        </w:rPr>
        <w:t>.  Further</w:t>
      </w:r>
      <w:ins w:id="24" w:author="Tyran Steward" w:date="2019-02-17T18:59:00Z">
        <w:r w:rsidR="00116EF8">
          <w:rPr>
            <w:color w:val="000000"/>
          </w:rPr>
          <w:t>,</w:t>
        </w:r>
      </w:ins>
      <w:del w:id="25" w:author="Tyran Steward" w:date="2019-02-17T18:59:00Z">
        <w:r w:rsidR="004422B2" w:rsidDel="00EA3DCA">
          <w:rPr>
            <w:color w:val="000000"/>
          </w:rPr>
          <w:delText>more</w:delText>
        </w:r>
      </w:del>
      <w:r w:rsidR="004422B2">
        <w:rPr>
          <w:color w:val="000000"/>
        </w:rPr>
        <w:t xml:space="preserve"> I would say that blaming </w:t>
      </w:r>
      <w:r w:rsidR="004C0C0C">
        <w:rPr>
          <w:color w:val="000000"/>
        </w:rPr>
        <w:t xml:space="preserve">the African-American community for its perceived lack of progress is an example of </w:t>
      </w:r>
      <w:commentRangeStart w:id="26"/>
      <w:r w:rsidR="004C0C0C">
        <w:rPr>
          <w:color w:val="000000"/>
        </w:rPr>
        <w:lastRenderedPageBreak/>
        <w:t xml:space="preserve">northern racial liberalism itself because it involves a public perception in which </w:t>
      </w:r>
      <w:ins w:id="27" w:author="Tyran Steward" w:date="2019-02-17T19:02:00Z">
        <w:r w:rsidR="00116EF8">
          <w:rPr>
            <w:color w:val="000000"/>
          </w:rPr>
          <w:t xml:space="preserve">society </w:t>
        </w:r>
      </w:ins>
      <w:del w:id="28" w:author="Tyran Steward" w:date="2019-02-17T19:02:00Z">
        <w:r w:rsidR="0022100B" w:rsidDel="00116EF8">
          <w:rPr>
            <w:color w:val="000000"/>
          </w:rPr>
          <w:delText xml:space="preserve">the public </w:delText>
        </w:r>
      </w:del>
      <w:r w:rsidR="0022100B">
        <w:rPr>
          <w:color w:val="000000"/>
        </w:rPr>
        <w:t xml:space="preserve">judges militant activists not individualistically but based on their racial identification.  </w:t>
      </w:r>
      <w:commentRangeEnd w:id="26"/>
      <w:r w:rsidR="00116EF8">
        <w:rPr>
          <w:rStyle w:val="CommentReference"/>
          <w:rFonts w:asciiTheme="minorHAnsi" w:eastAsiaTheme="minorEastAsia" w:hAnsiTheme="minorHAnsi" w:cstheme="minorBidi"/>
        </w:rPr>
        <w:commentReference w:id="26"/>
      </w:r>
      <w:commentRangeStart w:id="29"/>
      <w:r w:rsidR="00F462A3">
        <w:rPr>
          <w:color w:val="000000"/>
        </w:rPr>
        <w:t xml:space="preserve">When </w:t>
      </w:r>
      <w:r w:rsidR="009C1FAD">
        <w:rPr>
          <w:color w:val="000000"/>
        </w:rPr>
        <w:t>Obama referred to “individualized personal responsibility” at Brown Chapel in Selma, Alabama</w:t>
      </w:r>
      <w:ins w:id="30" w:author="Tyran Steward" w:date="2019-02-17T19:00:00Z">
        <w:r w:rsidR="00116EF8">
          <w:rPr>
            <w:color w:val="000000"/>
          </w:rPr>
          <w:t>,</w:t>
        </w:r>
      </w:ins>
      <w:r w:rsidR="009C1FAD">
        <w:rPr>
          <w:color w:val="000000"/>
        </w:rPr>
        <w:t xml:space="preserve"> in 2007</w:t>
      </w:r>
      <w:ins w:id="31" w:author="Tyran Steward" w:date="2019-02-17T19:00:00Z">
        <w:r w:rsidR="00116EF8">
          <w:rPr>
            <w:color w:val="000000"/>
          </w:rPr>
          <w:t>,</w:t>
        </w:r>
      </w:ins>
      <w:commentRangeStart w:id="32"/>
      <w:r w:rsidR="00997A7F">
        <w:rPr>
          <w:rStyle w:val="FootnoteReference"/>
          <w:color w:val="000000"/>
        </w:rPr>
        <w:footnoteReference w:id="3"/>
      </w:r>
      <w:commentRangeEnd w:id="32"/>
      <w:r w:rsidR="00116EF8">
        <w:rPr>
          <w:rStyle w:val="CommentReference"/>
          <w:rFonts w:asciiTheme="minorHAnsi" w:eastAsiaTheme="minorEastAsia" w:hAnsiTheme="minorHAnsi" w:cstheme="minorBidi"/>
        </w:rPr>
        <w:commentReference w:id="32"/>
      </w:r>
      <w:del w:id="33" w:author="Tyran Steward" w:date="2019-02-17T19:00:00Z">
        <w:r w:rsidR="009C1FAD" w:rsidDel="00116EF8">
          <w:rPr>
            <w:color w:val="000000"/>
          </w:rPr>
          <w:delText>,</w:delText>
        </w:r>
      </w:del>
      <w:r w:rsidR="009C1FAD">
        <w:rPr>
          <w:color w:val="000000"/>
        </w:rPr>
        <w:t xml:space="preserve"> </w:t>
      </w:r>
      <w:r w:rsidR="00F462A3">
        <w:rPr>
          <w:color w:val="000000"/>
        </w:rPr>
        <w:t xml:space="preserve">it is arguable that he has also been influenced by an individualistic </w:t>
      </w:r>
      <w:r w:rsidR="00073810">
        <w:rPr>
          <w:color w:val="000000"/>
        </w:rPr>
        <w:t xml:space="preserve">form of northern racial liberalism that advocates for bootstrap agency under the guise of individual freedom of choice.  </w:t>
      </w:r>
      <w:commentRangeEnd w:id="29"/>
      <w:r w:rsidR="00116EF8">
        <w:rPr>
          <w:rStyle w:val="CommentReference"/>
          <w:rFonts w:asciiTheme="minorHAnsi" w:eastAsiaTheme="minorEastAsia" w:hAnsiTheme="minorHAnsi" w:cstheme="minorBidi"/>
        </w:rPr>
        <w:commentReference w:id="29"/>
      </w:r>
    </w:p>
    <w:p w14:paraId="67C4F3A1" w14:textId="2227C1D8" w:rsidR="003F320E" w:rsidRDefault="00073810" w:rsidP="00073810">
      <w:pPr>
        <w:pStyle w:val="NormalWeb"/>
        <w:spacing w:before="0" w:beforeAutospacing="0" w:after="0" w:afterAutospacing="0" w:line="480" w:lineRule="auto"/>
        <w:ind w:firstLine="720"/>
        <w:rPr>
          <w:color w:val="000000"/>
        </w:rPr>
      </w:pPr>
      <w:commentRangeStart w:id="35"/>
      <w:r>
        <w:rPr>
          <w:color w:val="000000"/>
        </w:rPr>
        <w:t xml:space="preserve">Theoharis also notes the use of passive voice in historical documents by writing that </w:t>
      </w:r>
      <w:r w:rsidR="008F7883">
        <w:rPr>
          <w:color w:val="000000"/>
        </w:rPr>
        <w:t>“the objects of racism are many but the subjects few”</w:t>
      </w:r>
      <w:r w:rsidR="00997A7F">
        <w:rPr>
          <w:rStyle w:val="FootnoteReference"/>
          <w:color w:val="000000"/>
        </w:rPr>
        <w:footnoteReference w:id="4"/>
      </w:r>
      <w:r>
        <w:rPr>
          <w:color w:val="000000"/>
        </w:rPr>
        <w:t xml:space="preserve">.  What this means is that </w:t>
      </w:r>
      <w:r w:rsidR="00165BA9">
        <w:rPr>
          <w:color w:val="000000"/>
        </w:rPr>
        <w:t>the long civil rights movement has become overly historicized and thus useless because it is largely used as a means of remembering heritage and disregarding the perpetrators of racism.  Thus</w:t>
      </w:r>
      <w:ins w:id="37" w:author="Tyran Steward" w:date="2019-02-17T19:06:00Z">
        <w:r w:rsidR="00116EF8">
          <w:rPr>
            <w:color w:val="000000"/>
          </w:rPr>
          <w:t>,</w:t>
        </w:r>
      </w:ins>
      <w:r w:rsidR="00165BA9">
        <w:rPr>
          <w:color w:val="000000"/>
        </w:rPr>
        <w:t xml:space="preserve"> the problem of racism which is to remain separate but equal persists by placing civil rights in the past.  As an example of this</w:t>
      </w:r>
      <w:r w:rsidR="00C72048">
        <w:rPr>
          <w:color w:val="000000"/>
        </w:rPr>
        <w:t xml:space="preserve"> proclamation of equality on paper, in 1964 </w:t>
      </w:r>
      <w:r w:rsidR="00791AF8">
        <w:rPr>
          <w:color w:val="000000"/>
        </w:rPr>
        <w:t xml:space="preserve">Boston School Committee chair </w:t>
      </w:r>
      <w:r w:rsidR="002C2CA0">
        <w:rPr>
          <w:color w:val="000000"/>
        </w:rPr>
        <w:t>William O’Connor declared</w:t>
      </w:r>
      <w:r w:rsidR="00C72048">
        <w:rPr>
          <w:color w:val="000000"/>
        </w:rPr>
        <w:t xml:space="preserve"> </w:t>
      </w:r>
      <w:r w:rsidR="00791AF8">
        <w:rPr>
          <w:color w:val="000000"/>
        </w:rPr>
        <w:t>that “We have no inferior education in our schools.  What we have been getting is an inferior type of student”</w:t>
      </w:r>
      <w:r w:rsidR="00997A7F">
        <w:rPr>
          <w:rStyle w:val="FootnoteReference"/>
          <w:color w:val="000000"/>
        </w:rPr>
        <w:footnoteReference w:id="5"/>
      </w:r>
      <w:r w:rsidR="00C72048">
        <w:rPr>
          <w:color w:val="000000"/>
        </w:rPr>
        <w:t>.  In essence this argument shows how a northern Jim Crow was shaped through rephrasing inequality in educational provision based on a cultural argument.  It is also interesting to note the language used by various apparatuses of the media – the term</w:t>
      </w:r>
      <w:r w:rsidR="009A7F48">
        <w:rPr>
          <w:color w:val="000000"/>
        </w:rPr>
        <w:t xml:space="preserve"> “busing”, while initially criticized by anti</w:t>
      </w:r>
      <w:r w:rsidR="00C72048">
        <w:rPr>
          <w:color w:val="000000"/>
        </w:rPr>
        <w:t>-</w:t>
      </w:r>
      <w:r w:rsidR="009A7F48">
        <w:rPr>
          <w:color w:val="000000"/>
        </w:rPr>
        <w:t>desegregation whites</w:t>
      </w:r>
      <w:r w:rsidR="00D67166">
        <w:rPr>
          <w:color w:val="000000"/>
        </w:rPr>
        <w:t xml:space="preserve"> such as the </w:t>
      </w:r>
      <w:r w:rsidR="00D67166">
        <w:rPr>
          <w:i/>
          <w:color w:val="000000"/>
        </w:rPr>
        <w:t>Globe</w:t>
      </w:r>
      <w:r w:rsidR="00D67166">
        <w:rPr>
          <w:color w:val="000000"/>
        </w:rPr>
        <w:t xml:space="preserve">’s Robert Levey, </w:t>
      </w:r>
      <w:r w:rsidR="00C72048">
        <w:rPr>
          <w:color w:val="000000"/>
        </w:rPr>
        <w:t>became common in descriptions of</w:t>
      </w:r>
      <w:r w:rsidR="00F30E47">
        <w:rPr>
          <w:color w:val="000000"/>
        </w:rPr>
        <w:t xml:space="preserve"> white opposition to Black demands for school desegregation</w:t>
      </w:r>
      <w:r w:rsidR="00997A7F">
        <w:rPr>
          <w:rStyle w:val="FootnoteReference"/>
          <w:color w:val="000000"/>
        </w:rPr>
        <w:footnoteReference w:id="6"/>
      </w:r>
      <w:r w:rsidR="00F30E47">
        <w:rPr>
          <w:color w:val="000000"/>
        </w:rPr>
        <w:t>.</w:t>
      </w:r>
      <w:r w:rsidR="003F320E">
        <w:rPr>
          <w:color w:val="000000"/>
        </w:rPr>
        <w:t xml:space="preserve">  </w:t>
      </w:r>
      <w:commentRangeEnd w:id="35"/>
      <w:r w:rsidR="00116EF8">
        <w:rPr>
          <w:rStyle w:val="CommentReference"/>
          <w:rFonts w:asciiTheme="minorHAnsi" w:eastAsiaTheme="minorEastAsia" w:hAnsiTheme="minorHAnsi" w:cstheme="minorBidi"/>
        </w:rPr>
        <w:commentReference w:id="35"/>
      </w:r>
    </w:p>
    <w:p w14:paraId="59FB95A3" w14:textId="5ACBA081" w:rsidR="00EA5AA8" w:rsidRDefault="003F320E" w:rsidP="003F320E">
      <w:pPr>
        <w:pStyle w:val="NormalWeb"/>
        <w:spacing w:before="0" w:beforeAutospacing="0" w:after="0" w:afterAutospacing="0" w:line="480" w:lineRule="auto"/>
        <w:rPr>
          <w:color w:val="000000"/>
        </w:rPr>
      </w:pPr>
      <w:r>
        <w:rPr>
          <w:color w:val="000000"/>
        </w:rPr>
        <w:tab/>
      </w:r>
      <w:r w:rsidR="00A06112">
        <w:rPr>
          <w:color w:val="000000"/>
        </w:rPr>
        <w:t>The national fable as indicated by Theoharis also does not include harassment and monitoring of individuals such as Martin Luther King</w:t>
      </w:r>
      <w:r w:rsidR="00795523">
        <w:rPr>
          <w:color w:val="000000"/>
        </w:rPr>
        <w:t xml:space="preserve">, Jr. </w:t>
      </w:r>
      <w:r w:rsidR="00A06112">
        <w:rPr>
          <w:color w:val="000000"/>
        </w:rPr>
        <w:t xml:space="preserve">on the part of the government and </w:t>
      </w:r>
      <w:r w:rsidR="00A06112">
        <w:rPr>
          <w:color w:val="000000"/>
        </w:rPr>
        <w:lastRenderedPageBreak/>
        <w:t>FBI</w:t>
      </w:r>
      <w:r w:rsidR="00997A7F">
        <w:rPr>
          <w:rStyle w:val="FootnoteReference"/>
          <w:color w:val="000000"/>
        </w:rPr>
        <w:footnoteReference w:id="7"/>
      </w:r>
      <w:r w:rsidR="00477EDF">
        <w:rPr>
          <w:color w:val="000000"/>
        </w:rPr>
        <w:t>;</w:t>
      </w:r>
      <w:r w:rsidR="00795523">
        <w:rPr>
          <w:color w:val="000000"/>
        </w:rPr>
        <w:t xml:space="preserve"> </w:t>
      </w:r>
      <w:commentRangeStart w:id="38"/>
      <w:r w:rsidR="00795523">
        <w:rPr>
          <w:color w:val="000000"/>
        </w:rPr>
        <w:t xml:space="preserve">as a </w:t>
      </w:r>
      <w:proofErr w:type="gramStart"/>
      <w:r w:rsidR="00795523">
        <w:rPr>
          <w:color w:val="000000"/>
        </w:rPr>
        <w:t>result</w:t>
      </w:r>
      <w:proofErr w:type="gramEnd"/>
      <w:r w:rsidR="00795523">
        <w:rPr>
          <w:color w:val="000000"/>
        </w:rPr>
        <w:t xml:space="preserve"> we tend to focus on telling a story about specific individuals instead of looking at the various </w:t>
      </w:r>
      <w:r w:rsidR="000E09C4">
        <w:rPr>
          <w:color w:val="000000"/>
        </w:rPr>
        <w:t xml:space="preserve">community-related factors that expressed themselves in an individualistic form.  </w:t>
      </w:r>
      <w:commentRangeEnd w:id="38"/>
      <w:r w:rsidR="00CD0FF8">
        <w:rPr>
          <w:rStyle w:val="CommentReference"/>
          <w:rFonts w:asciiTheme="minorHAnsi" w:eastAsiaTheme="minorEastAsia" w:hAnsiTheme="minorHAnsi" w:cstheme="minorBidi"/>
        </w:rPr>
        <w:commentReference w:id="38"/>
      </w:r>
    </w:p>
    <w:p w14:paraId="68A754DD" w14:textId="192F67EA" w:rsidR="00302303" w:rsidRDefault="000E09C4" w:rsidP="003F320E">
      <w:pPr>
        <w:pStyle w:val="NormalWeb"/>
        <w:spacing w:before="0" w:beforeAutospacing="0" w:after="0" w:afterAutospacing="0" w:line="480" w:lineRule="auto"/>
        <w:rPr>
          <w:color w:val="000000"/>
        </w:rPr>
      </w:pPr>
      <w:r>
        <w:rPr>
          <w:color w:val="000000"/>
        </w:rPr>
        <w:tab/>
        <w:t xml:space="preserve">There is also some merit to the argument that </w:t>
      </w:r>
      <w:r w:rsidR="000F0E11">
        <w:rPr>
          <w:color w:val="000000"/>
        </w:rPr>
        <w:t xml:space="preserve">the conception of the New Negro coincided with the formation of an informal color line.  </w:t>
      </w:r>
      <w:commentRangeStart w:id="39"/>
      <w:r w:rsidR="000F0E11">
        <w:rPr>
          <w:color w:val="000000"/>
        </w:rPr>
        <w:t xml:space="preserve">As Trotter </w:t>
      </w:r>
      <w:del w:id="40" w:author="Tyran Steward" w:date="2019-02-17T19:12:00Z">
        <w:r w:rsidR="000F0E11" w:rsidDel="00CD0FF8">
          <w:rPr>
            <w:color w:val="000000"/>
          </w:rPr>
          <w:delText>says in her paper</w:delText>
        </w:r>
      </w:del>
      <w:ins w:id="41" w:author="Tyran Steward" w:date="2019-02-17T19:12:00Z">
        <w:r w:rsidR="00CD0FF8">
          <w:rPr>
            <w:color w:val="000000"/>
          </w:rPr>
          <w:t>explains</w:t>
        </w:r>
      </w:ins>
      <w:r w:rsidR="000F0E11">
        <w:rPr>
          <w:color w:val="000000"/>
        </w:rPr>
        <w:t>, African-Americans entered primarily urban industries as a New Deal welfare state emerged and civil rights movements became increasingly militant in the 1950s and 60s</w:t>
      </w:r>
      <w:ins w:id="42" w:author="Tyran Steward" w:date="2019-02-17T19:12:00Z">
        <w:r w:rsidR="00CD0FF8">
          <w:rPr>
            <w:color w:val="000000"/>
          </w:rPr>
          <w:t>.</w:t>
        </w:r>
      </w:ins>
      <w:r w:rsidR="00802396">
        <w:rPr>
          <w:rStyle w:val="FootnoteReference"/>
          <w:color w:val="000000"/>
        </w:rPr>
        <w:footnoteReference w:id="8"/>
      </w:r>
      <w:del w:id="43" w:author="Tyran Steward" w:date="2019-02-17T19:12:00Z">
        <w:r w:rsidR="000F0E11" w:rsidDel="00CD0FF8">
          <w:rPr>
            <w:color w:val="000000"/>
          </w:rPr>
          <w:delText>.</w:delText>
        </w:r>
      </w:del>
      <w:r w:rsidR="000F0E11">
        <w:rPr>
          <w:color w:val="000000"/>
        </w:rPr>
        <w:t xml:space="preserve"> </w:t>
      </w:r>
      <w:commentRangeEnd w:id="39"/>
      <w:r w:rsidR="00CD0FF8">
        <w:rPr>
          <w:rStyle w:val="CommentReference"/>
          <w:rFonts w:asciiTheme="minorHAnsi" w:eastAsiaTheme="minorEastAsia" w:hAnsiTheme="minorHAnsi" w:cstheme="minorBidi"/>
        </w:rPr>
        <w:commentReference w:id="39"/>
      </w:r>
      <w:commentRangeStart w:id="44"/>
      <w:del w:id="45" w:author="Tyran Steward" w:date="2019-02-17T19:12:00Z">
        <w:r w:rsidR="000F0E11" w:rsidDel="00CD0FF8">
          <w:rPr>
            <w:color w:val="000000"/>
          </w:rPr>
          <w:delText xml:space="preserve"> </w:delText>
        </w:r>
      </w:del>
      <w:r w:rsidR="00576B1E">
        <w:rPr>
          <w:color w:val="000000"/>
        </w:rPr>
        <w:t xml:space="preserve">So while black residents conceived of a New Negro in the form of respectability politics they were </w:t>
      </w:r>
      <w:r w:rsidR="00A92F31">
        <w:rPr>
          <w:color w:val="000000"/>
        </w:rPr>
        <w:t>progressively</w:t>
      </w:r>
      <w:r w:rsidR="00576B1E">
        <w:rPr>
          <w:color w:val="000000"/>
        </w:rPr>
        <w:t xml:space="preserve"> (regardless of class) confined</w:t>
      </w:r>
      <w:r w:rsidR="00A92F31">
        <w:rPr>
          <w:color w:val="000000"/>
        </w:rPr>
        <w:t xml:space="preserve"> more and more</w:t>
      </w:r>
      <w:r w:rsidR="00576B1E">
        <w:rPr>
          <w:color w:val="000000"/>
        </w:rPr>
        <w:t xml:space="preserve"> to urban ghettoes</w:t>
      </w:r>
      <w:commentRangeEnd w:id="44"/>
      <w:r w:rsidR="00CD0FF8">
        <w:rPr>
          <w:rStyle w:val="CommentReference"/>
          <w:rFonts w:asciiTheme="minorHAnsi" w:eastAsiaTheme="minorEastAsia" w:hAnsiTheme="minorHAnsi" w:cstheme="minorBidi"/>
        </w:rPr>
        <w:commentReference w:id="44"/>
      </w:r>
      <w:ins w:id="46" w:author="Tyran Steward" w:date="2019-02-17T19:12:00Z">
        <w:r w:rsidR="00CD0FF8">
          <w:rPr>
            <w:color w:val="000000"/>
          </w:rPr>
          <w:t>.</w:t>
        </w:r>
      </w:ins>
      <w:r w:rsidR="00802396">
        <w:rPr>
          <w:rStyle w:val="FootnoteReference"/>
          <w:color w:val="000000"/>
        </w:rPr>
        <w:footnoteReference w:id="9"/>
      </w:r>
      <w:del w:id="47" w:author="Tyran Steward" w:date="2019-02-17T19:12:00Z">
        <w:r w:rsidR="00A92F31" w:rsidDel="00CD0FF8">
          <w:rPr>
            <w:color w:val="000000"/>
          </w:rPr>
          <w:delText>.</w:delText>
        </w:r>
      </w:del>
      <w:r w:rsidR="00A92F31">
        <w:rPr>
          <w:color w:val="000000"/>
        </w:rPr>
        <w:t xml:space="preserve">  The fact of residential segregation that followed the Great Migration is clear</w:t>
      </w:r>
      <w:r w:rsidR="008540C9">
        <w:rPr>
          <w:color w:val="000000"/>
        </w:rPr>
        <w:t xml:space="preserve">.  And despite </w:t>
      </w:r>
      <w:proofErr w:type="spellStart"/>
      <w:r w:rsidR="007A2AFE">
        <w:rPr>
          <w:color w:val="000000"/>
        </w:rPr>
        <w:t>Lieberson’s</w:t>
      </w:r>
      <w:proofErr w:type="spellEnd"/>
      <w:r w:rsidR="007A2AFE">
        <w:rPr>
          <w:color w:val="000000"/>
        </w:rPr>
        <w:t xml:space="preserve"> point that “if the black population base is large enough, there will be support for black doctors, black clergy, and so on</w:t>
      </w:r>
      <w:r w:rsidR="00427EB3">
        <w:rPr>
          <w:color w:val="000000"/>
        </w:rPr>
        <w:t>, even if they remain totally unacceptable to others</w:t>
      </w:r>
      <w:r w:rsidR="007A2AFE">
        <w:rPr>
          <w:color w:val="000000"/>
        </w:rPr>
        <w:t>”</w:t>
      </w:r>
      <w:r w:rsidR="00802396">
        <w:rPr>
          <w:rStyle w:val="FootnoteReference"/>
          <w:color w:val="000000"/>
        </w:rPr>
        <w:footnoteReference w:id="10"/>
      </w:r>
      <w:r w:rsidR="008540C9">
        <w:rPr>
          <w:color w:val="000000"/>
        </w:rPr>
        <w:t xml:space="preserve"> we could argue that the </w:t>
      </w:r>
      <w:commentRangeStart w:id="48"/>
      <w:r w:rsidR="008540C9">
        <w:rPr>
          <w:color w:val="000000"/>
        </w:rPr>
        <w:t xml:space="preserve">New Negro ideal focused more on integration rather than support for a separate </w:t>
      </w:r>
      <w:r w:rsidR="00924D9E">
        <w:rPr>
          <w:color w:val="000000"/>
        </w:rPr>
        <w:t xml:space="preserve">and successful metropolis that would give support to said individuals.  </w:t>
      </w:r>
      <w:commentRangeEnd w:id="48"/>
      <w:r w:rsidR="00B30C54">
        <w:rPr>
          <w:rStyle w:val="CommentReference"/>
          <w:rFonts w:asciiTheme="minorHAnsi" w:eastAsiaTheme="minorEastAsia" w:hAnsiTheme="minorHAnsi" w:cstheme="minorBidi"/>
        </w:rPr>
        <w:commentReference w:id="48"/>
      </w:r>
    </w:p>
    <w:p w14:paraId="5CB199A5" w14:textId="39A8931A" w:rsidR="00CF3747" w:rsidRDefault="0038159F" w:rsidP="003F320E">
      <w:pPr>
        <w:pStyle w:val="NormalWeb"/>
        <w:spacing w:before="0" w:beforeAutospacing="0" w:after="0" w:afterAutospacing="0" w:line="480" w:lineRule="auto"/>
        <w:rPr>
          <w:color w:val="000000"/>
        </w:rPr>
      </w:pPr>
      <w:commentRangeStart w:id="49"/>
      <w:r>
        <w:rPr>
          <w:color w:val="000000"/>
        </w:rPr>
        <w:tab/>
        <w:t xml:space="preserve">Another example of the informal color line would be the way in which </w:t>
      </w:r>
      <w:r w:rsidR="00302303">
        <w:rPr>
          <w:color w:val="000000"/>
        </w:rPr>
        <w:t xml:space="preserve">black reformers in interwar Detroit consistently sought to </w:t>
      </w:r>
      <w:r w:rsidR="00497175">
        <w:rPr>
          <w:color w:val="000000"/>
        </w:rPr>
        <w:t xml:space="preserve">present the black community </w:t>
      </w:r>
      <w:r>
        <w:rPr>
          <w:color w:val="000000"/>
        </w:rPr>
        <w:t xml:space="preserve">in an attractive way to white employers.  In practice, this meant not only educated but also </w:t>
      </w:r>
      <w:r w:rsidR="00AA4182">
        <w:rPr>
          <w:color w:val="000000"/>
        </w:rPr>
        <w:t>well-mannered and fair-skinned</w:t>
      </w:r>
      <w:ins w:id="50" w:author="Tyran Steward" w:date="2019-02-17T19:25:00Z">
        <w:r w:rsidR="00B30C54">
          <w:rPr>
            <w:color w:val="000000"/>
          </w:rPr>
          <w:t>.</w:t>
        </w:r>
      </w:ins>
      <w:r w:rsidR="005D2750">
        <w:rPr>
          <w:rStyle w:val="FootnoteReference"/>
          <w:color w:val="000000"/>
        </w:rPr>
        <w:footnoteReference w:id="11"/>
      </w:r>
      <w:del w:id="51" w:author="Tyran Steward" w:date="2019-02-17T19:25:00Z">
        <w:r w:rsidDel="00B30C54">
          <w:rPr>
            <w:color w:val="000000"/>
          </w:rPr>
          <w:delText>.</w:delText>
        </w:r>
      </w:del>
      <w:r>
        <w:rPr>
          <w:color w:val="000000"/>
        </w:rPr>
        <w:t xml:space="preserve">  </w:t>
      </w:r>
      <w:commentRangeEnd w:id="49"/>
      <w:r w:rsidR="00B30C54">
        <w:rPr>
          <w:rStyle w:val="CommentReference"/>
          <w:rFonts w:asciiTheme="minorHAnsi" w:eastAsiaTheme="minorEastAsia" w:hAnsiTheme="minorHAnsi" w:cstheme="minorBidi"/>
        </w:rPr>
        <w:commentReference w:id="49"/>
      </w:r>
      <w:commentRangeStart w:id="52"/>
      <w:del w:id="53" w:author="Tyran Steward" w:date="2019-02-17T19:27:00Z">
        <w:r w:rsidDel="00B30C54">
          <w:rPr>
            <w:color w:val="000000"/>
          </w:rPr>
          <w:delText xml:space="preserve">So </w:delText>
        </w:r>
      </w:del>
      <w:ins w:id="54" w:author="Tyran Steward" w:date="2019-02-17T19:27:00Z">
        <w:r w:rsidR="00B30C54">
          <w:rPr>
            <w:color w:val="000000"/>
          </w:rPr>
          <w:t>Therefore,</w:t>
        </w:r>
        <w:r w:rsidR="00B30C54">
          <w:rPr>
            <w:color w:val="000000"/>
          </w:rPr>
          <w:t xml:space="preserve"> </w:t>
        </w:r>
      </w:ins>
      <w:r>
        <w:rPr>
          <w:color w:val="000000"/>
        </w:rPr>
        <w:t>we can see how respectability politics and the housing situation confining formerly rural black migrants to urban ghettoes directly contributed to the northern Jim Crow</w:t>
      </w:r>
      <w:r w:rsidR="00CF3747">
        <w:rPr>
          <w:color w:val="000000"/>
        </w:rPr>
        <w:t xml:space="preserve"> as social stereotypes of black women were exacerbated</w:t>
      </w:r>
      <w:commentRangeEnd w:id="52"/>
      <w:r w:rsidR="00B30C54">
        <w:rPr>
          <w:rStyle w:val="CommentReference"/>
          <w:rFonts w:asciiTheme="minorHAnsi" w:eastAsiaTheme="minorEastAsia" w:hAnsiTheme="minorHAnsi" w:cstheme="minorBidi"/>
        </w:rPr>
        <w:commentReference w:id="52"/>
      </w:r>
      <w:r w:rsidR="00CF3747">
        <w:rPr>
          <w:color w:val="000000"/>
        </w:rPr>
        <w:t xml:space="preserve">.  </w:t>
      </w:r>
    </w:p>
    <w:p w14:paraId="23F6BEC4" w14:textId="77777777" w:rsidR="00D7360F" w:rsidRDefault="00CF3747" w:rsidP="00D7360F">
      <w:pPr>
        <w:pStyle w:val="NormalWeb"/>
        <w:spacing w:before="0" w:beforeAutospacing="0" w:after="0" w:afterAutospacing="0" w:line="480" w:lineRule="auto"/>
        <w:ind w:firstLine="720"/>
        <w:rPr>
          <w:color w:val="000000"/>
        </w:rPr>
      </w:pPr>
      <w:r>
        <w:rPr>
          <w:color w:val="000000"/>
        </w:rPr>
        <w:lastRenderedPageBreak/>
        <w:t>B</w:t>
      </w:r>
      <w:r w:rsidR="002D60EF">
        <w:rPr>
          <w:color w:val="000000"/>
        </w:rPr>
        <w:t xml:space="preserve">ecause African-American community reformers were </w:t>
      </w:r>
      <w:r w:rsidR="00002352">
        <w:rPr>
          <w:color w:val="000000"/>
        </w:rPr>
        <w:t>so hard-set on promoting a positive image within the realm of respectability politics,</w:t>
      </w:r>
      <w:r w:rsidR="00D548F5">
        <w:rPr>
          <w:color w:val="000000"/>
        </w:rPr>
        <w:t xml:space="preserve"> 1920s Detroit quickly became</w:t>
      </w:r>
      <w:r>
        <w:rPr>
          <w:color w:val="000000"/>
        </w:rPr>
        <w:t xml:space="preserve"> an area of focus for elites who did not approve of mixing class, moral and racial boundaries</w:t>
      </w:r>
      <w:r w:rsidR="00E26A97">
        <w:rPr>
          <w:rStyle w:val="FootnoteReference"/>
          <w:color w:val="000000"/>
        </w:rPr>
        <w:footnoteReference w:id="12"/>
      </w:r>
      <w:r w:rsidR="00E26A97">
        <w:rPr>
          <w:color w:val="000000"/>
        </w:rPr>
        <w:t xml:space="preserve">.  </w:t>
      </w:r>
      <w:r>
        <w:rPr>
          <w:color w:val="000000"/>
        </w:rPr>
        <w:t xml:space="preserve">And because of the lack of economic prosperity, leisure activities became </w:t>
      </w:r>
      <w:r w:rsidR="00D73EAD">
        <w:rPr>
          <w:color w:val="000000"/>
        </w:rPr>
        <w:t>opportunities for economic advancement</w:t>
      </w:r>
      <w:r w:rsidR="00E26A97">
        <w:rPr>
          <w:rStyle w:val="FootnoteReference"/>
          <w:color w:val="000000"/>
        </w:rPr>
        <w:footnoteReference w:id="13"/>
      </w:r>
      <w:r w:rsidR="00D73EAD">
        <w:rPr>
          <w:color w:val="000000"/>
        </w:rPr>
        <w:t xml:space="preserve">.  </w:t>
      </w:r>
      <w:commentRangeStart w:id="55"/>
      <w:r w:rsidR="00340A74">
        <w:rPr>
          <w:color w:val="000000"/>
        </w:rPr>
        <w:t>So</w:t>
      </w:r>
      <w:commentRangeEnd w:id="55"/>
      <w:r w:rsidR="00B30C54">
        <w:rPr>
          <w:rStyle w:val="CommentReference"/>
          <w:rFonts w:asciiTheme="minorHAnsi" w:eastAsiaTheme="minorEastAsia" w:hAnsiTheme="minorHAnsi" w:cstheme="minorBidi"/>
        </w:rPr>
        <w:commentReference w:id="55"/>
      </w:r>
      <w:r w:rsidR="00340A74">
        <w:rPr>
          <w:color w:val="000000"/>
        </w:rPr>
        <w:t xml:space="preserve"> it was also</w:t>
      </w:r>
      <w:r w:rsidR="00DB53F7">
        <w:rPr>
          <w:color w:val="000000"/>
        </w:rPr>
        <w:t xml:space="preserve"> division within the African-American community along class lines </w:t>
      </w:r>
      <w:r w:rsidR="00340A74">
        <w:rPr>
          <w:color w:val="000000"/>
        </w:rPr>
        <w:t xml:space="preserve">that nullified any benefits of a large population base and thus </w:t>
      </w:r>
      <w:r w:rsidR="002A1D02">
        <w:rPr>
          <w:color w:val="000000"/>
        </w:rPr>
        <w:t>reduced support for the ideal New Negro as envisioned by bourgeois respectability politics</w:t>
      </w:r>
      <w:r w:rsidR="00BA593C">
        <w:rPr>
          <w:color w:val="000000"/>
        </w:rPr>
        <w:t xml:space="preserve"> because the black community was very much dependent on industrialists like Henry Ford.</w:t>
      </w:r>
      <w:r w:rsidR="00D7360F">
        <w:rPr>
          <w:color w:val="000000"/>
        </w:rPr>
        <w:t xml:space="preserve">  </w:t>
      </w:r>
      <w:commentRangeStart w:id="56"/>
      <w:r w:rsidR="00340A74">
        <w:rPr>
          <w:color w:val="000000"/>
        </w:rPr>
        <w:t>Additionally,</w:t>
      </w:r>
      <w:r w:rsidR="00152AED">
        <w:rPr>
          <w:color w:val="000000"/>
        </w:rPr>
        <w:t xml:space="preserve"> African-Americans sought to refute negative stereotypes using borrowed Victorian ideology</w:t>
      </w:r>
      <w:r w:rsidR="00E26A97">
        <w:rPr>
          <w:rStyle w:val="FootnoteReference"/>
          <w:color w:val="000000"/>
        </w:rPr>
        <w:footnoteReference w:id="14"/>
      </w:r>
      <w:r w:rsidR="00D7360F">
        <w:rPr>
          <w:color w:val="000000"/>
        </w:rPr>
        <w:t xml:space="preserve">, and as </w:t>
      </w:r>
      <w:r w:rsidR="00C15480">
        <w:rPr>
          <w:color w:val="000000"/>
        </w:rPr>
        <w:t xml:space="preserve">industrialists like Henry Ford misused their economic responsibility to </w:t>
      </w:r>
      <w:r w:rsidR="00254319">
        <w:rPr>
          <w:color w:val="000000"/>
        </w:rPr>
        <w:t xml:space="preserve">employ black workers with high turnover rates and </w:t>
      </w:r>
      <w:r w:rsidR="00D7360F">
        <w:rPr>
          <w:color w:val="000000"/>
        </w:rPr>
        <w:t>promote the status quo through newspapers</w:t>
      </w:r>
      <w:r w:rsidR="00254319">
        <w:rPr>
          <w:color w:val="000000"/>
        </w:rPr>
        <w:t xml:space="preserve">, we can see the beginnings of how polite racism took over </w:t>
      </w:r>
      <w:r w:rsidR="00D7360F">
        <w:rPr>
          <w:color w:val="000000"/>
        </w:rPr>
        <w:t>when</w:t>
      </w:r>
      <w:r w:rsidR="00254319">
        <w:rPr>
          <w:color w:val="000000"/>
        </w:rPr>
        <w:t xml:space="preserve"> overt Southern-style racism </w:t>
      </w:r>
      <w:r w:rsidR="00D7360F">
        <w:rPr>
          <w:color w:val="000000"/>
        </w:rPr>
        <w:t>became</w:t>
      </w:r>
      <w:r w:rsidR="00254319">
        <w:rPr>
          <w:color w:val="000000"/>
        </w:rPr>
        <w:t xml:space="preserve"> bad for business.</w:t>
      </w:r>
      <w:r w:rsidR="00D7360F">
        <w:rPr>
          <w:color w:val="000000"/>
        </w:rPr>
        <w:t xml:space="preserve">  </w:t>
      </w:r>
      <w:commentRangeEnd w:id="56"/>
      <w:r w:rsidR="00B30C54">
        <w:rPr>
          <w:rStyle w:val="CommentReference"/>
          <w:rFonts w:asciiTheme="minorHAnsi" w:eastAsiaTheme="minorEastAsia" w:hAnsiTheme="minorHAnsi" w:cstheme="minorBidi"/>
        </w:rPr>
        <w:commentReference w:id="56"/>
      </w:r>
    </w:p>
    <w:p w14:paraId="1054DE3F" w14:textId="1A9530C6" w:rsidR="005727FD" w:rsidRPr="00D7360F" w:rsidRDefault="00E073DB" w:rsidP="00D7360F">
      <w:pPr>
        <w:pStyle w:val="NormalWeb"/>
        <w:spacing w:before="0" w:beforeAutospacing="0" w:after="0" w:afterAutospacing="0" w:line="480" w:lineRule="auto"/>
        <w:ind w:firstLine="720"/>
        <w:rPr>
          <w:color w:val="000000"/>
        </w:rPr>
      </w:pPr>
      <w:r>
        <w:rPr>
          <w:color w:val="000000"/>
        </w:rPr>
        <w:t xml:space="preserve">While </w:t>
      </w:r>
      <w:r w:rsidR="00E10BAF">
        <w:rPr>
          <w:color w:val="000000"/>
        </w:rPr>
        <w:t xml:space="preserve">white leftist papers such as the </w:t>
      </w:r>
      <w:r w:rsidR="00E10BAF">
        <w:rPr>
          <w:i/>
          <w:color w:val="000000"/>
        </w:rPr>
        <w:t>Call</w:t>
      </w:r>
      <w:r w:rsidR="00E10BAF">
        <w:rPr>
          <w:color w:val="000000"/>
        </w:rPr>
        <w:t xml:space="preserve"> and the </w:t>
      </w:r>
      <w:r w:rsidR="00E10BAF">
        <w:rPr>
          <w:i/>
          <w:color w:val="000000"/>
        </w:rPr>
        <w:t>Freeman</w:t>
      </w:r>
      <w:r w:rsidR="00E10BAF">
        <w:rPr>
          <w:color w:val="000000"/>
        </w:rPr>
        <w:t xml:space="preserve"> </w:t>
      </w:r>
      <w:r w:rsidR="00F85095">
        <w:rPr>
          <w:color w:val="000000"/>
        </w:rPr>
        <w:t xml:space="preserve">announced the arrival of the New Negro and praised </w:t>
      </w:r>
      <w:r>
        <w:rPr>
          <w:color w:val="000000"/>
        </w:rPr>
        <w:t>an</w:t>
      </w:r>
      <w:r w:rsidR="00F85095">
        <w:rPr>
          <w:color w:val="000000"/>
        </w:rPr>
        <w:t xml:space="preserve"> interracial proletarian movement</w:t>
      </w:r>
      <w:r w:rsidR="00962E14">
        <w:rPr>
          <w:rStyle w:val="FootnoteReference"/>
          <w:color w:val="000000"/>
        </w:rPr>
        <w:footnoteReference w:id="15"/>
      </w:r>
      <w:r>
        <w:rPr>
          <w:color w:val="000000"/>
        </w:rPr>
        <w:t xml:space="preserve">, there was still a great deal of controversy not with jazz but with people like Ossian Sweet becoming a doctor and transcending class boundaries.  </w:t>
      </w:r>
      <w:r w:rsidR="009A3BCB">
        <w:rPr>
          <w:color w:val="000000"/>
        </w:rPr>
        <w:t xml:space="preserve">So while the porter and </w:t>
      </w:r>
      <w:r w:rsidR="009A3BCB">
        <w:rPr>
          <w:i/>
          <w:color w:val="000000"/>
        </w:rPr>
        <w:t>Chicago Defender</w:t>
      </w:r>
      <w:r w:rsidR="009A3BCB">
        <w:t xml:space="preserve"> writer </w:t>
      </w:r>
      <w:proofErr w:type="spellStart"/>
      <w:r w:rsidR="009A3BCB">
        <w:t>Micheaux</w:t>
      </w:r>
      <w:proofErr w:type="spellEnd"/>
      <w:r w:rsidR="009A3BCB">
        <w:t xml:space="preserve"> </w:t>
      </w:r>
      <w:r>
        <w:t>might have argued</w:t>
      </w:r>
      <w:r w:rsidR="009A3BCB">
        <w:t xml:space="preserve"> that </w:t>
      </w:r>
      <w:r w:rsidR="00DB2AD3">
        <w:t>a lack of “personal bravery” and overabundance of “social demagogues” limited opportunities within black communities</w:t>
      </w:r>
      <w:r w:rsidR="00962E14">
        <w:rPr>
          <w:rStyle w:val="FootnoteReference"/>
        </w:rPr>
        <w:footnoteReference w:id="16"/>
      </w:r>
      <w:r>
        <w:t>, I would say that</w:t>
      </w:r>
      <w:r w:rsidR="00D214C3">
        <w:t xml:space="preserve"> the realist subject matter of </w:t>
      </w:r>
      <w:r w:rsidR="00D214C3">
        <w:rPr>
          <w:i/>
        </w:rPr>
        <w:t>Within Our Gates</w:t>
      </w:r>
      <w:r>
        <w:rPr>
          <w:i/>
        </w:rPr>
        <w:t>,</w:t>
      </w:r>
      <w:r w:rsidR="00D214C3">
        <w:t xml:space="preserve"> which involves miscegenation and racial violence associated with blacks fleeing the South</w:t>
      </w:r>
      <w:r w:rsidR="00D46E61">
        <w:t xml:space="preserve"> as perceived by </w:t>
      </w:r>
      <w:r w:rsidR="00D214C3">
        <w:t>a black physician Dr. Vivian in the north</w:t>
      </w:r>
      <w:r w:rsidR="00962E14">
        <w:rPr>
          <w:rStyle w:val="FootnoteReference"/>
        </w:rPr>
        <w:footnoteReference w:id="17"/>
      </w:r>
      <w:r w:rsidR="00D46E61">
        <w:t>,</w:t>
      </w:r>
      <w:r w:rsidR="00D214C3">
        <w:t xml:space="preserve"> demonstrates </w:t>
      </w:r>
      <w:proofErr w:type="spellStart"/>
      <w:r w:rsidR="00D214C3">
        <w:t>Micheaux’s</w:t>
      </w:r>
      <w:proofErr w:type="spellEnd"/>
      <w:r w:rsidR="00D214C3">
        <w:t xml:space="preserve"> </w:t>
      </w:r>
      <w:r w:rsidR="00D214C3">
        <w:lastRenderedPageBreak/>
        <w:t xml:space="preserve">knowledge that the informal color line in the North consisted of </w:t>
      </w:r>
      <w:r w:rsidR="00D46E61">
        <w:t>very real social perceptions and behaviors not just related to sundown suburbs</w:t>
      </w:r>
      <w:r w:rsidR="00D46E61">
        <w:rPr>
          <w:rStyle w:val="FootnoteReference"/>
        </w:rPr>
        <w:footnoteReference w:id="18"/>
      </w:r>
      <w:r w:rsidR="00D46E61">
        <w:t xml:space="preserve"> but also to a larger system of race management that permeated the black community itself.  </w:t>
      </w:r>
    </w:p>
    <w:p w14:paraId="20C3ADEF" w14:textId="38ABC904" w:rsidR="00BC5FAD" w:rsidRDefault="005727FD" w:rsidP="003F320E">
      <w:pPr>
        <w:pStyle w:val="NormalWeb"/>
        <w:spacing w:before="0" w:beforeAutospacing="0" w:after="0" w:afterAutospacing="0" w:line="480" w:lineRule="auto"/>
      </w:pPr>
      <w:r>
        <w:tab/>
      </w:r>
      <w:r w:rsidR="00FC642E">
        <w:t>M</w:t>
      </w:r>
      <w:r>
        <w:t xml:space="preserve">uch has been </w:t>
      </w:r>
      <w:r w:rsidR="00E23CD6">
        <w:t xml:space="preserve">debated over whether </w:t>
      </w:r>
      <w:r w:rsidR="00390E82">
        <w:t>branche</w:t>
      </w:r>
      <w:r w:rsidR="00E23CD6">
        <w:t xml:space="preserve">s </w:t>
      </w:r>
      <w:r w:rsidR="00FC642E">
        <w:t xml:space="preserve">of the YMCA such as the all-black Wabash, through “welfare capitalism” and </w:t>
      </w:r>
      <w:r w:rsidR="001A1E39">
        <w:t>restricting black citizens to all-black teams</w:t>
      </w:r>
      <w:r w:rsidR="00962E14">
        <w:rPr>
          <w:rStyle w:val="FootnoteReference"/>
        </w:rPr>
        <w:footnoteReference w:id="19"/>
      </w:r>
      <w:r w:rsidR="00DE2765">
        <w:t xml:space="preserve">, contributed to the northern color line.  Arguably it did because </w:t>
      </w:r>
      <w:r w:rsidR="0081185C">
        <w:t>black people were allowed to engage in select activities but if they did anything to threaten the status quo as happened in the case of Ossian Sweet their li</w:t>
      </w:r>
      <w:r w:rsidR="001A1E39">
        <w:t>ves were often put</w:t>
      </w:r>
      <w:r w:rsidR="0081185C">
        <w:t xml:space="preserve"> in danger.  </w:t>
      </w:r>
      <w:r w:rsidR="00075BED">
        <w:t>As we discussed in class with Willis Ward</w:t>
      </w:r>
      <w:r w:rsidR="00D72074">
        <w:t xml:space="preserve"> and the company</w:t>
      </w:r>
      <w:r w:rsidR="00FF6FDA">
        <w:t>-church alliance, black people were</w:t>
      </w:r>
      <w:r w:rsidR="00145C36">
        <w:t xml:space="preserve"> only</w:t>
      </w:r>
      <w:r w:rsidR="00FF6FDA">
        <w:t xml:space="preserve"> allowed to maintain a separate existence wherein economic mobility was highly discouraged.  That means that </w:t>
      </w:r>
      <w:r w:rsidR="00AF1AD8">
        <w:t xml:space="preserve">the loyalty </w:t>
      </w:r>
      <w:r w:rsidR="00A84AAB">
        <w:t xml:space="preserve">of African-American workers to manufacturing companies, which was largely exacerbated by the informal racial exclusion they faced upon entering the North, </w:t>
      </w:r>
      <w:commentRangeStart w:id="57"/>
      <w:r w:rsidR="00A84AAB">
        <w:t xml:space="preserve">was essentially </w:t>
      </w:r>
      <w:r w:rsidR="00167506">
        <w:t xml:space="preserve">used as a means of pressuring them heavily to engage with </w:t>
      </w:r>
      <w:r w:rsidR="00CA4AC7">
        <w:t>athletic organizations that offered little compensation</w:t>
      </w:r>
      <w:commentRangeEnd w:id="57"/>
      <w:r w:rsidR="008F7CD8">
        <w:rPr>
          <w:rStyle w:val="CommentReference"/>
          <w:rFonts w:asciiTheme="minorHAnsi" w:eastAsiaTheme="minorEastAsia" w:hAnsiTheme="minorHAnsi" w:cstheme="minorBidi"/>
        </w:rPr>
        <w:commentReference w:id="57"/>
      </w:r>
      <w:r w:rsidR="00CA4AC7">
        <w:t xml:space="preserve">.  </w:t>
      </w:r>
      <w:commentRangeStart w:id="58"/>
      <w:r w:rsidR="001F521F">
        <w:t xml:space="preserve">So </w:t>
      </w:r>
      <w:r w:rsidR="00145C36">
        <w:t>while there were</w:t>
      </w:r>
      <w:r w:rsidR="001F521F">
        <w:t xml:space="preserve"> socialist and communist organizations that supported </w:t>
      </w:r>
      <w:r w:rsidR="00237387">
        <w:t>Ossian Sweet and athletes like Willis Ward</w:t>
      </w:r>
      <w:r w:rsidR="00145C36">
        <w:t xml:space="preserve"> (</w:t>
      </w:r>
      <w:r w:rsidR="00237387">
        <w:t xml:space="preserve">who subsequently </w:t>
      </w:r>
      <w:r w:rsidR="006629A4">
        <w:t xml:space="preserve">turned their back on these organizations </w:t>
      </w:r>
      <w:r w:rsidR="00145C36">
        <w:t xml:space="preserve">for Henry Ford), these were also part of a broader system of race management wherein bootstrap agency and respectability politics were ineffective because African-Americans relied so heavily on </w:t>
      </w:r>
      <w:r w:rsidR="006D54B3">
        <w:t>organizations such as the YMCA and NFL which dictated where they decided to live and work</w:t>
      </w:r>
      <w:r w:rsidR="0061726F">
        <w:t xml:space="preserve">.  </w:t>
      </w:r>
      <w:commentRangeEnd w:id="58"/>
      <w:r w:rsidR="008F7CD8">
        <w:rPr>
          <w:rStyle w:val="CommentReference"/>
          <w:rFonts w:asciiTheme="minorHAnsi" w:eastAsiaTheme="minorEastAsia" w:hAnsiTheme="minorHAnsi" w:cstheme="minorBidi"/>
        </w:rPr>
        <w:commentReference w:id="58"/>
      </w:r>
    </w:p>
    <w:p w14:paraId="199BE6B2" w14:textId="18F547F0" w:rsidR="00CC775C" w:rsidRDefault="00BC5FAD" w:rsidP="003F320E">
      <w:pPr>
        <w:pStyle w:val="NormalWeb"/>
        <w:spacing w:before="0" w:beforeAutospacing="0" w:after="0" w:afterAutospacing="0" w:line="480" w:lineRule="auto"/>
      </w:pPr>
      <w:r>
        <w:tab/>
      </w:r>
      <w:r w:rsidR="006D54B3">
        <w:t>I</w:t>
      </w:r>
      <w:r>
        <w:t>n the case of Ossian Sweet</w:t>
      </w:r>
      <w:r w:rsidR="006D54B3">
        <w:t>, the</w:t>
      </w:r>
      <w:r>
        <w:t xml:space="preserve"> Judge Murphy </w:t>
      </w:r>
      <w:r w:rsidR="009B1B6E">
        <w:t xml:space="preserve">provided a fair trial to African-American defendants in order to boost his political reputation and openly professed </w:t>
      </w:r>
      <w:r w:rsidR="007D5D83">
        <w:t xml:space="preserve">racial liberalism defined by a refusal to support black rights when it came to disturbing power relationships and </w:t>
      </w:r>
      <w:r w:rsidR="007D5D83">
        <w:lastRenderedPageBreak/>
        <w:t>racial geography</w:t>
      </w:r>
      <w:r w:rsidR="00652AA1">
        <w:rPr>
          <w:rStyle w:val="FootnoteReference"/>
        </w:rPr>
        <w:footnoteReference w:id="20"/>
      </w:r>
      <w:r w:rsidR="005A0CC0">
        <w:t xml:space="preserve">.  </w:t>
      </w:r>
      <w:r w:rsidR="00D7041C">
        <w:t xml:space="preserve">Because </w:t>
      </w:r>
      <w:r w:rsidR="00E02434">
        <w:t xml:space="preserve">of Murphy’s </w:t>
      </w:r>
      <w:r w:rsidR="00D7041C">
        <w:t>refusal to</w:t>
      </w:r>
      <w:r w:rsidR="00E02434">
        <w:t xml:space="preserve"> sufficiently address</w:t>
      </w:r>
      <w:r w:rsidR="00D7041C">
        <w:t xml:space="preserve"> conflict when it occurred, the economic and social inequities faced by the African-American community persisted</w:t>
      </w:r>
      <w:r w:rsidR="00E02434">
        <w:t xml:space="preserve">.  </w:t>
      </w:r>
    </w:p>
    <w:p w14:paraId="26B01FE2" w14:textId="0E1CDBE6" w:rsidR="001B6F82" w:rsidRDefault="00B5165D" w:rsidP="00B5165D">
      <w:pPr>
        <w:pStyle w:val="NormalWeb"/>
        <w:spacing w:before="0" w:beforeAutospacing="0" w:after="0" w:afterAutospacing="0" w:line="480" w:lineRule="auto"/>
        <w:ind w:firstLine="720"/>
      </w:pPr>
      <w:proofErr w:type="gramStart"/>
      <w:r>
        <w:t>So</w:t>
      </w:r>
      <w:proofErr w:type="gramEnd"/>
      <w:r>
        <w:t xml:space="preserve"> on one hand white employers evaded </w:t>
      </w:r>
      <w:r w:rsidR="001E22B4">
        <w:t>requests to employ more black workers</w:t>
      </w:r>
      <w:r w:rsidR="00652AA1">
        <w:rPr>
          <w:rStyle w:val="FootnoteReference"/>
        </w:rPr>
        <w:footnoteReference w:id="21"/>
      </w:r>
      <w:r w:rsidR="001E22B4">
        <w:t xml:space="preserve"> while other idealistic organizations such as the Communist Party supported civil rights but </w:t>
      </w:r>
      <w:r w:rsidR="007A12D9">
        <w:t>refused to include substantial numbers of African-American attendants</w:t>
      </w:r>
      <w:r w:rsidR="001E22B4">
        <w:t xml:space="preserve"> in their meetings</w:t>
      </w:r>
      <w:ins w:id="59" w:author="Tyran Steward" w:date="2019-02-17T19:36:00Z">
        <w:r w:rsidR="008F7CD8">
          <w:t>.</w:t>
        </w:r>
      </w:ins>
      <w:r w:rsidR="00652AA1">
        <w:rPr>
          <w:rStyle w:val="FootnoteReference"/>
        </w:rPr>
        <w:footnoteReference w:id="22"/>
      </w:r>
      <w:del w:id="60" w:author="Tyran Steward" w:date="2019-02-17T19:36:00Z">
        <w:r w:rsidR="007A12D9" w:rsidDel="008F7CD8">
          <w:delText>.</w:delText>
        </w:r>
      </w:del>
      <w:r w:rsidR="007A12D9">
        <w:t xml:space="preserve">  Thus</w:t>
      </w:r>
      <w:ins w:id="61" w:author="Tyran Steward" w:date="2019-02-17T19:36:00Z">
        <w:r w:rsidR="008F7CD8">
          <w:t>,</w:t>
        </w:r>
      </w:ins>
      <w:r w:rsidR="007A12D9">
        <w:t xml:space="preserve"> it is obvious that </w:t>
      </w:r>
      <w:r w:rsidR="00A364C2">
        <w:t xml:space="preserve">northern racial liberalism </w:t>
      </w:r>
      <w:commentRangeStart w:id="62"/>
      <w:r w:rsidR="00A364C2">
        <w:t>played a crucial role in cr</w:t>
      </w:r>
      <w:r w:rsidR="00651CB7">
        <w:t xml:space="preserve">eating ideological support for the long civil rights struggle </w:t>
      </w:r>
      <w:commentRangeEnd w:id="62"/>
      <w:r w:rsidR="008F7CD8">
        <w:rPr>
          <w:rStyle w:val="CommentReference"/>
          <w:rFonts w:asciiTheme="minorHAnsi" w:eastAsiaTheme="minorEastAsia" w:hAnsiTheme="minorHAnsi" w:cstheme="minorBidi"/>
        </w:rPr>
        <w:commentReference w:id="62"/>
      </w:r>
      <w:r w:rsidR="00651CB7">
        <w:t xml:space="preserve">while </w:t>
      </w:r>
      <w:r w:rsidR="004804AD">
        <w:t>shirking</w:t>
      </w:r>
      <w:r w:rsidR="00651CB7">
        <w:t xml:space="preserve"> personal </w:t>
      </w:r>
      <w:r w:rsidR="004804AD">
        <w:t>responsibility.  As noted,</w:t>
      </w:r>
      <w:r w:rsidR="00BD3C1B">
        <w:t xml:space="preserve"> state laws tended to be </w:t>
      </w:r>
      <w:r w:rsidR="004804AD">
        <w:t>mostly ineffective i</w:t>
      </w:r>
      <w:r w:rsidR="00BD3C1B">
        <w:t xml:space="preserve">n amending </w:t>
      </w:r>
      <w:r w:rsidR="004804AD">
        <w:t xml:space="preserve">discriminatory practices.  </w:t>
      </w:r>
    </w:p>
    <w:p w14:paraId="06CD3411" w14:textId="588CF024" w:rsidR="007C2F1C" w:rsidRDefault="001B6F82" w:rsidP="003F320E">
      <w:pPr>
        <w:pStyle w:val="NormalWeb"/>
        <w:spacing w:before="0" w:beforeAutospacing="0" w:after="0" w:afterAutospacing="0" w:line="480" w:lineRule="auto"/>
      </w:pPr>
      <w:r>
        <w:tab/>
      </w:r>
      <w:r w:rsidR="00F225CD">
        <w:t xml:space="preserve">Despite shifts in the old settler </w:t>
      </w:r>
      <w:commentRangeStart w:id="63"/>
      <w:r w:rsidR="00F225CD">
        <w:t xml:space="preserve">gospel </w:t>
      </w:r>
      <w:commentRangeEnd w:id="63"/>
      <w:r w:rsidR="008F7CD8">
        <w:rPr>
          <w:rStyle w:val="CommentReference"/>
          <w:rFonts w:asciiTheme="minorHAnsi" w:eastAsiaTheme="minorEastAsia" w:hAnsiTheme="minorHAnsi" w:cstheme="minorBidi"/>
        </w:rPr>
        <w:commentReference w:id="63"/>
      </w:r>
      <w:r w:rsidR="00F225CD">
        <w:t>mentality to a more active approach as seen in</w:t>
      </w:r>
      <w:r w:rsidR="002550E4">
        <w:t xml:space="preserve"> Detroit</w:t>
      </w:r>
      <w:r w:rsidR="00652AA1">
        <w:rPr>
          <w:rStyle w:val="FootnoteReference"/>
        </w:rPr>
        <w:footnoteReference w:id="23"/>
      </w:r>
      <w:r w:rsidR="00F225CD">
        <w:t xml:space="preserve"> and the Supreme Court’s recognition of the Ford Motor Company’s unfair labor practices</w:t>
      </w:r>
      <w:r w:rsidR="00652AA1">
        <w:rPr>
          <w:rStyle w:val="FootnoteReference"/>
        </w:rPr>
        <w:footnoteReference w:id="24"/>
      </w:r>
      <w:r w:rsidR="00F225CD">
        <w:t xml:space="preserve">, </w:t>
      </w:r>
      <w:r w:rsidR="005567C7">
        <w:t>Henry Ford’s admonition that he would “never submit to any union”</w:t>
      </w:r>
      <w:r w:rsidR="00652AA1">
        <w:rPr>
          <w:rStyle w:val="FootnoteReference"/>
        </w:rPr>
        <w:footnoteReference w:id="25"/>
      </w:r>
      <w:r w:rsidR="00F225CD">
        <w:t xml:space="preserve"> demonstrates an expression of the persistent social attitude of northern racial liberalism that maintains elements of Jim Crow to this day through a non-coercive system of race management that maintains the status </w:t>
      </w:r>
      <w:commentRangeStart w:id="64"/>
      <w:r w:rsidR="00F225CD">
        <w:t>quo</w:t>
      </w:r>
      <w:commentRangeEnd w:id="64"/>
      <w:r w:rsidR="008F7CD8">
        <w:rPr>
          <w:rStyle w:val="CommentReference"/>
          <w:rFonts w:asciiTheme="minorHAnsi" w:eastAsiaTheme="minorEastAsia" w:hAnsiTheme="minorHAnsi" w:cstheme="minorBidi"/>
        </w:rPr>
        <w:commentReference w:id="64"/>
      </w:r>
      <w:r w:rsidR="00F225CD">
        <w:t xml:space="preserve">.  </w:t>
      </w:r>
      <w:r w:rsidR="007C2F1C">
        <w:br w:type="page"/>
      </w:r>
    </w:p>
    <w:p w14:paraId="17F5F2B1" w14:textId="516C2E44" w:rsidR="006C2D7C" w:rsidRPr="003F320E" w:rsidRDefault="006C2D7C" w:rsidP="003F320E">
      <w:pPr>
        <w:pStyle w:val="NormalWeb"/>
        <w:spacing w:before="0" w:beforeAutospacing="0" w:after="0" w:afterAutospacing="0" w:line="480" w:lineRule="auto"/>
        <w:rPr>
          <w:color w:val="000000"/>
        </w:rPr>
      </w:pPr>
      <w:r>
        <w:lastRenderedPageBreak/>
        <w:tab/>
      </w:r>
    </w:p>
    <w:p w14:paraId="62794E82" w14:textId="5AA3E685" w:rsidR="007C2F1C" w:rsidRDefault="007C2F1C" w:rsidP="003C67BE">
      <w:pPr>
        <w:pStyle w:val="NormalWeb"/>
        <w:spacing w:before="0" w:beforeAutospacing="0" w:after="0" w:afterAutospacing="0" w:line="480" w:lineRule="auto"/>
        <w:rPr>
          <w:b/>
        </w:rPr>
      </w:pPr>
      <w:r>
        <w:rPr>
          <w:b/>
        </w:rPr>
        <w:t xml:space="preserve">References:  </w:t>
      </w:r>
    </w:p>
    <w:p w14:paraId="4AC4F549" w14:textId="77777777" w:rsidR="003669AF" w:rsidRDefault="003669AF" w:rsidP="003C67BE">
      <w:pPr>
        <w:pStyle w:val="NormalWeb"/>
        <w:spacing w:before="0" w:beforeAutospacing="0" w:after="0" w:afterAutospacing="0" w:line="480" w:lineRule="auto"/>
        <w:ind w:left="720" w:hanging="720"/>
      </w:pPr>
      <w:r w:rsidRPr="00826CAE">
        <w:t>Baldwin, D. (2007). </w:t>
      </w:r>
      <w:r w:rsidRPr="00826CAE">
        <w:rPr>
          <w:i/>
          <w:iCs/>
        </w:rPr>
        <w:t>Chicago's New Negroes</w:t>
      </w:r>
      <w:r w:rsidRPr="00826CAE">
        <w:t>. Chapel Hill: The University of North Carolina Press.</w:t>
      </w:r>
    </w:p>
    <w:p w14:paraId="1384C47D" w14:textId="689FF7F4" w:rsidR="003669AF" w:rsidRDefault="003669AF" w:rsidP="003C67BE">
      <w:pPr>
        <w:pStyle w:val="NormalWeb"/>
        <w:spacing w:before="0" w:beforeAutospacing="0" w:after="0" w:afterAutospacing="0" w:line="480" w:lineRule="auto"/>
        <w:ind w:left="720" w:hanging="720"/>
      </w:pPr>
      <w:r w:rsidRPr="00283AB8">
        <w:t>Bates, B. (2012). </w:t>
      </w:r>
      <w:r w:rsidRPr="00283AB8">
        <w:rPr>
          <w:i/>
          <w:iCs/>
        </w:rPr>
        <w:t>The Making of Black Detroit in the Age of Henry Ford</w:t>
      </w:r>
      <w:r w:rsidRPr="00283AB8">
        <w:t>. Chapel Hill: The University of North Carolina Press.</w:t>
      </w:r>
    </w:p>
    <w:p w14:paraId="0ECDE7E0" w14:textId="728B12E9" w:rsidR="008A5FE6" w:rsidRDefault="008A5FE6" w:rsidP="003C67BE">
      <w:pPr>
        <w:pStyle w:val="NormalWeb"/>
        <w:spacing w:before="0" w:beforeAutospacing="0" w:after="0" w:afterAutospacing="0" w:line="480" w:lineRule="auto"/>
        <w:ind w:left="720" w:hanging="720"/>
      </w:pPr>
      <w:r w:rsidRPr="008A5FE6">
        <w:t>Miller, K. (2017).</w:t>
      </w:r>
      <w:r>
        <w:t xml:space="preserve">  </w:t>
      </w:r>
      <w:r w:rsidRPr="008A5FE6">
        <w:rPr>
          <w:i/>
          <w:iCs/>
        </w:rPr>
        <w:t xml:space="preserve">Managing Inequality - Northern Racial Liberalism </w:t>
      </w:r>
      <w:proofErr w:type="gramStart"/>
      <w:r w:rsidRPr="008A5FE6">
        <w:rPr>
          <w:i/>
          <w:iCs/>
        </w:rPr>
        <w:t>In</w:t>
      </w:r>
      <w:proofErr w:type="gramEnd"/>
      <w:r w:rsidRPr="008A5FE6">
        <w:rPr>
          <w:i/>
          <w:iCs/>
        </w:rPr>
        <w:t xml:space="preserve"> Interwar Detroit</w:t>
      </w:r>
      <w:r>
        <w:t xml:space="preserve">.  </w:t>
      </w:r>
      <w:r w:rsidRPr="008A5FE6">
        <w:t>New York and London: New York University Press.</w:t>
      </w:r>
      <w:r>
        <w:t xml:space="preserve">  </w:t>
      </w:r>
    </w:p>
    <w:p w14:paraId="4DA1BC0B" w14:textId="735A8218" w:rsidR="007C2F1C" w:rsidRDefault="007C2F1C" w:rsidP="003C67BE">
      <w:pPr>
        <w:pStyle w:val="NormalWeb"/>
        <w:spacing w:before="0" w:beforeAutospacing="0" w:after="0" w:afterAutospacing="0" w:line="480" w:lineRule="auto"/>
        <w:ind w:left="720" w:hanging="720"/>
      </w:pPr>
      <w:r w:rsidRPr="007C2F1C">
        <w:t>Theoharis, J. (2018). </w:t>
      </w:r>
      <w:r w:rsidRPr="007C2F1C">
        <w:rPr>
          <w:i/>
          <w:iCs/>
        </w:rPr>
        <w:t>A More Beautiful and Terrible History - The Uses and Misuses of Civil Rights History</w:t>
      </w:r>
      <w:r w:rsidRPr="007C2F1C">
        <w:t>. Boston: Beacon Press.</w:t>
      </w:r>
      <w:r>
        <w:t xml:space="preserve">  </w:t>
      </w:r>
    </w:p>
    <w:p w14:paraId="57084955" w14:textId="3B32934E" w:rsidR="009612C4" w:rsidRDefault="009612C4" w:rsidP="003C67BE">
      <w:pPr>
        <w:pStyle w:val="NormalWeb"/>
        <w:spacing w:before="0" w:beforeAutospacing="0" w:after="0" w:afterAutospacing="0" w:line="480" w:lineRule="auto"/>
        <w:ind w:left="720" w:hanging="720"/>
      </w:pPr>
      <w:r w:rsidRPr="009612C4">
        <w:t>Trotter, J. (2002). The Great Migration. </w:t>
      </w:r>
      <w:r w:rsidRPr="009612C4">
        <w:rPr>
          <w:i/>
          <w:iCs/>
        </w:rPr>
        <w:t>OAH Magazine of History</w:t>
      </w:r>
      <w:r w:rsidRPr="009612C4">
        <w:t>, 17</w:t>
      </w:r>
      <w:r w:rsidR="003B2D72">
        <w:t xml:space="preserve"> </w:t>
      </w:r>
      <w:r w:rsidRPr="009612C4">
        <w:t>(1).</w:t>
      </w:r>
      <w:r w:rsidR="00714282">
        <w:t xml:space="preserve">  </w:t>
      </w:r>
    </w:p>
    <w:p w14:paraId="7942B266" w14:textId="58B2F616" w:rsidR="005D2750" w:rsidRDefault="005D2750" w:rsidP="003C67BE">
      <w:pPr>
        <w:pStyle w:val="NormalWeb"/>
        <w:spacing w:before="0" w:beforeAutospacing="0" w:after="0" w:afterAutospacing="0" w:line="480" w:lineRule="auto"/>
        <w:ind w:left="720" w:hanging="720"/>
      </w:pPr>
      <w:r w:rsidRPr="005D2750">
        <w:t>Wolcott, V. (2001). </w:t>
      </w:r>
      <w:r w:rsidRPr="005D2750">
        <w:rPr>
          <w:i/>
          <w:iCs/>
        </w:rPr>
        <w:t>Remaking Respectability - African American Women in Interwar Detroit</w:t>
      </w:r>
      <w:r>
        <w:t xml:space="preserve">.  </w:t>
      </w:r>
      <w:r w:rsidRPr="005D2750">
        <w:t>Chapel Hill and London: The University of North Carolina Press.</w:t>
      </w:r>
      <w:r>
        <w:t xml:space="preserve">  Chapters 1 and 4.  </w:t>
      </w:r>
    </w:p>
    <w:p w14:paraId="6A0B0E6D" w14:textId="77777777" w:rsidR="00714282" w:rsidRDefault="00714282" w:rsidP="003C67BE">
      <w:pPr>
        <w:pStyle w:val="NormalWeb"/>
        <w:spacing w:before="0" w:beforeAutospacing="0" w:after="0" w:afterAutospacing="0" w:line="480" w:lineRule="auto"/>
        <w:ind w:left="720" w:hanging="720"/>
      </w:pPr>
    </w:p>
    <w:sectPr w:rsidR="007142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Tyran Steward" w:date="2019-02-17T18:46:00Z" w:initials="TS">
    <w:p w14:paraId="6BB9A5FF" w14:textId="6A9A8691" w:rsidR="00EA3DCA" w:rsidRDefault="00EA3DCA">
      <w:pPr>
        <w:pStyle w:val="CommentText"/>
      </w:pPr>
      <w:r>
        <w:rPr>
          <w:rStyle w:val="CommentReference"/>
        </w:rPr>
        <w:annotationRef/>
      </w:r>
      <w:r>
        <w:t xml:space="preserve">What do you mean? This needs clarity since it can be interpreted in a variety of ways, from welfare dependency to a reliance on the state to ameliorate the conditions (i.e. slavery, segregation, etc.) that black people faced. </w:t>
      </w:r>
    </w:p>
  </w:comment>
  <w:comment w:id="26" w:author="Tyran Steward" w:date="2019-02-17T19:02:00Z" w:initials="TS">
    <w:p w14:paraId="787FF8C6" w14:textId="76CCEE46" w:rsidR="00116EF8" w:rsidRDefault="00116EF8">
      <w:pPr>
        <w:pStyle w:val="CommentText"/>
      </w:pPr>
      <w:r>
        <w:rPr>
          <w:rStyle w:val="CommentReference"/>
        </w:rPr>
        <w:annotationRef/>
      </w:r>
      <w:r>
        <w:t xml:space="preserve">Unclear. I am not sure I understand your argument. </w:t>
      </w:r>
    </w:p>
  </w:comment>
  <w:comment w:id="32" w:author="Tyran Steward" w:date="2019-02-17T19:00:00Z" w:initials="TS">
    <w:p w14:paraId="39E52961" w14:textId="5053483B" w:rsidR="00116EF8" w:rsidRDefault="00116EF8">
      <w:pPr>
        <w:pStyle w:val="CommentText"/>
      </w:pPr>
      <w:r>
        <w:rPr>
          <w:rStyle w:val="CommentReference"/>
        </w:rPr>
        <w:annotationRef/>
      </w:r>
      <w:r>
        <w:t>Place the citation at the end of the sentence.</w:t>
      </w:r>
    </w:p>
  </w:comment>
  <w:comment w:id="29" w:author="Tyran Steward" w:date="2019-02-17T19:02:00Z" w:initials="TS">
    <w:p w14:paraId="14345B77" w14:textId="6E584253" w:rsidR="00116EF8" w:rsidRDefault="00116EF8">
      <w:pPr>
        <w:pStyle w:val="CommentText"/>
      </w:pPr>
      <w:r>
        <w:rPr>
          <w:rStyle w:val="CommentReference"/>
        </w:rPr>
        <w:annotationRef/>
      </w:r>
      <w:r w:rsidR="002A795B">
        <w:t xml:space="preserve">I understand your argument here and know that it is a part of </w:t>
      </w:r>
      <w:proofErr w:type="spellStart"/>
      <w:r w:rsidR="002A795B">
        <w:t>Theoharis’s</w:t>
      </w:r>
      <w:proofErr w:type="spellEnd"/>
      <w:r w:rsidR="002A795B">
        <w:t xml:space="preserve"> analysis. But i</w:t>
      </w:r>
      <w:r>
        <w:t xml:space="preserve">s this not Obama appealing more to a form of respectability politics? Certainly, respectability politics played into northern racial liberalism as black elitist depictions of new settlers as backwards and primitive were later used as the cultural explanations to rationalize the inequalities African Americans continued to face. </w:t>
      </w:r>
      <w:r w:rsidR="00D90378">
        <w:t>I think Theoharis attempts to convey this point as well.</w:t>
      </w:r>
      <w:bookmarkStart w:id="34" w:name="_GoBack"/>
      <w:bookmarkEnd w:id="34"/>
      <w:r>
        <w:t xml:space="preserve"> </w:t>
      </w:r>
    </w:p>
  </w:comment>
  <w:comment w:id="35" w:author="Tyran Steward" w:date="2019-02-17T19:07:00Z" w:initials="TS">
    <w:p w14:paraId="6A44377C" w14:textId="22B6FFBB" w:rsidR="00116EF8" w:rsidRDefault="00116EF8">
      <w:pPr>
        <w:pStyle w:val="CommentText"/>
      </w:pPr>
      <w:r>
        <w:rPr>
          <w:rStyle w:val="CommentReference"/>
        </w:rPr>
        <w:annotationRef/>
      </w:r>
      <w:r w:rsidR="00CD0FF8">
        <w:t xml:space="preserve">This could use some revising to make your ideas clearer. </w:t>
      </w:r>
      <w:r>
        <w:t xml:space="preserve">I think I understand your argument here to be that northern racial liberalism is obscuring the way we see and understand racial inequality. And that because racism is seen as a thing of the past, by and large as a result of northern racial liberalism giving the appearance of racial progress, then ongoing problems are ignored. </w:t>
      </w:r>
      <w:r w:rsidR="00CD0FF8">
        <w:t xml:space="preserve"> Am I right?</w:t>
      </w:r>
    </w:p>
  </w:comment>
  <w:comment w:id="38" w:author="Tyran Steward" w:date="2019-02-17T19:11:00Z" w:initials="TS">
    <w:p w14:paraId="617D5CDB" w14:textId="099B3DAF" w:rsidR="00CD0FF8" w:rsidRDefault="00CD0FF8">
      <w:pPr>
        <w:pStyle w:val="CommentText"/>
      </w:pPr>
      <w:r>
        <w:rPr>
          <w:rStyle w:val="CommentReference"/>
        </w:rPr>
        <w:annotationRef/>
      </w:r>
      <w:r>
        <w:t>Vague.</w:t>
      </w:r>
    </w:p>
  </w:comment>
  <w:comment w:id="39" w:author="Tyran Steward" w:date="2019-02-17T19:13:00Z" w:initials="TS">
    <w:p w14:paraId="4AB231E2" w14:textId="1207F34E" w:rsidR="00CD0FF8" w:rsidRDefault="00CD0FF8">
      <w:pPr>
        <w:pStyle w:val="CommentText"/>
      </w:pPr>
      <w:r>
        <w:rPr>
          <w:rStyle w:val="CommentReference"/>
        </w:rPr>
        <w:annotationRef/>
      </w:r>
      <w:r>
        <w:t>How does this connect with your argument about the convergence between New Negro consciousness and the formation of informal color line?</w:t>
      </w:r>
    </w:p>
  </w:comment>
  <w:comment w:id="44" w:author="Tyran Steward" w:date="2019-02-17T19:14:00Z" w:initials="TS">
    <w:p w14:paraId="560DB5E6" w14:textId="02D611E6" w:rsidR="00CD0FF8" w:rsidRDefault="00CD0FF8">
      <w:pPr>
        <w:pStyle w:val="CommentText"/>
      </w:pPr>
      <w:r>
        <w:rPr>
          <w:rStyle w:val="CommentReference"/>
        </w:rPr>
        <w:annotationRef/>
      </w:r>
      <w:r>
        <w:t xml:space="preserve">Two thoughts. First, not all African Americans conceptualized the New Negro the same way. This is to say that not of all of them saw it as wedded to respectability politics. This is kind of the tension that Baldwin attempts to convey in his book. New settlers and old settlers had different conceptions of New Negro identity just as they had different strategies for constructing a Black Metropolis or achieving race advancement. Second, I am not quite sure how you have arrived at making this argument. It does not follow your previous point from Trotter and it does not give an indication of the way that New Negro consciousness might be at odds with African Americans being largely confined to urban ghettoes in the North. I think it would be true to say for black elites their belief about what respectability could achieve for them </w:t>
      </w:r>
      <w:r w:rsidR="00B30C54">
        <w:t xml:space="preserve">was at odds with their treatment, especially </w:t>
      </w:r>
      <w:r>
        <w:t>being isolated into ghettoes.</w:t>
      </w:r>
      <w:r w:rsidR="00B30C54">
        <w:t xml:space="preserve"> But for your argument to work here we first have to accept that respectability politics was the fundament of New Negro consciousness when that was only true for some within the black community.</w:t>
      </w:r>
    </w:p>
  </w:comment>
  <w:comment w:id="48" w:author="Tyran Steward" w:date="2019-02-17T19:22:00Z" w:initials="TS">
    <w:p w14:paraId="69795D7F" w14:textId="05299C3E" w:rsidR="00B30C54" w:rsidRDefault="00B30C54">
      <w:pPr>
        <w:pStyle w:val="CommentText"/>
      </w:pPr>
      <w:r>
        <w:rPr>
          <w:rStyle w:val="CommentReference"/>
        </w:rPr>
        <w:annotationRef/>
      </w:r>
      <w:r>
        <w:t>I encourage you to reread Baldwin’s analysis. Remember, he portrays Jack Johnson as the metaphor for how some within in the black community are conceptualizing the New Negro. Johnson was anything but respectable and new settlers were disinterested in the kind of class-oriented respectability espoused by black elites.</w:t>
      </w:r>
    </w:p>
  </w:comment>
  <w:comment w:id="49" w:author="Tyran Steward" w:date="2019-02-17T19:25:00Z" w:initials="TS">
    <w:p w14:paraId="5D902AF3" w14:textId="4EE4A22D" w:rsidR="00B30C54" w:rsidRDefault="00B30C54">
      <w:pPr>
        <w:pStyle w:val="CommentText"/>
      </w:pPr>
      <w:r>
        <w:rPr>
          <w:rStyle w:val="CommentReference"/>
        </w:rPr>
        <w:annotationRef/>
      </w:r>
      <w:r>
        <w:t>Good point but what example(s) do you have to support your argument? Maybe consider John Dancy and the Detroit Urban League’s promotion of light-skinned women, commonly assumed to be black northerners, over dark-complexioned women who were cast as southerners.</w:t>
      </w:r>
    </w:p>
  </w:comment>
  <w:comment w:id="52" w:author="Tyran Steward" w:date="2019-02-17T19:27:00Z" w:initials="TS">
    <w:p w14:paraId="132030DA" w14:textId="1D1B95F8" w:rsidR="00B30C54" w:rsidRDefault="00B30C54">
      <w:pPr>
        <w:pStyle w:val="CommentText"/>
      </w:pPr>
      <w:r>
        <w:rPr>
          <w:rStyle w:val="CommentReference"/>
        </w:rPr>
        <w:annotationRef/>
      </w:r>
      <w:r>
        <w:t>I get the argument but I think you needed more elaboration here.</w:t>
      </w:r>
    </w:p>
  </w:comment>
  <w:comment w:id="55" w:author="Tyran Steward" w:date="2019-02-17T19:28:00Z" w:initials="TS">
    <w:p w14:paraId="46550217" w14:textId="57DDA36A" w:rsidR="00B30C54" w:rsidRDefault="00B30C54">
      <w:pPr>
        <w:pStyle w:val="CommentText"/>
      </w:pPr>
      <w:r>
        <w:rPr>
          <w:rStyle w:val="CommentReference"/>
        </w:rPr>
        <w:annotationRef/>
      </w:r>
      <w:r>
        <w:t xml:space="preserve">Colloquial. Too conversational. </w:t>
      </w:r>
    </w:p>
  </w:comment>
  <w:comment w:id="56" w:author="Tyran Steward" w:date="2019-02-17T19:30:00Z" w:initials="TS">
    <w:p w14:paraId="6CD2F751" w14:textId="68496EAA" w:rsidR="00B30C54" w:rsidRDefault="00B30C54">
      <w:pPr>
        <w:pStyle w:val="CommentText"/>
      </w:pPr>
      <w:r>
        <w:rPr>
          <w:rStyle w:val="CommentReference"/>
        </w:rPr>
        <w:annotationRef/>
      </w:r>
      <w:r>
        <w:t>Good points but these ideas should be separated so that they are not conflated/obscured.</w:t>
      </w:r>
    </w:p>
  </w:comment>
  <w:comment w:id="57" w:author="Tyran Steward" w:date="2019-02-17T19:33:00Z" w:initials="TS">
    <w:p w14:paraId="49805EED" w14:textId="00DBBABF" w:rsidR="008F7CD8" w:rsidRDefault="008F7CD8">
      <w:pPr>
        <w:pStyle w:val="CommentText"/>
      </w:pPr>
      <w:r>
        <w:rPr>
          <w:rStyle w:val="CommentReference"/>
        </w:rPr>
        <w:annotationRef/>
      </w:r>
      <w:r>
        <w:t>??</w:t>
      </w:r>
    </w:p>
  </w:comment>
  <w:comment w:id="58" w:author="Tyran Steward" w:date="2019-02-17T19:34:00Z" w:initials="TS">
    <w:p w14:paraId="0897F487" w14:textId="6BEBDA78" w:rsidR="008F7CD8" w:rsidRDefault="008F7CD8">
      <w:pPr>
        <w:pStyle w:val="CommentText"/>
      </w:pPr>
      <w:r>
        <w:rPr>
          <w:rStyle w:val="CommentReference"/>
        </w:rPr>
        <w:annotationRef/>
      </w:r>
      <w:r>
        <w:t>I am not quite sure I am following your argument. You are right about Ward turning his back on communist and socialist organization but I am not sure I see the connection to the NFL, especially since we have not discussed the NFL. We have discussed college football with regard to the racial restrictions that black athletes, like Ward, faced.</w:t>
      </w:r>
    </w:p>
  </w:comment>
  <w:comment w:id="62" w:author="Tyran Steward" w:date="2019-02-17T19:37:00Z" w:initials="TS">
    <w:p w14:paraId="042CB829" w14:textId="767C04FB" w:rsidR="008F7CD8" w:rsidRDefault="008F7CD8">
      <w:pPr>
        <w:pStyle w:val="CommentText"/>
      </w:pPr>
      <w:r>
        <w:rPr>
          <w:rStyle w:val="CommentReference"/>
        </w:rPr>
        <w:annotationRef/>
      </w:r>
      <w:r>
        <w:t>Vague.</w:t>
      </w:r>
    </w:p>
  </w:comment>
  <w:comment w:id="63" w:author="Tyran Steward" w:date="2019-02-17T19:37:00Z" w:initials="TS">
    <w:p w14:paraId="0ED81297" w14:textId="4E96C8BA" w:rsidR="008F7CD8" w:rsidRDefault="008F7CD8">
      <w:pPr>
        <w:pStyle w:val="CommentText"/>
      </w:pPr>
      <w:r>
        <w:rPr>
          <w:rStyle w:val="CommentReference"/>
        </w:rPr>
        <w:annotationRef/>
      </w:r>
      <w:r>
        <w:t>?</w:t>
      </w:r>
    </w:p>
  </w:comment>
  <w:comment w:id="64" w:author="Tyran Steward" w:date="2019-02-17T19:37:00Z" w:initials="TS">
    <w:p w14:paraId="484F5D9C" w14:textId="601C36D3" w:rsidR="008F7CD8" w:rsidRDefault="008F7CD8">
      <w:pPr>
        <w:pStyle w:val="CommentText"/>
      </w:pPr>
      <w:r>
        <w:rPr>
          <w:rStyle w:val="CommentReference"/>
        </w:rPr>
        <w:annotationRef/>
      </w:r>
      <w:r>
        <w:t xml:space="preserve">Dean, I think there are aspects of your essay that are promising. Outside the need for clarity as </w:t>
      </w:r>
      <w:r w:rsidR="002A795B">
        <w:t xml:space="preserve">to what you meant by black dependency on the state, I thought your opening paragraph was good in terms of offering a clear focus on what your essay would entail. Yet, there </w:t>
      </w:r>
      <w:r>
        <w:t xml:space="preserve">are some major conceptual </w:t>
      </w:r>
      <w:r w:rsidR="002A795B">
        <w:t>misunderstandings that are revealed</w:t>
      </w:r>
      <w:r>
        <w:t xml:space="preserve"> with</w:t>
      </w:r>
      <w:r w:rsidR="002A795B">
        <w:t>in</w:t>
      </w:r>
      <w:r>
        <w:t xml:space="preserve"> your essay. </w:t>
      </w:r>
      <w:r w:rsidR="002A795B">
        <w:t xml:space="preserve">I am not sure I followed your argument concerning New Negro consciousness. </w:t>
      </w:r>
      <w:r>
        <w:t>I also think the prose is disjointed and unclear. In fact, I think the writing has made it difficult for some of your arguments/ideas to be clearly conveyed. You make wide use of the historical literature yet do not provide enough elaboration/examples to give clarity to your analysis. We should meet soon.</w:t>
      </w:r>
    </w:p>
    <w:p w14:paraId="1ACA1426" w14:textId="77777777" w:rsidR="008F7CD8" w:rsidRDefault="008F7CD8">
      <w:pPr>
        <w:pStyle w:val="CommentText"/>
      </w:pPr>
    </w:p>
    <w:p w14:paraId="099F57AC" w14:textId="610C3201" w:rsidR="008F7CD8" w:rsidRDefault="008F7CD8">
      <w:pPr>
        <w:pStyle w:val="CommentText"/>
      </w:pPr>
      <w:r>
        <w:t>Grade: 75/100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B9A5FF" w15:done="0"/>
  <w15:commentEx w15:paraId="787FF8C6" w15:done="0"/>
  <w15:commentEx w15:paraId="39E52961" w15:done="0"/>
  <w15:commentEx w15:paraId="14345B77" w15:done="0"/>
  <w15:commentEx w15:paraId="6A44377C" w15:done="0"/>
  <w15:commentEx w15:paraId="617D5CDB" w15:done="0"/>
  <w15:commentEx w15:paraId="4AB231E2" w15:done="0"/>
  <w15:commentEx w15:paraId="560DB5E6" w15:done="0"/>
  <w15:commentEx w15:paraId="69795D7F" w15:done="0"/>
  <w15:commentEx w15:paraId="5D902AF3" w15:done="0"/>
  <w15:commentEx w15:paraId="132030DA" w15:done="0"/>
  <w15:commentEx w15:paraId="46550217" w15:done="0"/>
  <w15:commentEx w15:paraId="6CD2F751" w15:done="0"/>
  <w15:commentEx w15:paraId="49805EED" w15:done="0"/>
  <w15:commentEx w15:paraId="0897F487" w15:done="0"/>
  <w15:commentEx w15:paraId="042CB829" w15:done="0"/>
  <w15:commentEx w15:paraId="0ED81297" w15:done="0"/>
  <w15:commentEx w15:paraId="099F57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B9A5FF" w16cid:durableId="20142A6D"/>
  <w16cid:commentId w16cid:paraId="787FF8C6" w16cid:durableId="20142E3A"/>
  <w16cid:commentId w16cid:paraId="39E52961" w16cid:durableId="20142DE8"/>
  <w16cid:commentId w16cid:paraId="14345B77" w16cid:durableId="20142E60"/>
  <w16cid:commentId w16cid:paraId="6A44377C" w16cid:durableId="20142F7F"/>
  <w16cid:commentId w16cid:paraId="617D5CDB" w16cid:durableId="20143067"/>
  <w16cid:commentId w16cid:paraId="4AB231E2" w16cid:durableId="201430CB"/>
  <w16cid:commentId w16cid:paraId="560DB5E6" w16cid:durableId="20143119"/>
  <w16cid:commentId w16cid:paraId="69795D7F" w16cid:durableId="20143302"/>
  <w16cid:commentId w16cid:paraId="5D902AF3" w16cid:durableId="20143393"/>
  <w16cid:commentId w16cid:paraId="132030DA" w16cid:durableId="20143419"/>
  <w16cid:commentId w16cid:paraId="46550217" w16cid:durableId="20143456"/>
  <w16cid:commentId w16cid:paraId="6CD2F751" w16cid:durableId="201434CA"/>
  <w16cid:commentId w16cid:paraId="49805EED" w16cid:durableId="2014359A"/>
  <w16cid:commentId w16cid:paraId="0897F487" w16cid:durableId="201435BB"/>
  <w16cid:commentId w16cid:paraId="042CB829" w16cid:durableId="20143664"/>
  <w16cid:commentId w16cid:paraId="0ED81297" w16cid:durableId="20143673"/>
  <w16cid:commentId w16cid:paraId="099F57AC" w16cid:durableId="201436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F2B73" w14:textId="77777777" w:rsidR="0099584E" w:rsidRDefault="0099584E" w:rsidP="007C2F1C">
      <w:pPr>
        <w:spacing w:after="0" w:line="240" w:lineRule="auto"/>
      </w:pPr>
      <w:r>
        <w:separator/>
      </w:r>
    </w:p>
  </w:endnote>
  <w:endnote w:type="continuationSeparator" w:id="0">
    <w:p w14:paraId="287968C3" w14:textId="77777777" w:rsidR="0099584E" w:rsidRDefault="0099584E" w:rsidP="007C2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46A9B" w14:textId="77777777" w:rsidR="0099584E" w:rsidRDefault="0099584E" w:rsidP="007C2F1C">
      <w:pPr>
        <w:spacing w:after="0" w:line="240" w:lineRule="auto"/>
      </w:pPr>
      <w:r>
        <w:separator/>
      </w:r>
    </w:p>
  </w:footnote>
  <w:footnote w:type="continuationSeparator" w:id="0">
    <w:p w14:paraId="321CCDBF" w14:textId="77777777" w:rsidR="0099584E" w:rsidRDefault="0099584E" w:rsidP="007C2F1C">
      <w:pPr>
        <w:spacing w:after="0" w:line="240" w:lineRule="auto"/>
      </w:pPr>
      <w:r>
        <w:continuationSeparator/>
      </w:r>
    </w:p>
  </w:footnote>
  <w:footnote w:id="1">
    <w:p w14:paraId="23103710" w14:textId="71DE8A61" w:rsidR="00997A7F" w:rsidRDefault="00997A7F">
      <w:pPr>
        <w:pStyle w:val="FootnoteText"/>
      </w:pPr>
      <w:r>
        <w:rPr>
          <w:rStyle w:val="FootnoteReference"/>
        </w:rPr>
        <w:footnoteRef/>
      </w:r>
      <w:r>
        <w:t xml:space="preserve"> Theoharis, 18.  </w:t>
      </w:r>
    </w:p>
  </w:footnote>
  <w:footnote w:id="2">
    <w:p w14:paraId="70EB54A7" w14:textId="4E0EF823" w:rsidR="00997A7F" w:rsidRDefault="00997A7F">
      <w:pPr>
        <w:pStyle w:val="FootnoteText"/>
      </w:pPr>
      <w:r>
        <w:rPr>
          <w:rStyle w:val="FootnoteReference"/>
        </w:rPr>
        <w:footnoteRef/>
      </w:r>
      <w:r>
        <w:t xml:space="preserve"> </w:t>
      </w:r>
      <w:r w:rsidR="00516673">
        <w:t>Ibid.</w:t>
      </w:r>
      <w:r>
        <w:t xml:space="preserve">, 20.  </w:t>
      </w:r>
    </w:p>
  </w:footnote>
  <w:footnote w:id="3">
    <w:p w14:paraId="212C12CD" w14:textId="0FE7D993" w:rsidR="00997A7F" w:rsidRDefault="00997A7F">
      <w:pPr>
        <w:pStyle w:val="FootnoteText"/>
      </w:pPr>
      <w:r>
        <w:rPr>
          <w:rStyle w:val="FootnoteReference"/>
        </w:rPr>
        <w:footnoteRef/>
      </w:r>
      <w:r>
        <w:t xml:space="preserve"> Theoharis, 20.  </w:t>
      </w:r>
    </w:p>
  </w:footnote>
  <w:footnote w:id="4">
    <w:p w14:paraId="611B58A7" w14:textId="3397541E" w:rsidR="00997A7F" w:rsidRDefault="00997A7F">
      <w:pPr>
        <w:pStyle w:val="FootnoteText"/>
      </w:pPr>
      <w:r>
        <w:rPr>
          <w:rStyle w:val="FootnoteReference"/>
        </w:rPr>
        <w:footnoteRef/>
      </w:r>
      <w:r>
        <w:t xml:space="preserve"> </w:t>
      </w:r>
      <w:bookmarkStart w:id="36" w:name="_Hlk1042782"/>
      <w:r w:rsidR="00516673">
        <w:t xml:space="preserve">Ibid., </w:t>
      </w:r>
      <w:bookmarkEnd w:id="36"/>
      <w:r>
        <w:t xml:space="preserve">83.  </w:t>
      </w:r>
    </w:p>
  </w:footnote>
  <w:footnote w:id="5">
    <w:p w14:paraId="2ED6E535" w14:textId="1CB237F9" w:rsidR="00997A7F" w:rsidRDefault="00997A7F">
      <w:pPr>
        <w:pStyle w:val="FootnoteText"/>
      </w:pPr>
      <w:r>
        <w:rPr>
          <w:rStyle w:val="FootnoteReference"/>
        </w:rPr>
        <w:footnoteRef/>
      </w:r>
      <w:r>
        <w:t xml:space="preserve"> </w:t>
      </w:r>
      <w:r w:rsidR="00516673">
        <w:t xml:space="preserve">Ibid., </w:t>
      </w:r>
      <w:r>
        <w:t xml:space="preserve">95.  </w:t>
      </w:r>
    </w:p>
  </w:footnote>
  <w:footnote w:id="6">
    <w:p w14:paraId="47B8D2EB" w14:textId="5236C857" w:rsidR="00997A7F" w:rsidRDefault="00997A7F">
      <w:pPr>
        <w:pStyle w:val="FootnoteText"/>
      </w:pPr>
      <w:r>
        <w:rPr>
          <w:rStyle w:val="FootnoteReference"/>
        </w:rPr>
        <w:footnoteRef/>
      </w:r>
      <w:r>
        <w:t xml:space="preserve"> </w:t>
      </w:r>
      <w:r w:rsidR="00516673">
        <w:t>Ibid.,</w:t>
      </w:r>
      <w:r>
        <w:t xml:space="preserve"> 105-06.  </w:t>
      </w:r>
    </w:p>
  </w:footnote>
  <w:footnote w:id="7">
    <w:p w14:paraId="04A6E257" w14:textId="435B1C49" w:rsidR="00997A7F" w:rsidRDefault="00997A7F">
      <w:pPr>
        <w:pStyle w:val="FootnoteText"/>
      </w:pPr>
      <w:r>
        <w:rPr>
          <w:rStyle w:val="FootnoteReference"/>
        </w:rPr>
        <w:footnoteRef/>
      </w:r>
      <w:r>
        <w:t xml:space="preserve"> Theoharis, 179.  </w:t>
      </w:r>
    </w:p>
  </w:footnote>
  <w:footnote w:id="8">
    <w:p w14:paraId="4BDEC243" w14:textId="11245754" w:rsidR="00802396" w:rsidRDefault="00802396">
      <w:pPr>
        <w:pStyle w:val="FootnoteText"/>
      </w:pPr>
      <w:r>
        <w:rPr>
          <w:rStyle w:val="FootnoteReference"/>
        </w:rPr>
        <w:footnoteRef/>
      </w:r>
      <w:r>
        <w:t xml:space="preserve"> Trotter, 33.  </w:t>
      </w:r>
    </w:p>
  </w:footnote>
  <w:footnote w:id="9">
    <w:p w14:paraId="5193ADBB" w14:textId="55DED03C" w:rsidR="00802396" w:rsidRDefault="00802396">
      <w:pPr>
        <w:pStyle w:val="FootnoteText"/>
      </w:pPr>
      <w:r>
        <w:rPr>
          <w:rStyle w:val="FootnoteReference"/>
        </w:rPr>
        <w:footnoteRef/>
      </w:r>
      <w:r>
        <w:t xml:space="preserve"> </w:t>
      </w:r>
      <w:r w:rsidR="00516673">
        <w:t>Ibid.,</w:t>
      </w:r>
      <w:r>
        <w:t xml:space="preserve"> 21.  </w:t>
      </w:r>
    </w:p>
  </w:footnote>
  <w:footnote w:id="10">
    <w:p w14:paraId="3B264079" w14:textId="5FE783E2" w:rsidR="00802396" w:rsidRDefault="00802396">
      <w:pPr>
        <w:pStyle w:val="FootnoteText"/>
      </w:pPr>
      <w:r>
        <w:rPr>
          <w:rStyle w:val="FootnoteReference"/>
        </w:rPr>
        <w:footnoteRef/>
      </w:r>
      <w:r>
        <w:t xml:space="preserve"> Trotter</w:t>
      </w:r>
      <w:r w:rsidR="00516673">
        <w:t>,</w:t>
      </w:r>
      <w:r>
        <w:t xml:space="preserve"> 28-29.  </w:t>
      </w:r>
    </w:p>
  </w:footnote>
  <w:footnote w:id="11">
    <w:p w14:paraId="2566E002" w14:textId="4FBB5921" w:rsidR="005D2750" w:rsidRDefault="005D2750">
      <w:pPr>
        <w:pStyle w:val="FootnoteText"/>
      </w:pPr>
      <w:r>
        <w:rPr>
          <w:rStyle w:val="FootnoteReference"/>
        </w:rPr>
        <w:footnoteRef/>
      </w:r>
      <w:r>
        <w:t xml:space="preserve"> Wolcott</w:t>
      </w:r>
      <w:r w:rsidR="00516673">
        <w:t>,</w:t>
      </w:r>
      <w:r>
        <w:t xml:space="preserve"> </w:t>
      </w:r>
      <w:r w:rsidR="00E26A97">
        <w:t xml:space="preserve">76.  </w:t>
      </w:r>
    </w:p>
  </w:footnote>
  <w:footnote w:id="12">
    <w:p w14:paraId="5994BF94" w14:textId="615733A2" w:rsidR="00E26A97" w:rsidRDefault="00E26A97">
      <w:pPr>
        <w:pStyle w:val="FootnoteText"/>
      </w:pPr>
      <w:r>
        <w:rPr>
          <w:rStyle w:val="FootnoteReference"/>
        </w:rPr>
        <w:footnoteRef/>
      </w:r>
      <w:r>
        <w:t xml:space="preserve"> Wolcott</w:t>
      </w:r>
      <w:r w:rsidR="00516673">
        <w:t>,</w:t>
      </w:r>
      <w:r>
        <w:t xml:space="preserve"> 91.  </w:t>
      </w:r>
    </w:p>
  </w:footnote>
  <w:footnote w:id="13">
    <w:p w14:paraId="1405B90D" w14:textId="091522A4" w:rsidR="00E26A97" w:rsidRDefault="00E26A97">
      <w:pPr>
        <w:pStyle w:val="FootnoteText"/>
      </w:pPr>
      <w:r>
        <w:rPr>
          <w:rStyle w:val="FootnoteReference"/>
        </w:rPr>
        <w:footnoteRef/>
      </w:r>
      <w:r>
        <w:t xml:space="preserve"> </w:t>
      </w:r>
      <w:r w:rsidR="00516673">
        <w:t xml:space="preserve">Ibid., </w:t>
      </w:r>
      <w:r>
        <w:t xml:space="preserve">91-92.  </w:t>
      </w:r>
    </w:p>
  </w:footnote>
  <w:footnote w:id="14">
    <w:p w14:paraId="7BE8E216" w14:textId="67F8428E" w:rsidR="00E26A97" w:rsidRDefault="00E26A97">
      <w:pPr>
        <w:pStyle w:val="FootnoteText"/>
      </w:pPr>
      <w:r>
        <w:rPr>
          <w:rStyle w:val="FootnoteReference"/>
        </w:rPr>
        <w:footnoteRef/>
      </w:r>
      <w:r>
        <w:t xml:space="preserve"> </w:t>
      </w:r>
      <w:r w:rsidR="00516673">
        <w:t xml:space="preserve">Ibid., </w:t>
      </w:r>
      <w:r>
        <w:t xml:space="preserve">150.  </w:t>
      </w:r>
    </w:p>
  </w:footnote>
  <w:footnote w:id="15">
    <w:p w14:paraId="5DE5DD3E" w14:textId="29F0760F" w:rsidR="00962E14" w:rsidRDefault="00962E14">
      <w:pPr>
        <w:pStyle w:val="FootnoteText"/>
      </w:pPr>
      <w:r>
        <w:rPr>
          <w:rStyle w:val="FootnoteReference"/>
        </w:rPr>
        <w:footnoteRef/>
      </w:r>
      <w:r>
        <w:t xml:space="preserve"> Baldwin 12.  </w:t>
      </w:r>
    </w:p>
  </w:footnote>
  <w:footnote w:id="16">
    <w:p w14:paraId="4CD112F1" w14:textId="33040186" w:rsidR="00962E14" w:rsidRDefault="00962E14">
      <w:pPr>
        <w:pStyle w:val="FootnoteText"/>
      </w:pPr>
      <w:r>
        <w:rPr>
          <w:rStyle w:val="FootnoteReference"/>
        </w:rPr>
        <w:footnoteRef/>
      </w:r>
      <w:r>
        <w:t xml:space="preserve"> </w:t>
      </w:r>
      <w:r w:rsidR="00516673">
        <w:t xml:space="preserve">Ibid., </w:t>
      </w:r>
      <w:r>
        <w:t xml:space="preserve">142.  </w:t>
      </w:r>
    </w:p>
  </w:footnote>
  <w:footnote w:id="17">
    <w:p w14:paraId="3E2E7673" w14:textId="4DB673EA" w:rsidR="00962E14" w:rsidRDefault="00962E14">
      <w:pPr>
        <w:pStyle w:val="FootnoteText"/>
      </w:pPr>
      <w:r>
        <w:rPr>
          <w:rStyle w:val="FootnoteReference"/>
        </w:rPr>
        <w:footnoteRef/>
      </w:r>
      <w:r>
        <w:t xml:space="preserve"> </w:t>
      </w:r>
      <w:r w:rsidR="00516673">
        <w:t xml:space="preserve">Ibid., </w:t>
      </w:r>
      <w:r>
        <w:t xml:space="preserve">148.  </w:t>
      </w:r>
    </w:p>
  </w:footnote>
  <w:footnote w:id="18">
    <w:p w14:paraId="2BF3CF3E" w14:textId="140C2B14" w:rsidR="00D46E61" w:rsidRDefault="00D46E61">
      <w:pPr>
        <w:pStyle w:val="FootnoteText"/>
      </w:pPr>
      <w:r>
        <w:rPr>
          <w:rStyle w:val="FootnoteReference"/>
        </w:rPr>
        <w:footnoteRef/>
      </w:r>
      <w:r>
        <w:t xml:space="preserve"> Discussed in class.  </w:t>
      </w:r>
    </w:p>
  </w:footnote>
  <w:footnote w:id="19">
    <w:p w14:paraId="6F08289C" w14:textId="3BBB4C58" w:rsidR="00962E14" w:rsidRDefault="00962E14">
      <w:pPr>
        <w:pStyle w:val="FootnoteText"/>
      </w:pPr>
      <w:r>
        <w:rPr>
          <w:rStyle w:val="FootnoteReference"/>
        </w:rPr>
        <w:footnoteRef/>
      </w:r>
      <w:r>
        <w:t xml:space="preserve"> Baldwin</w:t>
      </w:r>
      <w:r w:rsidR="00516673">
        <w:t>,</w:t>
      </w:r>
      <w:r>
        <w:t xml:space="preserve"> 207.  </w:t>
      </w:r>
    </w:p>
  </w:footnote>
  <w:footnote w:id="20">
    <w:p w14:paraId="51FA8D46" w14:textId="54DC99FB" w:rsidR="00652AA1" w:rsidRDefault="00652AA1">
      <w:pPr>
        <w:pStyle w:val="FootnoteText"/>
      </w:pPr>
      <w:r>
        <w:rPr>
          <w:rStyle w:val="FootnoteReference"/>
        </w:rPr>
        <w:footnoteRef/>
      </w:r>
      <w:r>
        <w:t xml:space="preserve"> Mille</w:t>
      </w:r>
      <w:r w:rsidR="00516673">
        <w:t>r,</w:t>
      </w:r>
      <w:r>
        <w:t xml:space="preserve"> 84-85.  </w:t>
      </w:r>
    </w:p>
  </w:footnote>
  <w:footnote w:id="21">
    <w:p w14:paraId="0B54819D" w14:textId="7566BAFD" w:rsidR="00652AA1" w:rsidRDefault="00652AA1">
      <w:pPr>
        <w:pStyle w:val="FootnoteText"/>
      </w:pPr>
      <w:r>
        <w:rPr>
          <w:rStyle w:val="FootnoteReference"/>
        </w:rPr>
        <w:footnoteRef/>
      </w:r>
      <w:r>
        <w:t xml:space="preserve"> </w:t>
      </w:r>
      <w:r w:rsidR="00516673">
        <w:t xml:space="preserve">Ibid., </w:t>
      </w:r>
      <w:r>
        <w:t xml:space="preserve">210.  </w:t>
      </w:r>
    </w:p>
  </w:footnote>
  <w:footnote w:id="22">
    <w:p w14:paraId="69F80759" w14:textId="6D335D01" w:rsidR="00652AA1" w:rsidRDefault="00652AA1">
      <w:pPr>
        <w:pStyle w:val="FootnoteText"/>
      </w:pPr>
      <w:r>
        <w:rPr>
          <w:rStyle w:val="FootnoteReference"/>
        </w:rPr>
        <w:footnoteRef/>
      </w:r>
      <w:r>
        <w:t xml:space="preserve"> </w:t>
      </w:r>
      <w:r w:rsidR="00516673">
        <w:t>Ibid.,</w:t>
      </w:r>
      <w:r>
        <w:t xml:space="preserve"> 221. </w:t>
      </w:r>
    </w:p>
  </w:footnote>
  <w:footnote w:id="23">
    <w:p w14:paraId="50CA3AC4" w14:textId="160AC8C9" w:rsidR="00652AA1" w:rsidRDefault="00652AA1">
      <w:pPr>
        <w:pStyle w:val="FootnoteText"/>
      </w:pPr>
      <w:r>
        <w:rPr>
          <w:rStyle w:val="FootnoteReference"/>
        </w:rPr>
        <w:footnoteRef/>
      </w:r>
      <w:r>
        <w:t xml:space="preserve"> Bates</w:t>
      </w:r>
      <w:r w:rsidR="00516673">
        <w:t xml:space="preserve">, </w:t>
      </w:r>
      <w:r>
        <w:t xml:space="preserve">204.  </w:t>
      </w:r>
    </w:p>
  </w:footnote>
  <w:footnote w:id="24">
    <w:p w14:paraId="00890DA1" w14:textId="2E8C85E9" w:rsidR="00652AA1" w:rsidRDefault="00652AA1">
      <w:pPr>
        <w:pStyle w:val="FootnoteText"/>
      </w:pPr>
      <w:r>
        <w:rPr>
          <w:rStyle w:val="FootnoteReference"/>
        </w:rPr>
        <w:footnoteRef/>
      </w:r>
      <w:r>
        <w:t xml:space="preserve"> </w:t>
      </w:r>
      <w:r w:rsidR="00516673">
        <w:t xml:space="preserve">Ibid., </w:t>
      </w:r>
      <w:r>
        <w:t xml:space="preserve">242.  </w:t>
      </w:r>
    </w:p>
  </w:footnote>
  <w:footnote w:id="25">
    <w:p w14:paraId="4C89A69F" w14:textId="61536E75" w:rsidR="00652AA1" w:rsidRDefault="00652AA1">
      <w:pPr>
        <w:pStyle w:val="FootnoteText"/>
      </w:pPr>
      <w:r>
        <w:rPr>
          <w:rStyle w:val="FootnoteReference"/>
        </w:rPr>
        <w:footnoteRef/>
      </w:r>
      <w:r>
        <w:t xml:space="preserve"> </w:t>
      </w:r>
      <w:r w:rsidR="00516673">
        <w:t>Ibid.,</w:t>
      </w:r>
      <w:r>
        <w:t xml:space="preserve"> 244.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yran Steward">
    <w15:presenceInfo w15:providerId="AD" w15:userId="S::tsteward@carleton.edu::7bc1eabf-046f-4f98-a207-a2609208c8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44"/>
    <w:rsid w:val="00000764"/>
    <w:rsid w:val="00002352"/>
    <w:rsid w:val="0000770E"/>
    <w:rsid w:val="00031DC5"/>
    <w:rsid w:val="0003407E"/>
    <w:rsid w:val="0004543B"/>
    <w:rsid w:val="00052493"/>
    <w:rsid w:val="00053D86"/>
    <w:rsid w:val="0005565B"/>
    <w:rsid w:val="00062258"/>
    <w:rsid w:val="000709C3"/>
    <w:rsid w:val="000710CB"/>
    <w:rsid w:val="00071373"/>
    <w:rsid w:val="00073810"/>
    <w:rsid w:val="00075BED"/>
    <w:rsid w:val="000A30D0"/>
    <w:rsid w:val="000A40AE"/>
    <w:rsid w:val="000A4CDB"/>
    <w:rsid w:val="000B55B9"/>
    <w:rsid w:val="000C05A4"/>
    <w:rsid w:val="000C6779"/>
    <w:rsid w:val="000D10F4"/>
    <w:rsid w:val="000E09C4"/>
    <w:rsid w:val="000E34A1"/>
    <w:rsid w:val="000F0E11"/>
    <w:rsid w:val="00100C5A"/>
    <w:rsid w:val="00101E7D"/>
    <w:rsid w:val="00102A07"/>
    <w:rsid w:val="00116EF8"/>
    <w:rsid w:val="00121FEB"/>
    <w:rsid w:val="0012369D"/>
    <w:rsid w:val="0013016C"/>
    <w:rsid w:val="00145C36"/>
    <w:rsid w:val="00152AED"/>
    <w:rsid w:val="00156363"/>
    <w:rsid w:val="00157097"/>
    <w:rsid w:val="001614E1"/>
    <w:rsid w:val="001640BE"/>
    <w:rsid w:val="00165BA9"/>
    <w:rsid w:val="00166237"/>
    <w:rsid w:val="00167506"/>
    <w:rsid w:val="00170F0F"/>
    <w:rsid w:val="00194E55"/>
    <w:rsid w:val="001A1E39"/>
    <w:rsid w:val="001B0DF7"/>
    <w:rsid w:val="001B6F82"/>
    <w:rsid w:val="001C7198"/>
    <w:rsid w:val="001D0FB8"/>
    <w:rsid w:val="001D25BC"/>
    <w:rsid w:val="001E0F35"/>
    <w:rsid w:val="001E22B4"/>
    <w:rsid w:val="001E3515"/>
    <w:rsid w:val="001E60B6"/>
    <w:rsid w:val="001F521F"/>
    <w:rsid w:val="001F7490"/>
    <w:rsid w:val="00213C54"/>
    <w:rsid w:val="0022100B"/>
    <w:rsid w:val="002353A8"/>
    <w:rsid w:val="002355A9"/>
    <w:rsid w:val="00237387"/>
    <w:rsid w:val="00245320"/>
    <w:rsid w:val="00254319"/>
    <w:rsid w:val="002550E4"/>
    <w:rsid w:val="00257D24"/>
    <w:rsid w:val="00265D4F"/>
    <w:rsid w:val="00283AB8"/>
    <w:rsid w:val="00290C76"/>
    <w:rsid w:val="002A07D1"/>
    <w:rsid w:val="002A17D4"/>
    <w:rsid w:val="002A1D02"/>
    <w:rsid w:val="002A439F"/>
    <w:rsid w:val="002A795B"/>
    <w:rsid w:val="002C2CA0"/>
    <w:rsid w:val="002C6B2A"/>
    <w:rsid w:val="002D5373"/>
    <w:rsid w:val="002D60EF"/>
    <w:rsid w:val="002E74F4"/>
    <w:rsid w:val="00302303"/>
    <w:rsid w:val="00330F30"/>
    <w:rsid w:val="00333209"/>
    <w:rsid w:val="00340A74"/>
    <w:rsid w:val="00345AC4"/>
    <w:rsid w:val="00355E74"/>
    <w:rsid w:val="00357C5F"/>
    <w:rsid w:val="003623D8"/>
    <w:rsid w:val="00362FAB"/>
    <w:rsid w:val="0036355B"/>
    <w:rsid w:val="003669AF"/>
    <w:rsid w:val="00375385"/>
    <w:rsid w:val="0038159F"/>
    <w:rsid w:val="00383F94"/>
    <w:rsid w:val="00390E82"/>
    <w:rsid w:val="003A271C"/>
    <w:rsid w:val="003A2DF0"/>
    <w:rsid w:val="003A79DC"/>
    <w:rsid w:val="003B2D72"/>
    <w:rsid w:val="003B44D2"/>
    <w:rsid w:val="003B6B64"/>
    <w:rsid w:val="003C198B"/>
    <w:rsid w:val="003C285C"/>
    <w:rsid w:val="003C5845"/>
    <w:rsid w:val="003C67BE"/>
    <w:rsid w:val="003C6D23"/>
    <w:rsid w:val="003D5622"/>
    <w:rsid w:val="003E13A5"/>
    <w:rsid w:val="003F21E4"/>
    <w:rsid w:val="003F320E"/>
    <w:rsid w:val="003F38A2"/>
    <w:rsid w:val="003F44FE"/>
    <w:rsid w:val="00404D7C"/>
    <w:rsid w:val="00406E00"/>
    <w:rsid w:val="00421CBC"/>
    <w:rsid w:val="00426E82"/>
    <w:rsid w:val="00427EB3"/>
    <w:rsid w:val="00432D65"/>
    <w:rsid w:val="004422B2"/>
    <w:rsid w:val="0044247B"/>
    <w:rsid w:val="00447DEB"/>
    <w:rsid w:val="00447F3F"/>
    <w:rsid w:val="004501C3"/>
    <w:rsid w:val="00452D15"/>
    <w:rsid w:val="00464623"/>
    <w:rsid w:val="004665D9"/>
    <w:rsid w:val="00477A75"/>
    <w:rsid w:val="00477EDF"/>
    <w:rsid w:val="004804AD"/>
    <w:rsid w:val="00497175"/>
    <w:rsid w:val="004A64C6"/>
    <w:rsid w:val="004A76D4"/>
    <w:rsid w:val="004B7BDA"/>
    <w:rsid w:val="004C0C0C"/>
    <w:rsid w:val="004C37ED"/>
    <w:rsid w:val="004E5A9C"/>
    <w:rsid w:val="004E71E8"/>
    <w:rsid w:val="004F0CFD"/>
    <w:rsid w:val="004F1131"/>
    <w:rsid w:val="004F3882"/>
    <w:rsid w:val="0050416F"/>
    <w:rsid w:val="00514C6F"/>
    <w:rsid w:val="00516673"/>
    <w:rsid w:val="00521A60"/>
    <w:rsid w:val="00524372"/>
    <w:rsid w:val="00536DB2"/>
    <w:rsid w:val="00544E11"/>
    <w:rsid w:val="00555B23"/>
    <w:rsid w:val="005567C7"/>
    <w:rsid w:val="005727FD"/>
    <w:rsid w:val="00576B1E"/>
    <w:rsid w:val="005779E5"/>
    <w:rsid w:val="00580FFB"/>
    <w:rsid w:val="00594B53"/>
    <w:rsid w:val="005962ED"/>
    <w:rsid w:val="005A0CC0"/>
    <w:rsid w:val="005B4529"/>
    <w:rsid w:val="005C40E7"/>
    <w:rsid w:val="005D148D"/>
    <w:rsid w:val="005D2750"/>
    <w:rsid w:val="005D31B2"/>
    <w:rsid w:val="005E465E"/>
    <w:rsid w:val="005F0541"/>
    <w:rsid w:val="006006A3"/>
    <w:rsid w:val="00601085"/>
    <w:rsid w:val="00601B74"/>
    <w:rsid w:val="00612EAE"/>
    <w:rsid w:val="0061726F"/>
    <w:rsid w:val="00617BC1"/>
    <w:rsid w:val="00623E68"/>
    <w:rsid w:val="006279C0"/>
    <w:rsid w:val="00631B37"/>
    <w:rsid w:val="00641E36"/>
    <w:rsid w:val="00641F98"/>
    <w:rsid w:val="006422D2"/>
    <w:rsid w:val="00642C72"/>
    <w:rsid w:val="00651CB7"/>
    <w:rsid w:val="00652AA1"/>
    <w:rsid w:val="006629A4"/>
    <w:rsid w:val="00663C0F"/>
    <w:rsid w:val="00664648"/>
    <w:rsid w:val="006722C4"/>
    <w:rsid w:val="006818B7"/>
    <w:rsid w:val="00682C80"/>
    <w:rsid w:val="00692382"/>
    <w:rsid w:val="006A3DE2"/>
    <w:rsid w:val="006A7277"/>
    <w:rsid w:val="006B53B3"/>
    <w:rsid w:val="006B6E61"/>
    <w:rsid w:val="006C2D7C"/>
    <w:rsid w:val="006D3A2C"/>
    <w:rsid w:val="006D54B3"/>
    <w:rsid w:val="006F49AD"/>
    <w:rsid w:val="006F6641"/>
    <w:rsid w:val="00702EC0"/>
    <w:rsid w:val="00714282"/>
    <w:rsid w:val="00737356"/>
    <w:rsid w:val="00741945"/>
    <w:rsid w:val="007432A9"/>
    <w:rsid w:val="00743AE0"/>
    <w:rsid w:val="00747A8C"/>
    <w:rsid w:val="007522B9"/>
    <w:rsid w:val="00756811"/>
    <w:rsid w:val="0076727B"/>
    <w:rsid w:val="00771DEF"/>
    <w:rsid w:val="00784C21"/>
    <w:rsid w:val="0078746B"/>
    <w:rsid w:val="00790F2D"/>
    <w:rsid w:val="00791AF8"/>
    <w:rsid w:val="00791BC2"/>
    <w:rsid w:val="00794642"/>
    <w:rsid w:val="00795523"/>
    <w:rsid w:val="007A12D9"/>
    <w:rsid w:val="007A2AFE"/>
    <w:rsid w:val="007B6D6A"/>
    <w:rsid w:val="007C0EE4"/>
    <w:rsid w:val="007C2F1C"/>
    <w:rsid w:val="007D4061"/>
    <w:rsid w:val="007D5D83"/>
    <w:rsid w:val="007E50EA"/>
    <w:rsid w:val="007E66B4"/>
    <w:rsid w:val="007E7B96"/>
    <w:rsid w:val="00802396"/>
    <w:rsid w:val="0081185C"/>
    <w:rsid w:val="00812980"/>
    <w:rsid w:val="00821C51"/>
    <w:rsid w:val="00826895"/>
    <w:rsid w:val="00826CAE"/>
    <w:rsid w:val="008320D6"/>
    <w:rsid w:val="00835783"/>
    <w:rsid w:val="008443F5"/>
    <w:rsid w:val="0084644B"/>
    <w:rsid w:val="008540C9"/>
    <w:rsid w:val="00856BAB"/>
    <w:rsid w:val="008570C0"/>
    <w:rsid w:val="008619E4"/>
    <w:rsid w:val="008739BB"/>
    <w:rsid w:val="00874565"/>
    <w:rsid w:val="008805BF"/>
    <w:rsid w:val="008840B5"/>
    <w:rsid w:val="008920B9"/>
    <w:rsid w:val="008A00D8"/>
    <w:rsid w:val="008A5FE6"/>
    <w:rsid w:val="008B3378"/>
    <w:rsid w:val="008D2CB0"/>
    <w:rsid w:val="008E6B65"/>
    <w:rsid w:val="008E6F5D"/>
    <w:rsid w:val="008F32BB"/>
    <w:rsid w:val="008F7883"/>
    <w:rsid w:val="008F7CD8"/>
    <w:rsid w:val="00902D5C"/>
    <w:rsid w:val="00903477"/>
    <w:rsid w:val="0090701F"/>
    <w:rsid w:val="00912312"/>
    <w:rsid w:val="00923EB5"/>
    <w:rsid w:val="00924D9E"/>
    <w:rsid w:val="0095388B"/>
    <w:rsid w:val="00956AEC"/>
    <w:rsid w:val="009612C4"/>
    <w:rsid w:val="00962E14"/>
    <w:rsid w:val="0098478B"/>
    <w:rsid w:val="0099584E"/>
    <w:rsid w:val="00997A7F"/>
    <w:rsid w:val="00997B72"/>
    <w:rsid w:val="009A029D"/>
    <w:rsid w:val="009A3BCB"/>
    <w:rsid w:val="009A7F48"/>
    <w:rsid w:val="009B1B6E"/>
    <w:rsid w:val="009B212B"/>
    <w:rsid w:val="009C129A"/>
    <w:rsid w:val="009C1FAD"/>
    <w:rsid w:val="009D43E4"/>
    <w:rsid w:val="009E6260"/>
    <w:rsid w:val="009F41D1"/>
    <w:rsid w:val="00A06112"/>
    <w:rsid w:val="00A06EE2"/>
    <w:rsid w:val="00A10E36"/>
    <w:rsid w:val="00A24718"/>
    <w:rsid w:val="00A26EA7"/>
    <w:rsid w:val="00A333C6"/>
    <w:rsid w:val="00A337FF"/>
    <w:rsid w:val="00A350A0"/>
    <w:rsid w:val="00A364C2"/>
    <w:rsid w:val="00A43584"/>
    <w:rsid w:val="00A51190"/>
    <w:rsid w:val="00A71BC1"/>
    <w:rsid w:val="00A80E17"/>
    <w:rsid w:val="00A84AAB"/>
    <w:rsid w:val="00A90DE2"/>
    <w:rsid w:val="00A92F31"/>
    <w:rsid w:val="00A939A1"/>
    <w:rsid w:val="00AA4182"/>
    <w:rsid w:val="00AA65FF"/>
    <w:rsid w:val="00AD1035"/>
    <w:rsid w:val="00AD29C9"/>
    <w:rsid w:val="00AE5B04"/>
    <w:rsid w:val="00AF1AD8"/>
    <w:rsid w:val="00AF30CA"/>
    <w:rsid w:val="00AF5C2F"/>
    <w:rsid w:val="00B15385"/>
    <w:rsid w:val="00B15544"/>
    <w:rsid w:val="00B23D3C"/>
    <w:rsid w:val="00B30C54"/>
    <w:rsid w:val="00B33705"/>
    <w:rsid w:val="00B359B9"/>
    <w:rsid w:val="00B45363"/>
    <w:rsid w:val="00B50400"/>
    <w:rsid w:val="00B5165D"/>
    <w:rsid w:val="00B60511"/>
    <w:rsid w:val="00B762B1"/>
    <w:rsid w:val="00B76CD2"/>
    <w:rsid w:val="00B873B5"/>
    <w:rsid w:val="00BA1603"/>
    <w:rsid w:val="00BA593C"/>
    <w:rsid w:val="00BA665D"/>
    <w:rsid w:val="00BB3DD0"/>
    <w:rsid w:val="00BB4635"/>
    <w:rsid w:val="00BB58DD"/>
    <w:rsid w:val="00BC5FAD"/>
    <w:rsid w:val="00BC7016"/>
    <w:rsid w:val="00BD3C1B"/>
    <w:rsid w:val="00BD73EB"/>
    <w:rsid w:val="00BE3209"/>
    <w:rsid w:val="00BE68B0"/>
    <w:rsid w:val="00BF57B0"/>
    <w:rsid w:val="00BF761C"/>
    <w:rsid w:val="00C00F7A"/>
    <w:rsid w:val="00C02365"/>
    <w:rsid w:val="00C02B07"/>
    <w:rsid w:val="00C04195"/>
    <w:rsid w:val="00C11554"/>
    <w:rsid w:val="00C15480"/>
    <w:rsid w:val="00C37A80"/>
    <w:rsid w:val="00C43876"/>
    <w:rsid w:val="00C72048"/>
    <w:rsid w:val="00C77F4D"/>
    <w:rsid w:val="00C80B09"/>
    <w:rsid w:val="00CA114E"/>
    <w:rsid w:val="00CA46CE"/>
    <w:rsid w:val="00CA4AC7"/>
    <w:rsid w:val="00CA692A"/>
    <w:rsid w:val="00CA7654"/>
    <w:rsid w:val="00CB427C"/>
    <w:rsid w:val="00CC5FE3"/>
    <w:rsid w:val="00CC6E14"/>
    <w:rsid w:val="00CC775C"/>
    <w:rsid w:val="00CD0FF8"/>
    <w:rsid w:val="00CD62FB"/>
    <w:rsid w:val="00CF3747"/>
    <w:rsid w:val="00D16042"/>
    <w:rsid w:val="00D214C3"/>
    <w:rsid w:val="00D2670E"/>
    <w:rsid w:val="00D31207"/>
    <w:rsid w:val="00D329CB"/>
    <w:rsid w:val="00D32FC3"/>
    <w:rsid w:val="00D332BE"/>
    <w:rsid w:val="00D4021E"/>
    <w:rsid w:val="00D46E61"/>
    <w:rsid w:val="00D50EEA"/>
    <w:rsid w:val="00D51575"/>
    <w:rsid w:val="00D548F5"/>
    <w:rsid w:val="00D55917"/>
    <w:rsid w:val="00D67166"/>
    <w:rsid w:val="00D7041C"/>
    <w:rsid w:val="00D72074"/>
    <w:rsid w:val="00D7360F"/>
    <w:rsid w:val="00D73EAD"/>
    <w:rsid w:val="00D81468"/>
    <w:rsid w:val="00D82C4A"/>
    <w:rsid w:val="00D84E5C"/>
    <w:rsid w:val="00D90378"/>
    <w:rsid w:val="00D90645"/>
    <w:rsid w:val="00D908FA"/>
    <w:rsid w:val="00D95A52"/>
    <w:rsid w:val="00D96CF9"/>
    <w:rsid w:val="00DA196A"/>
    <w:rsid w:val="00DA4C56"/>
    <w:rsid w:val="00DA5827"/>
    <w:rsid w:val="00DB0E7C"/>
    <w:rsid w:val="00DB2AD3"/>
    <w:rsid w:val="00DB53F7"/>
    <w:rsid w:val="00DB5CB1"/>
    <w:rsid w:val="00DC0E62"/>
    <w:rsid w:val="00DD0531"/>
    <w:rsid w:val="00DE2765"/>
    <w:rsid w:val="00DF72CC"/>
    <w:rsid w:val="00E003BF"/>
    <w:rsid w:val="00E02434"/>
    <w:rsid w:val="00E056E7"/>
    <w:rsid w:val="00E073DB"/>
    <w:rsid w:val="00E10BAF"/>
    <w:rsid w:val="00E11A7C"/>
    <w:rsid w:val="00E2165B"/>
    <w:rsid w:val="00E23CD6"/>
    <w:rsid w:val="00E26A97"/>
    <w:rsid w:val="00E32465"/>
    <w:rsid w:val="00E334BB"/>
    <w:rsid w:val="00E33589"/>
    <w:rsid w:val="00E42589"/>
    <w:rsid w:val="00E428B5"/>
    <w:rsid w:val="00E46913"/>
    <w:rsid w:val="00E5275F"/>
    <w:rsid w:val="00E54648"/>
    <w:rsid w:val="00E62191"/>
    <w:rsid w:val="00E6725D"/>
    <w:rsid w:val="00E77DD7"/>
    <w:rsid w:val="00E82270"/>
    <w:rsid w:val="00EA3DCA"/>
    <w:rsid w:val="00EA4713"/>
    <w:rsid w:val="00EA48E9"/>
    <w:rsid w:val="00EA5AA8"/>
    <w:rsid w:val="00EA5D94"/>
    <w:rsid w:val="00EB749D"/>
    <w:rsid w:val="00EC2A3C"/>
    <w:rsid w:val="00ED480B"/>
    <w:rsid w:val="00ED6B01"/>
    <w:rsid w:val="00ED6E92"/>
    <w:rsid w:val="00EE2C09"/>
    <w:rsid w:val="00EF322E"/>
    <w:rsid w:val="00EF7F9E"/>
    <w:rsid w:val="00F13095"/>
    <w:rsid w:val="00F155AB"/>
    <w:rsid w:val="00F169BA"/>
    <w:rsid w:val="00F2138C"/>
    <w:rsid w:val="00F2178D"/>
    <w:rsid w:val="00F225CD"/>
    <w:rsid w:val="00F30E47"/>
    <w:rsid w:val="00F3684E"/>
    <w:rsid w:val="00F462A3"/>
    <w:rsid w:val="00F4792D"/>
    <w:rsid w:val="00F51CB7"/>
    <w:rsid w:val="00F52C1A"/>
    <w:rsid w:val="00F536E4"/>
    <w:rsid w:val="00F55D97"/>
    <w:rsid w:val="00F62783"/>
    <w:rsid w:val="00F708FE"/>
    <w:rsid w:val="00F75818"/>
    <w:rsid w:val="00F760A3"/>
    <w:rsid w:val="00F85095"/>
    <w:rsid w:val="00F92969"/>
    <w:rsid w:val="00FA19E8"/>
    <w:rsid w:val="00FA7979"/>
    <w:rsid w:val="00FB2410"/>
    <w:rsid w:val="00FC642E"/>
    <w:rsid w:val="00FD156E"/>
    <w:rsid w:val="00FF26E5"/>
    <w:rsid w:val="00FF6F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3400"/>
  <w15:chartTrackingRefBased/>
  <w15:docId w15:val="{DAEABE68-9BFC-4A8C-BDAB-A7225CDF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1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14E1"/>
  </w:style>
  <w:style w:type="paragraph" w:styleId="FootnoteText">
    <w:name w:val="footnote text"/>
    <w:basedOn w:val="Normal"/>
    <w:link w:val="FootnoteTextChar"/>
    <w:uiPriority w:val="99"/>
    <w:semiHidden/>
    <w:unhideWhenUsed/>
    <w:rsid w:val="007C2F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2F1C"/>
    <w:rPr>
      <w:sz w:val="20"/>
      <w:szCs w:val="20"/>
    </w:rPr>
  </w:style>
  <w:style w:type="character" w:styleId="FootnoteReference">
    <w:name w:val="footnote reference"/>
    <w:basedOn w:val="DefaultParagraphFont"/>
    <w:uiPriority w:val="99"/>
    <w:semiHidden/>
    <w:unhideWhenUsed/>
    <w:rsid w:val="007C2F1C"/>
    <w:rPr>
      <w:vertAlign w:val="superscript"/>
    </w:rPr>
  </w:style>
  <w:style w:type="paragraph" w:styleId="Date">
    <w:name w:val="Date"/>
    <w:basedOn w:val="Normal"/>
    <w:next w:val="Normal"/>
    <w:link w:val="DateChar"/>
    <w:uiPriority w:val="99"/>
    <w:semiHidden/>
    <w:unhideWhenUsed/>
    <w:rsid w:val="00C77F4D"/>
  </w:style>
  <w:style w:type="character" w:customStyle="1" w:styleId="DateChar">
    <w:name w:val="Date Char"/>
    <w:basedOn w:val="DefaultParagraphFont"/>
    <w:link w:val="Date"/>
    <w:uiPriority w:val="99"/>
    <w:semiHidden/>
    <w:rsid w:val="00C77F4D"/>
  </w:style>
  <w:style w:type="paragraph" w:styleId="BalloonText">
    <w:name w:val="Balloon Text"/>
    <w:basedOn w:val="Normal"/>
    <w:link w:val="BalloonTextChar"/>
    <w:uiPriority w:val="99"/>
    <w:semiHidden/>
    <w:unhideWhenUsed/>
    <w:rsid w:val="00EA3DC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3DC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A3DCA"/>
    <w:rPr>
      <w:sz w:val="16"/>
      <w:szCs w:val="16"/>
    </w:rPr>
  </w:style>
  <w:style w:type="paragraph" w:styleId="CommentText">
    <w:name w:val="annotation text"/>
    <w:basedOn w:val="Normal"/>
    <w:link w:val="CommentTextChar"/>
    <w:uiPriority w:val="99"/>
    <w:semiHidden/>
    <w:unhideWhenUsed/>
    <w:rsid w:val="00EA3DCA"/>
    <w:pPr>
      <w:spacing w:line="240" w:lineRule="auto"/>
    </w:pPr>
    <w:rPr>
      <w:sz w:val="20"/>
      <w:szCs w:val="20"/>
    </w:rPr>
  </w:style>
  <w:style w:type="character" w:customStyle="1" w:styleId="CommentTextChar">
    <w:name w:val="Comment Text Char"/>
    <w:basedOn w:val="DefaultParagraphFont"/>
    <w:link w:val="CommentText"/>
    <w:uiPriority w:val="99"/>
    <w:semiHidden/>
    <w:rsid w:val="00EA3DCA"/>
    <w:rPr>
      <w:sz w:val="20"/>
      <w:szCs w:val="20"/>
    </w:rPr>
  </w:style>
  <w:style w:type="paragraph" w:styleId="CommentSubject">
    <w:name w:val="annotation subject"/>
    <w:basedOn w:val="CommentText"/>
    <w:next w:val="CommentText"/>
    <w:link w:val="CommentSubjectChar"/>
    <w:uiPriority w:val="99"/>
    <w:semiHidden/>
    <w:unhideWhenUsed/>
    <w:rsid w:val="00EA3DCA"/>
    <w:rPr>
      <w:b/>
      <w:bCs/>
    </w:rPr>
  </w:style>
  <w:style w:type="character" w:customStyle="1" w:styleId="CommentSubjectChar">
    <w:name w:val="Comment Subject Char"/>
    <w:basedOn w:val="CommentTextChar"/>
    <w:link w:val="CommentSubject"/>
    <w:uiPriority w:val="99"/>
    <w:semiHidden/>
    <w:rsid w:val="00EA3D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31329">
      <w:bodyDiv w:val="1"/>
      <w:marLeft w:val="0"/>
      <w:marRight w:val="0"/>
      <w:marTop w:val="0"/>
      <w:marBottom w:val="0"/>
      <w:divBdr>
        <w:top w:val="none" w:sz="0" w:space="0" w:color="auto"/>
        <w:left w:val="none" w:sz="0" w:space="0" w:color="auto"/>
        <w:bottom w:val="none" w:sz="0" w:space="0" w:color="auto"/>
        <w:right w:val="none" w:sz="0" w:space="0" w:color="auto"/>
      </w:divBdr>
      <w:divsChild>
        <w:div w:id="364797360">
          <w:marLeft w:val="0"/>
          <w:marRight w:val="0"/>
          <w:marTop w:val="0"/>
          <w:marBottom w:val="0"/>
          <w:divBdr>
            <w:top w:val="none" w:sz="0" w:space="0" w:color="auto"/>
            <w:left w:val="none" w:sz="0" w:space="0" w:color="auto"/>
            <w:bottom w:val="none" w:sz="0" w:space="0" w:color="auto"/>
            <w:right w:val="none" w:sz="0" w:space="0" w:color="auto"/>
          </w:divBdr>
        </w:div>
        <w:div w:id="1436100818">
          <w:marLeft w:val="0"/>
          <w:marRight w:val="0"/>
          <w:marTop w:val="0"/>
          <w:marBottom w:val="0"/>
          <w:divBdr>
            <w:top w:val="none" w:sz="0" w:space="0" w:color="auto"/>
            <w:left w:val="none" w:sz="0" w:space="0" w:color="auto"/>
            <w:bottom w:val="none" w:sz="0" w:space="0" w:color="auto"/>
            <w:right w:val="none" w:sz="0" w:space="0" w:color="auto"/>
          </w:divBdr>
        </w:div>
        <w:div w:id="206527168">
          <w:marLeft w:val="0"/>
          <w:marRight w:val="0"/>
          <w:marTop w:val="0"/>
          <w:marBottom w:val="0"/>
          <w:divBdr>
            <w:top w:val="none" w:sz="0" w:space="0" w:color="auto"/>
            <w:left w:val="none" w:sz="0" w:space="0" w:color="auto"/>
            <w:bottom w:val="none" w:sz="0" w:space="0" w:color="auto"/>
            <w:right w:val="none" w:sz="0" w:space="0" w:color="auto"/>
          </w:divBdr>
        </w:div>
        <w:div w:id="336619791">
          <w:marLeft w:val="0"/>
          <w:marRight w:val="0"/>
          <w:marTop w:val="0"/>
          <w:marBottom w:val="0"/>
          <w:divBdr>
            <w:top w:val="none" w:sz="0" w:space="0" w:color="auto"/>
            <w:left w:val="none" w:sz="0" w:space="0" w:color="auto"/>
            <w:bottom w:val="none" w:sz="0" w:space="0" w:color="auto"/>
            <w:right w:val="none" w:sz="0" w:space="0" w:color="auto"/>
          </w:divBdr>
        </w:div>
      </w:divsChild>
    </w:div>
    <w:div w:id="161015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Tyran Steward</cp:lastModifiedBy>
  <cp:revision>3</cp:revision>
  <dcterms:created xsi:type="dcterms:W3CDTF">2019-02-18T00:44:00Z</dcterms:created>
  <dcterms:modified xsi:type="dcterms:W3CDTF">2019-02-18T01:52:00Z</dcterms:modified>
</cp:coreProperties>
</file>