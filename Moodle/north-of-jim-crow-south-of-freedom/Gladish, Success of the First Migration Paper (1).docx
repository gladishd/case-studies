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C1622" w14:textId="77777777" w:rsidR="005779E5" w:rsidRDefault="001614E1" w:rsidP="00750D33">
      <w:pPr>
        <w:pStyle w:val="NormalWeb"/>
        <w:spacing w:before="0" w:beforeAutospacing="0" w:after="0" w:afterAutospacing="0"/>
        <w:outlineLvl w:val="0"/>
        <w:rPr>
          <w:color w:val="000000"/>
        </w:rPr>
      </w:pPr>
      <w:r w:rsidRPr="001614E1">
        <w:rPr>
          <w:color w:val="000000"/>
        </w:rPr>
        <w:t>Dean Gladish</w:t>
      </w:r>
      <w:r w:rsidR="005779E5">
        <w:rPr>
          <w:color w:val="000000"/>
        </w:rPr>
        <w:t xml:space="preserve"> </w:t>
      </w:r>
    </w:p>
    <w:p w14:paraId="3CA26C96" w14:textId="77777777" w:rsidR="005779E5" w:rsidRDefault="001614E1" w:rsidP="003C67BE">
      <w:pPr>
        <w:pStyle w:val="NormalWeb"/>
        <w:spacing w:before="0" w:beforeAutospacing="0" w:after="0" w:afterAutospacing="0"/>
        <w:rPr>
          <w:color w:val="000000"/>
        </w:rPr>
      </w:pPr>
      <w:r w:rsidRPr="001614E1">
        <w:rPr>
          <w:color w:val="000000"/>
        </w:rPr>
        <w:t>History 220</w:t>
      </w:r>
      <w:r w:rsidR="005779E5">
        <w:rPr>
          <w:color w:val="000000"/>
        </w:rPr>
        <w:t xml:space="preserve"> – North of Jim Crow, South of Freedom</w:t>
      </w:r>
    </w:p>
    <w:p w14:paraId="0CBE7486" w14:textId="317A51D7" w:rsidR="001614E1" w:rsidRPr="001614E1" w:rsidRDefault="001614E1" w:rsidP="003C67BE">
      <w:pPr>
        <w:pStyle w:val="NormalWeb"/>
        <w:spacing w:before="0" w:beforeAutospacing="0" w:after="0" w:afterAutospacing="0"/>
      </w:pPr>
      <w:r w:rsidRPr="001614E1">
        <w:rPr>
          <w:color w:val="000000"/>
        </w:rPr>
        <w:t>Professor Tyran Steward</w:t>
      </w:r>
    </w:p>
    <w:p w14:paraId="74622579" w14:textId="5CD589F2" w:rsidR="00C77F4D" w:rsidRPr="00432D65" w:rsidRDefault="001614E1" w:rsidP="003C67BE">
      <w:pPr>
        <w:pStyle w:val="NormalWeb"/>
        <w:spacing w:before="0" w:beforeAutospacing="0" w:after="0" w:afterAutospacing="0"/>
        <w:rPr>
          <w:color w:val="000000"/>
        </w:rPr>
      </w:pPr>
      <w:r w:rsidRPr="001614E1">
        <w:rPr>
          <w:color w:val="000000"/>
        </w:rPr>
        <w:t>January 24, 2019</w:t>
      </w:r>
    </w:p>
    <w:p w14:paraId="06C89647" w14:textId="67A5E0FE" w:rsidR="00432D65" w:rsidRPr="003C67BE" w:rsidRDefault="001614E1" w:rsidP="00750D33">
      <w:pPr>
        <w:pStyle w:val="NormalWeb"/>
        <w:spacing w:before="0" w:beforeAutospacing="0" w:after="0" w:afterAutospacing="0" w:line="480" w:lineRule="auto"/>
        <w:jc w:val="center"/>
        <w:outlineLvl w:val="0"/>
        <w:rPr>
          <w:color w:val="000000"/>
        </w:rPr>
      </w:pPr>
      <w:r w:rsidRPr="001614E1">
        <w:rPr>
          <w:color w:val="000000"/>
        </w:rPr>
        <w:t>Was the First Great Migration a Success or Failure?  </w:t>
      </w:r>
    </w:p>
    <w:p w14:paraId="657B7BA5" w14:textId="58070C5A" w:rsidR="00375385" w:rsidRDefault="00E32465" w:rsidP="003C67BE">
      <w:pPr>
        <w:pStyle w:val="NormalWeb"/>
        <w:spacing w:before="0" w:beforeAutospacing="0" w:after="0" w:afterAutospacing="0" w:line="480" w:lineRule="auto"/>
        <w:rPr>
          <w:color w:val="000000"/>
        </w:rPr>
      </w:pPr>
      <w:r>
        <w:rPr>
          <w:rStyle w:val="apple-tab-span"/>
          <w:color w:val="000000"/>
        </w:rPr>
        <w:tab/>
        <w:t xml:space="preserve">The First Great Migration </w:t>
      </w:r>
      <w:del w:id="0" w:author="Tyran Steward" w:date="2019-01-29T13:24:00Z">
        <w:r w:rsidDel="00750D33">
          <w:rPr>
            <w:rStyle w:val="apple-tab-span"/>
            <w:color w:val="000000"/>
          </w:rPr>
          <w:delText xml:space="preserve">arguably </w:delText>
        </w:r>
      </w:del>
      <w:r>
        <w:rPr>
          <w:rStyle w:val="apple-tab-span"/>
          <w:color w:val="000000"/>
        </w:rPr>
        <w:t xml:space="preserve">developed from </w:t>
      </w:r>
      <w:r w:rsidR="00601085">
        <w:rPr>
          <w:rStyle w:val="apple-tab-span"/>
          <w:color w:val="000000"/>
        </w:rPr>
        <w:t>the</w:t>
      </w:r>
      <w:r>
        <w:rPr>
          <w:rStyle w:val="apple-tab-span"/>
          <w:color w:val="000000"/>
        </w:rPr>
        <w:t xml:space="preserve"> </w:t>
      </w:r>
      <w:ins w:id="1" w:author="Tyran Steward" w:date="2019-01-29T13:24:00Z">
        <w:r w:rsidR="00750D33">
          <w:rPr>
            <w:rStyle w:val="apple-tab-span"/>
            <w:color w:val="000000"/>
          </w:rPr>
          <w:t xml:space="preserve">political and racial oppression </w:t>
        </w:r>
      </w:ins>
      <w:del w:id="2" w:author="Tyran Steward" w:date="2019-01-29T13:24:00Z">
        <w:r w:rsidR="00F169BA" w:rsidDel="00750D33">
          <w:rPr>
            <w:rStyle w:val="apple-tab-span"/>
            <w:color w:val="000000"/>
          </w:rPr>
          <w:delText>disenfranchisement</w:delText>
        </w:r>
        <w:r w:rsidR="00C80B09" w:rsidDel="00750D33">
          <w:rPr>
            <w:rStyle w:val="apple-tab-span"/>
            <w:color w:val="000000"/>
          </w:rPr>
          <w:delText xml:space="preserve"> that </w:delText>
        </w:r>
      </w:del>
      <w:r w:rsidR="00C80B09">
        <w:rPr>
          <w:rStyle w:val="apple-tab-span"/>
          <w:color w:val="000000"/>
        </w:rPr>
        <w:t>African</w:t>
      </w:r>
      <w:ins w:id="3" w:author="Tyran Steward" w:date="2019-01-29T13:25:00Z">
        <w:r w:rsidR="00750D33">
          <w:rPr>
            <w:rStyle w:val="apple-tab-span"/>
            <w:color w:val="000000"/>
          </w:rPr>
          <w:t xml:space="preserve"> </w:t>
        </w:r>
      </w:ins>
      <w:del w:id="4" w:author="Tyran Steward" w:date="2019-01-29T13:25:00Z">
        <w:r w:rsidR="00C80B09" w:rsidDel="00750D33">
          <w:rPr>
            <w:rStyle w:val="apple-tab-span"/>
            <w:color w:val="000000"/>
          </w:rPr>
          <w:delText>-</w:delText>
        </w:r>
      </w:del>
      <w:r w:rsidR="00C80B09">
        <w:rPr>
          <w:rStyle w:val="apple-tab-span"/>
          <w:color w:val="000000"/>
        </w:rPr>
        <w:t xml:space="preserve">Americans </w:t>
      </w:r>
      <w:ins w:id="5" w:author="Tyran Steward" w:date="2019-01-29T13:24:00Z">
        <w:r w:rsidR="00750D33">
          <w:rPr>
            <w:rStyle w:val="apple-tab-span"/>
            <w:color w:val="000000"/>
          </w:rPr>
          <w:t>experienced</w:t>
        </w:r>
      </w:ins>
      <w:del w:id="6" w:author="Tyran Steward" w:date="2019-01-29T13:24:00Z">
        <w:r w:rsidR="00C80B09" w:rsidDel="00750D33">
          <w:rPr>
            <w:rStyle w:val="apple-tab-span"/>
            <w:color w:val="000000"/>
          </w:rPr>
          <w:delText>faced</w:delText>
        </w:r>
      </w:del>
      <w:r w:rsidR="00C80B09">
        <w:rPr>
          <w:rStyle w:val="apple-tab-span"/>
          <w:color w:val="000000"/>
        </w:rPr>
        <w:t xml:space="preserve"> in the South</w:t>
      </w:r>
      <w:ins w:id="7" w:author="Tyran Steward" w:date="2019-01-29T13:25:00Z">
        <w:r w:rsidR="00750D33">
          <w:rPr>
            <w:rStyle w:val="apple-tab-span"/>
            <w:color w:val="000000"/>
          </w:rPr>
          <w:t xml:space="preserve">, especially in the wake of Reconstruction. Between </w:t>
        </w:r>
      </w:ins>
      <w:del w:id="8" w:author="Tyran Steward" w:date="2019-01-29T13:25:00Z">
        <w:r w:rsidR="00C80B09" w:rsidDel="00750D33">
          <w:rPr>
            <w:rStyle w:val="apple-tab-span"/>
            <w:color w:val="000000"/>
          </w:rPr>
          <w:delText xml:space="preserve"> – from about </w:delText>
        </w:r>
      </w:del>
      <w:r w:rsidR="00C80B09">
        <w:rPr>
          <w:rStyle w:val="apple-tab-span"/>
          <w:color w:val="000000"/>
        </w:rPr>
        <w:t xml:space="preserve">1890 </w:t>
      </w:r>
      <w:ins w:id="9" w:author="Tyran Steward" w:date="2019-01-29T13:25:00Z">
        <w:r w:rsidR="00750D33">
          <w:rPr>
            <w:rStyle w:val="apple-tab-span"/>
            <w:color w:val="000000"/>
          </w:rPr>
          <w:t xml:space="preserve">and </w:t>
        </w:r>
      </w:ins>
      <w:del w:id="10" w:author="Tyran Steward" w:date="2019-01-29T13:25:00Z">
        <w:r w:rsidR="00C80B09" w:rsidDel="00750D33">
          <w:rPr>
            <w:rStyle w:val="apple-tab-span"/>
            <w:color w:val="000000"/>
          </w:rPr>
          <w:delText xml:space="preserve">to </w:delText>
        </w:r>
      </w:del>
      <w:r w:rsidR="00C80B09">
        <w:rPr>
          <w:rStyle w:val="apple-tab-span"/>
          <w:color w:val="000000"/>
        </w:rPr>
        <w:t xml:space="preserve">1910, </w:t>
      </w:r>
      <w:ins w:id="11" w:author="Tyran Steward" w:date="2019-01-29T13:25:00Z">
        <w:r w:rsidR="00750D33">
          <w:rPr>
            <w:rStyle w:val="apple-tab-span"/>
            <w:color w:val="000000"/>
          </w:rPr>
          <w:t xml:space="preserve">white southerners created </w:t>
        </w:r>
      </w:ins>
      <w:del w:id="12" w:author="Tyran Steward" w:date="2019-01-29T13:25:00Z">
        <w:r w:rsidR="00C80B09" w:rsidDel="00750D33">
          <w:rPr>
            <w:rStyle w:val="apple-tab-span"/>
            <w:color w:val="000000"/>
          </w:rPr>
          <w:delText>the post-Civil War South</w:delText>
        </w:r>
        <w:r w:rsidR="00BD73EB" w:rsidDel="00750D33">
          <w:rPr>
            <w:rStyle w:val="apple-tab-span"/>
            <w:color w:val="000000"/>
          </w:rPr>
          <w:delText xml:space="preserve"> reinstated</w:delText>
        </w:r>
        <w:r w:rsidR="00A939A1" w:rsidDel="00750D33">
          <w:rPr>
            <w:rStyle w:val="apple-tab-span"/>
            <w:color w:val="000000"/>
          </w:rPr>
          <w:delText xml:space="preserve"> </w:delText>
        </w:r>
      </w:del>
      <w:r w:rsidR="00BD73EB">
        <w:rPr>
          <w:rStyle w:val="apple-tab-span"/>
          <w:color w:val="000000"/>
        </w:rPr>
        <w:t xml:space="preserve">Jim Crow laws </w:t>
      </w:r>
      <w:ins w:id="13" w:author="Tyran Steward" w:date="2019-01-29T13:26:00Z">
        <w:r w:rsidR="00750D33">
          <w:rPr>
            <w:rStyle w:val="apple-tab-span"/>
            <w:color w:val="000000"/>
          </w:rPr>
          <w:t>that suppressed the political rights of</w:t>
        </w:r>
      </w:ins>
      <w:del w:id="14" w:author="Tyran Steward" w:date="2019-01-29T13:26:00Z">
        <w:r w:rsidR="00A939A1" w:rsidDel="00750D33">
          <w:rPr>
            <w:rStyle w:val="apple-tab-span"/>
            <w:color w:val="000000"/>
          </w:rPr>
          <w:delText>excluding</w:delText>
        </w:r>
      </w:del>
      <w:r w:rsidR="00BD73EB">
        <w:rPr>
          <w:rStyle w:val="apple-tab-span"/>
          <w:color w:val="000000"/>
        </w:rPr>
        <w:t xml:space="preserve"> African</w:t>
      </w:r>
      <w:ins w:id="15" w:author="Tyran Steward" w:date="2019-01-29T13:26:00Z">
        <w:r w:rsidR="00750D33">
          <w:rPr>
            <w:rStyle w:val="apple-tab-span"/>
            <w:color w:val="000000"/>
          </w:rPr>
          <w:t xml:space="preserve"> </w:t>
        </w:r>
      </w:ins>
      <w:del w:id="16" w:author="Tyran Steward" w:date="2019-01-29T13:26:00Z">
        <w:r w:rsidR="00BD73EB" w:rsidDel="00750D33">
          <w:rPr>
            <w:rStyle w:val="apple-tab-span"/>
            <w:color w:val="000000"/>
          </w:rPr>
          <w:delText>-</w:delText>
        </w:r>
      </w:del>
      <w:r w:rsidR="00BD73EB">
        <w:rPr>
          <w:rStyle w:val="apple-tab-span"/>
          <w:color w:val="000000"/>
        </w:rPr>
        <w:t>Americans</w:t>
      </w:r>
      <w:del w:id="17" w:author="Tyran Steward" w:date="2019-01-29T13:26:00Z">
        <w:r w:rsidR="00BD73EB" w:rsidDel="00750D33">
          <w:rPr>
            <w:rStyle w:val="apple-tab-span"/>
            <w:color w:val="000000"/>
          </w:rPr>
          <w:delText xml:space="preserve"> from </w:delText>
        </w:r>
        <w:r w:rsidR="00A939A1" w:rsidDel="00750D33">
          <w:rPr>
            <w:rStyle w:val="apple-tab-span"/>
            <w:color w:val="000000"/>
          </w:rPr>
          <w:delText>political interests</w:delText>
        </w:r>
      </w:del>
      <w:r w:rsidR="00BD73EB">
        <w:rPr>
          <w:rStyle w:val="apple-tab-span"/>
          <w:color w:val="000000"/>
        </w:rPr>
        <w:t xml:space="preserve">. </w:t>
      </w:r>
      <w:ins w:id="18" w:author="Tyran Steward" w:date="2019-01-29T13:26:00Z">
        <w:r w:rsidR="00750D33">
          <w:rPr>
            <w:rStyle w:val="apple-tab-span"/>
            <w:color w:val="000000"/>
          </w:rPr>
          <w:t>In response, black southerners began to look to other areas of the country whey could achieve economic and political equality.</w:t>
        </w:r>
      </w:ins>
      <w:ins w:id="19" w:author="Tyran Steward" w:date="2019-01-29T13:27:00Z">
        <w:r w:rsidR="00750D33">
          <w:rPr>
            <w:rStyle w:val="apple-tab-span"/>
            <w:color w:val="000000"/>
          </w:rPr>
          <w:t xml:space="preserve"> </w:t>
        </w:r>
      </w:ins>
      <w:del w:id="20" w:author="Tyran Steward" w:date="2019-01-29T13:26:00Z">
        <w:r w:rsidR="00BD73EB" w:rsidDel="00750D33">
          <w:rPr>
            <w:rStyle w:val="apple-tab-span"/>
            <w:color w:val="000000"/>
          </w:rPr>
          <w:delText xml:space="preserve"> </w:delText>
        </w:r>
      </w:del>
      <w:r w:rsidR="00A80E17">
        <w:rPr>
          <w:rStyle w:val="apple-tab-span"/>
          <w:color w:val="000000"/>
        </w:rPr>
        <w:t>Th</w:t>
      </w:r>
      <w:ins w:id="21" w:author="Tyran Steward" w:date="2019-01-29T13:27:00Z">
        <w:r w:rsidR="00750D33">
          <w:rPr>
            <w:rStyle w:val="apple-tab-span"/>
            <w:color w:val="000000"/>
          </w:rPr>
          <w:t>e</w:t>
        </w:r>
      </w:ins>
      <w:del w:id="22" w:author="Tyran Steward" w:date="2019-01-29T13:27:00Z">
        <w:r w:rsidR="00A80E17" w:rsidDel="00750D33">
          <w:rPr>
            <w:rStyle w:val="apple-tab-span"/>
            <w:color w:val="000000"/>
          </w:rPr>
          <w:delText>is</w:delText>
        </w:r>
      </w:del>
      <w:r w:rsidR="00A80E17">
        <w:rPr>
          <w:rStyle w:val="apple-tab-span"/>
          <w:color w:val="000000"/>
        </w:rPr>
        <w:t xml:space="preserve"> migration was foremost a search for </w:t>
      </w:r>
      <w:commentRangeStart w:id="23"/>
      <w:r w:rsidR="00A80E17" w:rsidRPr="00750D33">
        <w:rPr>
          <w:rStyle w:val="apple-tab-span"/>
          <w:strike/>
          <w:color w:val="000000"/>
          <w:rPrChange w:id="24" w:author="Tyran Steward" w:date="2019-01-29T13:27:00Z">
            <w:rPr>
              <w:rStyle w:val="apple-tab-span"/>
              <w:color w:val="000000"/>
            </w:rPr>
          </w:rPrChange>
        </w:rPr>
        <w:t>luxuries</w:t>
      </w:r>
      <w:commentRangeEnd w:id="23"/>
      <w:r w:rsidR="00750D33">
        <w:rPr>
          <w:rStyle w:val="CommentReference"/>
          <w:rFonts w:asciiTheme="minorHAnsi" w:eastAsiaTheme="minorEastAsia" w:hAnsiTheme="minorHAnsi" w:cstheme="minorBidi"/>
        </w:rPr>
        <w:commentReference w:id="23"/>
      </w:r>
      <w:r w:rsidR="00A80E17">
        <w:rPr>
          <w:rStyle w:val="apple-tab-span"/>
          <w:color w:val="000000"/>
        </w:rPr>
        <w:t xml:space="preserve"> </w:t>
      </w:r>
      <w:ins w:id="25" w:author="Tyran Steward" w:date="2019-01-29T13:28:00Z">
        <w:r w:rsidR="00750D33">
          <w:rPr>
            <w:rStyle w:val="apple-tab-span"/>
            <w:color w:val="000000"/>
          </w:rPr>
          <w:t xml:space="preserve">political freedom, namely </w:t>
        </w:r>
      </w:ins>
      <w:del w:id="26" w:author="Tyran Steward" w:date="2019-01-29T13:28:00Z">
        <w:r w:rsidR="00A80E17" w:rsidDel="00750D33">
          <w:rPr>
            <w:rStyle w:val="apple-tab-span"/>
            <w:color w:val="000000"/>
          </w:rPr>
          <w:delText xml:space="preserve">such as </w:delText>
        </w:r>
      </w:del>
      <w:r w:rsidR="00A80E17">
        <w:rPr>
          <w:rStyle w:val="apple-tab-span"/>
          <w:color w:val="000000"/>
        </w:rPr>
        <w:t xml:space="preserve">the right to vote and </w:t>
      </w:r>
      <w:ins w:id="27" w:author="Tyran Steward" w:date="2019-01-29T13:28:00Z">
        <w:r w:rsidR="00750D33">
          <w:rPr>
            <w:rStyle w:val="apple-tab-span"/>
            <w:color w:val="000000"/>
          </w:rPr>
          <w:t>the right to run for</w:t>
        </w:r>
      </w:ins>
      <w:del w:id="28" w:author="Tyran Steward" w:date="2019-01-29T13:28:00Z">
        <w:r w:rsidR="00A80E17" w:rsidDel="00750D33">
          <w:rPr>
            <w:rStyle w:val="apple-tab-span"/>
            <w:color w:val="000000"/>
          </w:rPr>
          <w:delText>serve in</w:delText>
        </w:r>
      </w:del>
      <w:r w:rsidR="00A80E17">
        <w:rPr>
          <w:rStyle w:val="apple-tab-span"/>
          <w:color w:val="000000"/>
        </w:rPr>
        <w:t xml:space="preserve"> public office</w:t>
      </w:r>
      <w:ins w:id="29" w:author="Tyran Steward" w:date="2019-01-29T13:28:00Z">
        <w:r w:rsidR="00750D33">
          <w:rPr>
            <w:rStyle w:val="apple-tab-span"/>
            <w:color w:val="000000"/>
          </w:rPr>
          <w:t>. It also represented a desire to escape the harsh</w:t>
        </w:r>
      </w:ins>
      <w:ins w:id="30" w:author="Tyran Steward" w:date="2019-01-29T13:29:00Z">
        <w:r w:rsidR="00750D33">
          <w:rPr>
            <w:rStyle w:val="apple-tab-span"/>
            <w:color w:val="000000"/>
          </w:rPr>
          <w:t xml:space="preserve"> economic</w:t>
        </w:r>
      </w:ins>
      <w:ins w:id="31" w:author="Tyran Steward" w:date="2019-01-29T13:28:00Z">
        <w:r w:rsidR="00750D33">
          <w:rPr>
            <w:rStyle w:val="apple-tab-span"/>
            <w:color w:val="000000"/>
          </w:rPr>
          <w:t xml:space="preserve"> realities</w:t>
        </w:r>
      </w:ins>
      <w:r w:rsidR="00A80E17">
        <w:rPr>
          <w:rStyle w:val="apple-tab-span"/>
          <w:color w:val="000000"/>
        </w:rPr>
        <w:t xml:space="preserve"> </w:t>
      </w:r>
      <w:del w:id="32" w:author="Tyran Steward" w:date="2019-01-29T13:29:00Z">
        <w:r w:rsidR="00A80E17" w:rsidDel="00750D33">
          <w:rPr>
            <w:rStyle w:val="apple-tab-span"/>
            <w:color w:val="000000"/>
          </w:rPr>
          <w:delText xml:space="preserve">in face of white monopolization </w:delText>
        </w:r>
      </w:del>
      <w:r w:rsidR="00A80E17">
        <w:rPr>
          <w:rStyle w:val="apple-tab-span"/>
          <w:color w:val="000000"/>
        </w:rPr>
        <w:t>of the sharecropping system.</w:t>
      </w:r>
      <w:r w:rsidR="007522B9">
        <w:rPr>
          <w:rStyle w:val="apple-tab-span"/>
          <w:color w:val="000000"/>
        </w:rPr>
        <w:t xml:space="preserve"> </w:t>
      </w:r>
      <w:ins w:id="33" w:author="Tyran Steward" w:date="2019-01-29T13:29:00Z">
        <w:r w:rsidR="00750D33">
          <w:rPr>
            <w:rStyle w:val="apple-tab-span"/>
            <w:color w:val="000000"/>
          </w:rPr>
          <w:t xml:space="preserve">African Americans also desired to live in a place where white racial violence did not exist. As </w:t>
        </w:r>
      </w:ins>
      <w:del w:id="34" w:author="Tyran Steward" w:date="2019-01-29T13:29:00Z">
        <w:r w:rsidR="007522B9" w:rsidDel="00750D33">
          <w:rPr>
            <w:rStyle w:val="apple-tab-span"/>
            <w:color w:val="000000"/>
          </w:rPr>
          <w:delText xml:space="preserve"> Whe</w:delText>
        </w:r>
        <w:r w:rsidR="00A80E17" w:rsidDel="00750D33">
          <w:rPr>
            <w:rStyle w:val="apple-tab-span"/>
            <w:color w:val="000000"/>
          </w:rPr>
          <w:delText>n</w:delText>
        </w:r>
      </w:del>
      <w:r w:rsidR="007522B9">
        <w:rPr>
          <w:rStyle w:val="apple-tab-span"/>
          <w:color w:val="000000"/>
        </w:rPr>
        <w:t xml:space="preserve"> lynching </w:t>
      </w:r>
      <w:del w:id="35" w:author="Tyran Steward" w:date="2019-01-29T13:29:00Z">
        <w:r w:rsidR="007522B9" w:rsidDel="00750D33">
          <w:rPr>
            <w:rStyle w:val="apple-tab-span"/>
            <w:color w:val="000000"/>
          </w:rPr>
          <w:delText xml:space="preserve">had </w:delText>
        </w:r>
      </w:del>
      <w:r w:rsidR="007522B9">
        <w:rPr>
          <w:rStyle w:val="apple-tab-span"/>
          <w:color w:val="000000"/>
        </w:rPr>
        <w:t>bec</w:t>
      </w:r>
      <w:ins w:id="36" w:author="Tyran Steward" w:date="2019-01-29T13:29:00Z">
        <w:r w:rsidR="00750D33">
          <w:rPr>
            <w:rStyle w:val="apple-tab-span"/>
            <w:color w:val="000000"/>
          </w:rPr>
          <w:t>a</w:t>
        </w:r>
      </w:ins>
      <w:del w:id="37" w:author="Tyran Steward" w:date="2019-01-29T13:29:00Z">
        <w:r w:rsidR="007522B9" w:rsidDel="00750D33">
          <w:rPr>
            <w:rStyle w:val="apple-tab-span"/>
            <w:color w:val="000000"/>
          </w:rPr>
          <w:delText>o</w:delText>
        </w:r>
      </w:del>
      <w:r w:rsidR="007522B9">
        <w:rPr>
          <w:rStyle w:val="apple-tab-span"/>
          <w:color w:val="000000"/>
        </w:rPr>
        <w:t xml:space="preserve">me </w:t>
      </w:r>
      <w:ins w:id="38" w:author="Tyran Steward" w:date="2019-01-29T13:29:00Z">
        <w:r w:rsidR="00750D33">
          <w:rPr>
            <w:rStyle w:val="apple-tab-span"/>
            <w:color w:val="000000"/>
          </w:rPr>
          <w:t xml:space="preserve">more prevalent across </w:t>
        </w:r>
      </w:ins>
      <w:del w:id="39" w:author="Tyran Steward" w:date="2019-01-29T13:30:00Z">
        <w:r w:rsidR="007522B9" w:rsidDel="00750D33">
          <w:rPr>
            <w:rStyle w:val="apple-tab-span"/>
            <w:color w:val="000000"/>
          </w:rPr>
          <w:delText>a</w:delText>
        </w:r>
        <w:r w:rsidR="00A80E17" w:rsidDel="00750D33">
          <w:rPr>
            <w:rStyle w:val="apple-tab-span"/>
            <w:color w:val="000000"/>
          </w:rPr>
          <w:delText xml:space="preserve"> socially accepted</w:delText>
        </w:r>
        <w:r w:rsidR="007522B9" w:rsidDel="00750D33">
          <w:rPr>
            <w:rStyle w:val="apple-tab-span"/>
            <w:color w:val="000000"/>
          </w:rPr>
          <w:delText xml:space="preserve"> activity</w:delText>
        </w:r>
        <w:r w:rsidR="00A80E17" w:rsidDel="00750D33">
          <w:rPr>
            <w:rStyle w:val="apple-tab-span"/>
            <w:color w:val="000000"/>
          </w:rPr>
          <w:delText xml:space="preserve"> in </w:delText>
        </w:r>
      </w:del>
      <w:r w:rsidR="00A80E17">
        <w:rPr>
          <w:rStyle w:val="apple-tab-span"/>
          <w:color w:val="000000"/>
        </w:rPr>
        <w:t>the South</w:t>
      </w:r>
      <w:r w:rsidR="007522B9">
        <w:rPr>
          <w:rStyle w:val="apple-tab-span"/>
          <w:color w:val="000000"/>
        </w:rPr>
        <w:t xml:space="preserve">, </w:t>
      </w:r>
      <w:ins w:id="40" w:author="Tyran Steward" w:date="2019-01-29T13:30:00Z">
        <w:r w:rsidR="00750D33">
          <w:rPr>
            <w:rStyle w:val="apple-tab-span"/>
            <w:color w:val="000000"/>
          </w:rPr>
          <w:t xml:space="preserve">black southerners were compelled to pack up their bags and head northward and westward. Given the challenges they encountered, however, the first phase of </w:t>
        </w:r>
      </w:ins>
      <w:del w:id="41" w:author="Tyran Steward" w:date="2019-01-29T13:30:00Z">
        <w:r w:rsidR="007522B9" w:rsidDel="00750D33">
          <w:rPr>
            <w:rStyle w:val="apple-tab-span"/>
            <w:color w:val="000000"/>
          </w:rPr>
          <w:delText xml:space="preserve">African-Americans </w:delText>
        </w:r>
        <w:r w:rsidR="00A80E17" w:rsidDel="00750D33">
          <w:rPr>
            <w:rStyle w:val="apple-tab-span"/>
            <w:color w:val="000000"/>
          </w:rPr>
          <w:delText>were forced to pursue better opportunities in the North</w:delText>
        </w:r>
        <w:r w:rsidR="007522B9" w:rsidDel="00750D33">
          <w:rPr>
            <w:rStyle w:val="apple-tab-span"/>
            <w:color w:val="000000"/>
          </w:rPr>
          <w:delText xml:space="preserve">.  </w:delText>
        </w:r>
      </w:del>
      <w:ins w:id="42" w:author="Tyran Steward" w:date="2019-01-29T13:31:00Z">
        <w:r w:rsidR="00750D33">
          <w:rPr>
            <w:rStyle w:val="apple-tab-span"/>
            <w:color w:val="000000"/>
          </w:rPr>
          <w:t xml:space="preserve">the </w:t>
        </w:r>
      </w:ins>
      <w:del w:id="43" w:author="Tyran Steward" w:date="2019-01-29T13:31:00Z">
        <w:r w:rsidR="007522B9" w:rsidDel="00750D33">
          <w:rPr>
            <w:rStyle w:val="apple-tab-span"/>
            <w:color w:val="000000"/>
          </w:rPr>
          <w:delText xml:space="preserve">In this essay, I will argue that the First </w:delText>
        </w:r>
      </w:del>
      <w:r w:rsidR="007522B9">
        <w:rPr>
          <w:rStyle w:val="apple-tab-span"/>
          <w:color w:val="000000"/>
        </w:rPr>
        <w:t xml:space="preserve">Great Migration was </w:t>
      </w:r>
      <w:ins w:id="44" w:author="Tyran Steward" w:date="2019-01-29T13:31:00Z">
        <w:r w:rsidR="00750D33">
          <w:rPr>
            <w:rStyle w:val="apple-tab-span"/>
            <w:color w:val="000000"/>
          </w:rPr>
          <w:t xml:space="preserve">not the </w:t>
        </w:r>
      </w:ins>
      <w:del w:id="45" w:author="Tyran Steward" w:date="2019-01-29T13:31:00Z">
        <w:r w:rsidR="007522B9" w:rsidDel="00750D33">
          <w:rPr>
            <w:rStyle w:val="apple-tab-span"/>
            <w:color w:val="000000"/>
          </w:rPr>
          <w:delText xml:space="preserve">less of a </w:delText>
        </w:r>
      </w:del>
      <w:r w:rsidR="007522B9">
        <w:rPr>
          <w:rStyle w:val="apple-tab-span"/>
          <w:color w:val="000000"/>
        </w:rPr>
        <w:t>success</w:t>
      </w:r>
      <w:ins w:id="46" w:author="Tyran Steward" w:date="2019-01-29T13:31:00Z">
        <w:r w:rsidR="00750D33">
          <w:rPr>
            <w:rStyle w:val="apple-tab-span"/>
            <w:color w:val="000000"/>
          </w:rPr>
          <w:t xml:space="preserve"> black migrants envisioned during their exodus </w:t>
        </w:r>
      </w:ins>
      <w:del w:id="47" w:author="Tyran Steward" w:date="2019-01-29T13:32:00Z">
        <w:r w:rsidR="007522B9" w:rsidDel="00750D33">
          <w:rPr>
            <w:rStyle w:val="apple-tab-span"/>
            <w:color w:val="000000"/>
          </w:rPr>
          <w:delText xml:space="preserve"> than it </w:delText>
        </w:r>
        <w:r w:rsidR="00A80E17" w:rsidDel="00750D33">
          <w:rPr>
            <w:rStyle w:val="apple-tab-span"/>
            <w:color w:val="000000"/>
          </w:rPr>
          <w:delText>i</w:delText>
        </w:r>
        <w:r w:rsidR="007522B9" w:rsidDel="00750D33">
          <w:rPr>
            <w:rStyle w:val="apple-tab-span"/>
            <w:color w:val="000000"/>
          </w:rPr>
          <w:delText xml:space="preserve">s purported to </w:delText>
        </w:r>
        <w:r w:rsidR="00A80E17" w:rsidDel="00750D33">
          <w:rPr>
            <w:rStyle w:val="apple-tab-span"/>
            <w:color w:val="000000"/>
          </w:rPr>
          <w:delText>have been</w:delText>
        </w:r>
        <w:r w:rsidR="007522B9" w:rsidDel="00750D33">
          <w:rPr>
            <w:rStyle w:val="apple-tab-span"/>
            <w:color w:val="000000"/>
          </w:rPr>
          <w:delText xml:space="preserve"> by outlining some of the additional problems that millions of African-Americans faced when they migrated </w:delText>
        </w:r>
      </w:del>
      <w:r w:rsidR="007522B9">
        <w:rPr>
          <w:rStyle w:val="apple-tab-span"/>
          <w:color w:val="000000"/>
        </w:rPr>
        <w:t xml:space="preserve">to the </w:t>
      </w:r>
      <w:commentRangeStart w:id="48"/>
      <w:r w:rsidR="00741945">
        <w:rPr>
          <w:rStyle w:val="apple-tab-span"/>
          <w:color w:val="000000"/>
        </w:rPr>
        <w:t>N</w:t>
      </w:r>
      <w:r w:rsidR="007522B9">
        <w:rPr>
          <w:rStyle w:val="apple-tab-span"/>
          <w:color w:val="000000"/>
        </w:rPr>
        <w:t>orth</w:t>
      </w:r>
      <w:commentRangeEnd w:id="48"/>
      <w:r w:rsidR="00750D33">
        <w:rPr>
          <w:rStyle w:val="CommentReference"/>
          <w:rFonts w:asciiTheme="minorHAnsi" w:eastAsiaTheme="minorEastAsia" w:hAnsiTheme="minorHAnsi" w:cstheme="minorBidi"/>
        </w:rPr>
        <w:commentReference w:id="48"/>
      </w:r>
      <w:r w:rsidR="007522B9">
        <w:rPr>
          <w:rStyle w:val="apple-tab-span"/>
          <w:color w:val="000000"/>
        </w:rPr>
        <w:t>.</w:t>
      </w:r>
      <w:r w:rsidR="00213C54">
        <w:rPr>
          <w:rStyle w:val="apple-tab-span"/>
          <w:color w:val="000000"/>
        </w:rPr>
        <w:t xml:space="preserve">  </w:t>
      </w:r>
    </w:p>
    <w:p w14:paraId="25B15B56" w14:textId="7E75B898" w:rsidR="00245320" w:rsidRDefault="00DA5827" w:rsidP="003C67BE">
      <w:pPr>
        <w:pStyle w:val="NormalWeb"/>
        <w:spacing w:before="0" w:beforeAutospacing="0" w:after="0" w:afterAutospacing="0" w:line="480" w:lineRule="auto"/>
        <w:rPr>
          <w:color w:val="000000"/>
        </w:rPr>
      </w:pPr>
      <w:r>
        <w:rPr>
          <w:color w:val="000000"/>
        </w:rPr>
        <w:tab/>
      </w:r>
      <w:r w:rsidR="001E0F35">
        <w:rPr>
          <w:color w:val="000000"/>
        </w:rPr>
        <w:t>The</w:t>
      </w:r>
      <w:r w:rsidR="00213C54">
        <w:rPr>
          <w:color w:val="000000"/>
        </w:rPr>
        <w:t xml:space="preserve">ir dream </w:t>
      </w:r>
      <w:r w:rsidR="001E0F35">
        <w:rPr>
          <w:color w:val="000000"/>
        </w:rPr>
        <w:t xml:space="preserve">was not just </w:t>
      </w:r>
      <w:ins w:id="49" w:author="Tyran Steward" w:date="2019-01-29T13:33:00Z">
        <w:r w:rsidR="00750D33">
          <w:rPr>
            <w:color w:val="000000"/>
          </w:rPr>
          <w:t xml:space="preserve">to achieve </w:t>
        </w:r>
      </w:ins>
      <w:r w:rsidR="001E0F35">
        <w:rPr>
          <w:color w:val="000000"/>
        </w:rPr>
        <w:t xml:space="preserve">racial equality but </w:t>
      </w:r>
      <w:r w:rsidR="00213C54">
        <w:rPr>
          <w:color w:val="000000"/>
        </w:rPr>
        <w:t xml:space="preserve">also </w:t>
      </w:r>
      <w:ins w:id="50" w:author="Tyran Steward" w:date="2019-01-29T13:33:00Z">
        <w:r w:rsidR="00750D33">
          <w:rPr>
            <w:color w:val="000000"/>
          </w:rPr>
          <w:t xml:space="preserve">to secure better jobs and </w:t>
        </w:r>
      </w:ins>
      <w:r w:rsidR="001E0F35">
        <w:rPr>
          <w:color w:val="000000"/>
        </w:rPr>
        <w:t>political</w:t>
      </w:r>
      <w:ins w:id="51" w:author="Tyran Steward" w:date="2019-01-29T13:33:00Z">
        <w:r w:rsidR="00750D33">
          <w:rPr>
            <w:color w:val="000000"/>
          </w:rPr>
          <w:t xml:space="preserve"> opportunity.</w:t>
        </w:r>
      </w:ins>
      <w:r w:rsidR="001E0F35">
        <w:rPr>
          <w:color w:val="000000"/>
        </w:rPr>
        <w:t xml:space="preserve"> </w:t>
      </w:r>
      <w:commentRangeStart w:id="52"/>
      <w:del w:id="53" w:author="Tyran Steward" w:date="2019-01-29T13:33:00Z">
        <w:r w:rsidR="00213C54" w:rsidRPr="00750D33" w:rsidDel="00750D33">
          <w:rPr>
            <w:strike/>
            <w:color w:val="000000"/>
            <w:rPrChange w:id="54" w:author="Tyran Steward" w:date="2019-01-29T13:33:00Z">
              <w:rPr>
                <w:color w:val="000000"/>
              </w:rPr>
            </w:rPrChange>
          </w:rPr>
          <w:delText>flexibility and</w:delText>
        </w:r>
        <w:r w:rsidR="001E0F35" w:rsidRPr="00750D33" w:rsidDel="00750D33">
          <w:rPr>
            <w:strike/>
            <w:color w:val="000000"/>
            <w:rPrChange w:id="55" w:author="Tyran Steward" w:date="2019-01-29T13:33:00Z">
              <w:rPr>
                <w:color w:val="000000"/>
              </w:rPr>
            </w:rPrChange>
          </w:rPr>
          <w:delText xml:space="preserve"> jobs.  </w:delText>
        </w:r>
      </w:del>
      <w:r w:rsidR="00743AE0" w:rsidRPr="00750D33">
        <w:rPr>
          <w:strike/>
          <w:color w:val="000000"/>
          <w:rPrChange w:id="56" w:author="Tyran Steward" w:date="2019-01-29T13:33:00Z">
            <w:rPr>
              <w:color w:val="000000"/>
            </w:rPr>
          </w:rPrChange>
        </w:rPr>
        <w:t>Here I argue</w:t>
      </w:r>
      <w:r w:rsidR="00743AE0">
        <w:rPr>
          <w:color w:val="000000"/>
        </w:rPr>
        <w:t xml:space="preserve"> </w:t>
      </w:r>
      <w:commentRangeEnd w:id="52"/>
      <w:r w:rsidR="00750D33">
        <w:rPr>
          <w:rStyle w:val="CommentReference"/>
          <w:rFonts w:asciiTheme="minorHAnsi" w:eastAsiaTheme="minorEastAsia" w:hAnsiTheme="minorHAnsi" w:cstheme="minorBidi"/>
        </w:rPr>
        <w:commentReference w:id="52"/>
      </w:r>
      <w:ins w:id="57" w:author="Tyran Steward" w:date="2019-01-29T13:35:00Z">
        <w:r w:rsidR="00750D33">
          <w:rPr>
            <w:color w:val="000000"/>
          </w:rPr>
          <w:t xml:space="preserve"> Whereas the South’s </w:t>
        </w:r>
      </w:ins>
      <w:del w:id="58" w:author="Tyran Steward" w:date="2019-01-29T13:35:00Z">
        <w:r w:rsidR="00743AE0" w:rsidDel="00750D33">
          <w:rPr>
            <w:color w:val="000000"/>
          </w:rPr>
          <w:delText xml:space="preserve">that </w:delText>
        </w:r>
        <w:r w:rsidR="00F2138C" w:rsidDel="00750D33">
          <w:rPr>
            <w:color w:val="000000"/>
          </w:rPr>
          <w:delText>the</w:delText>
        </w:r>
      </w:del>
      <w:ins w:id="59" w:author="Tyran Steward" w:date="2019-01-29T13:35:00Z">
        <w:r w:rsidR="00750D33">
          <w:rPr>
            <w:color w:val="000000"/>
          </w:rPr>
          <w:t xml:space="preserve">segregationist system had been </w:t>
        </w:r>
      </w:ins>
      <w:ins w:id="60" w:author="Tyran Steward" w:date="2019-01-29T13:36:00Z">
        <w:r w:rsidR="00750D33">
          <w:rPr>
            <w:color w:val="000000"/>
          </w:rPr>
          <w:t>underpinned</w:t>
        </w:r>
      </w:ins>
      <w:ins w:id="61" w:author="Tyran Steward" w:date="2019-01-29T13:35:00Z">
        <w:r w:rsidR="00750D33">
          <w:rPr>
            <w:color w:val="000000"/>
          </w:rPr>
          <w:t xml:space="preserve"> by law, African Americans confronted a </w:t>
        </w:r>
      </w:ins>
      <w:del w:id="62" w:author="Tyran Steward" w:date="2019-01-29T13:36:00Z">
        <w:r w:rsidR="00F2138C" w:rsidDel="00750D33">
          <w:rPr>
            <w:color w:val="000000"/>
          </w:rPr>
          <w:delText xml:space="preserve"> </w:delText>
        </w:r>
      </w:del>
      <w:del w:id="63" w:author="Tyran Steward" w:date="2019-01-29T13:35:00Z">
        <w:r w:rsidR="00F2138C" w:rsidDel="00750D33">
          <w:rPr>
            <w:color w:val="000000"/>
          </w:rPr>
          <w:delText>“separate but equal” policy of the South</w:delText>
        </w:r>
        <w:r w:rsidR="00743AE0" w:rsidDel="00750D33">
          <w:rPr>
            <w:color w:val="000000"/>
          </w:rPr>
          <w:delText xml:space="preserve"> was mirrored by</w:delText>
        </w:r>
        <w:r w:rsidR="00F2138C" w:rsidDel="00750D33">
          <w:rPr>
            <w:color w:val="000000"/>
          </w:rPr>
          <w:delText xml:space="preserve"> the </w:delText>
        </w:r>
      </w:del>
      <w:ins w:id="64" w:author="Tyran Steward" w:date="2019-01-29T13:36:00Z">
        <w:r w:rsidR="00750D33">
          <w:rPr>
            <w:color w:val="000000"/>
          </w:rPr>
          <w:t>n</w:t>
        </w:r>
      </w:ins>
      <w:del w:id="65" w:author="Tyran Steward" w:date="2019-01-29T13:36:00Z">
        <w:r w:rsidR="00F2138C" w:rsidDel="00750D33">
          <w:rPr>
            <w:color w:val="000000"/>
          </w:rPr>
          <w:delText>N</w:delText>
        </w:r>
      </w:del>
      <w:r w:rsidR="00F2138C">
        <w:rPr>
          <w:color w:val="000000"/>
        </w:rPr>
        <w:t>orthern version of Jim Crow</w:t>
      </w:r>
      <w:ins w:id="66" w:author="Tyran Steward" w:date="2019-01-29T13:36:00Z">
        <w:r w:rsidR="00750D33">
          <w:rPr>
            <w:color w:val="000000"/>
          </w:rPr>
          <w:t xml:space="preserve"> that was supported informally by practice. In particular, white race liberals in </w:t>
        </w:r>
      </w:ins>
      <w:ins w:id="67" w:author="Tyran Steward" w:date="2019-01-29T13:37:00Z">
        <w:r w:rsidR="00750D33">
          <w:rPr>
            <w:color w:val="000000"/>
          </w:rPr>
          <w:t>the</w:t>
        </w:r>
      </w:ins>
      <w:ins w:id="68" w:author="Tyran Steward" w:date="2019-01-29T13:36:00Z">
        <w:r w:rsidR="00750D33">
          <w:rPr>
            <w:color w:val="000000"/>
          </w:rPr>
          <w:t xml:space="preserve"> </w:t>
        </w:r>
      </w:ins>
      <w:ins w:id="69" w:author="Tyran Steward" w:date="2019-01-29T13:37:00Z">
        <w:r w:rsidR="00750D33">
          <w:rPr>
            <w:color w:val="000000"/>
          </w:rPr>
          <w:t xml:space="preserve">North </w:t>
        </w:r>
      </w:ins>
      <w:del w:id="70" w:author="Tyran Steward" w:date="2019-01-29T13:37:00Z">
        <w:r w:rsidR="00F2138C" w:rsidDel="00750D33">
          <w:rPr>
            <w:color w:val="000000"/>
          </w:rPr>
          <w:delText xml:space="preserve">, better known as Northern racial </w:delText>
        </w:r>
        <w:r w:rsidR="00BB4635" w:rsidDel="00750D33">
          <w:rPr>
            <w:color w:val="000000"/>
          </w:rPr>
          <w:delText>liberalism</w:delText>
        </w:r>
        <w:r w:rsidR="00357C5F" w:rsidDel="00750D33">
          <w:rPr>
            <w:color w:val="000000"/>
          </w:rPr>
          <w:delText xml:space="preserve"> (which </w:delText>
        </w:r>
      </w:del>
      <w:r w:rsidR="00357C5F">
        <w:rPr>
          <w:color w:val="000000"/>
        </w:rPr>
        <w:t>viewed statutory remedies as sufficient</w:t>
      </w:r>
      <w:del w:id="71" w:author="Tyran Steward" w:date="2019-01-29T13:37:00Z">
        <w:r w:rsidR="00357C5F" w:rsidDel="00750D33">
          <w:rPr>
            <w:color w:val="000000"/>
          </w:rPr>
          <w:delText>)</w:delText>
        </w:r>
      </w:del>
      <w:r w:rsidR="00743AE0">
        <w:rPr>
          <w:color w:val="000000"/>
        </w:rPr>
        <w:t>.</w:t>
      </w:r>
      <w:r w:rsidR="00D50EEA">
        <w:rPr>
          <w:color w:val="000000"/>
        </w:rPr>
        <w:t xml:space="preserve"> </w:t>
      </w:r>
      <w:ins w:id="72" w:author="Tyran Steward" w:date="2019-01-29T13:37:00Z">
        <w:r w:rsidR="00750D33">
          <w:rPr>
            <w:color w:val="000000"/>
          </w:rPr>
          <w:t>They espoused what became known as northern racial liberalism, that is, they advocated for</w:t>
        </w:r>
      </w:ins>
      <w:ins w:id="73" w:author="Tyran Steward" w:date="2019-01-29T13:38:00Z">
        <w:r w:rsidR="00750D33">
          <w:rPr>
            <w:color w:val="000000"/>
          </w:rPr>
          <w:t xml:space="preserve"> political equality of all races but cautioned that the state could not intervene into existing </w:t>
        </w:r>
      </w:ins>
      <w:ins w:id="74" w:author="Tyran Steward" w:date="2019-01-29T13:39:00Z">
        <w:r w:rsidR="00750D33">
          <w:rPr>
            <w:color w:val="000000"/>
          </w:rPr>
          <w:t>political</w:t>
        </w:r>
      </w:ins>
      <w:ins w:id="75" w:author="Tyran Steward" w:date="2019-01-29T13:38:00Z">
        <w:r w:rsidR="00750D33">
          <w:rPr>
            <w:color w:val="000000"/>
          </w:rPr>
          <w:t xml:space="preserve"> </w:t>
        </w:r>
      </w:ins>
      <w:ins w:id="76" w:author="Tyran Steward" w:date="2019-01-29T13:39:00Z">
        <w:r w:rsidR="00750D33">
          <w:rPr>
            <w:color w:val="000000"/>
          </w:rPr>
          <w:t xml:space="preserve">and social relations to enforce that equality. The results were predictable. Black migrants confronted an informal color line that mirrored the </w:t>
        </w:r>
      </w:ins>
      <w:ins w:id="77" w:author="Tyran Steward" w:date="2019-01-29T13:40:00Z">
        <w:r w:rsidR="00750D33">
          <w:rPr>
            <w:color w:val="000000"/>
          </w:rPr>
          <w:t xml:space="preserve">barriers they faced in the </w:t>
        </w:r>
        <w:r w:rsidR="00750D33">
          <w:rPr>
            <w:color w:val="000000"/>
          </w:rPr>
          <w:lastRenderedPageBreak/>
          <w:t>South. More specifically, they</w:t>
        </w:r>
      </w:ins>
      <w:ins w:id="78" w:author="Tyran Steward" w:date="2019-01-29T13:41:00Z">
        <w:r w:rsidR="00750D33">
          <w:rPr>
            <w:color w:val="000000"/>
          </w:rPr>
          <w:t xml:space="preserve"> </w:t>
        </w:r>
      </w:ins>
      <w:ins w:id="79" w:author="Tyran Steward" w:date="2019-01-29T13:40:00Z">
        <w:r w:rsidR="00750D33">
          <w:rPr>
            <w:color w:val="000000"/>
          </w:rPr>
          <w:t>faced</w:t>
        </w:r>
      </w:ins>
      <w:ins w:id="80" w:author="Tyran Steward" w:date="2019-01-29T13:37:00Z">
        <w:r w:rsidR="00750D33">
          <w:rPr>
            <w:color w:val="000000"/>
          </w:rPr>
          <w:t xml:space="preserve"> </w:t>
        </w:r>
      </w:ins>
      <w:ins w:id="81" w:author="Tyran Steward" w:date="2019-01-29T13:40:00Z">
        <w:r w:rsidR="00750D33">
          <w:rPr>
            <w:color w:val="000000"/>
          </w:rPr>
          <w:t xml:space="preserve">discrimination </w:t>
        </w:r>
      </w:ins>
      <w:del w:id="82" w:author="Tyran Steward" w:date="2019-01-29T13:40:00Z">
        <w:r w:rsidR="00D50EEA" w:rsidDel="00750D33">
          <w:rPr>
            <w:color w:val="000000"/>
          </w:rPr>
          <w:delText xml:space="preserve"> </w:delText>
        </w:r>
        <w:r w:rsidR="008739BB" w:rsidDel="00750D33">
          <w:rPr>
            <w:color w:val="000000"/>
          </w:rPr>
          <w:delText xml:space="preserve">I will also argue that they faced more </w:delText>
        </w:r>
      </w:del>
      <w:ins w:id="83" w:author="Tyran Steward" w:date="2019-01-29T13:41:00Z">
        <w:r w:rsidR="00750D33">
          <w:rPr>
            <w:color w:val="000000"/>
          </w:rPr>
          <w:t xml:space="preserve">in </w:t>
        </w:r>
      </w:ins>
      <w:del w:id="84" w:author="Tyran Steward" w:date="2019-01-29T13:41:00Z">
        <w:r w:rsidR="008739BB" w:rsidDel="00750D33">
          <w:rPr>
            <w:color w:val="000000"/>
          </w:rPr>
          <w:delText>restrictions with regards to</w:delText>
        </w:r>
      </w:del>
      <w:r w:rsidR="008739BB">
        <w:rPr>
          <w:color w:val="000000"/>
        </w:rPr>
        <w:t xml:space="preserve"> housing </w:t>
      </w:r>
      <w:ins w:id="85" w:author="Tyran Steward" w:date="2019-01-29T13:41:00Z">
        <w:r w:rsidR="00750D33">
          <w:rPr>
            <w:color w:val="000000"/>
          </w:rPr>
          <w:t xml:space="preserve">and in </w:t>
        </w:r>
      </w:ins>
      <w:del w:id="86" w:author="Tyran Steward" w:date="2019-01-29T13:41:00Z">
        <w:r w:rsidR="008739BB" w:rsidDel="00750D33">
          <w:rPr>
            <w:color w:val="000000"/>
          </w:rPr>
          <w:delText xml:space="preserve">due to </w:delText>
        </w:r>
      </w:del>
      <w:r w:rsidR="008739BB">
        <w:rPr>
          <w:color w:val="000000"/>
        </w:rPr>
        <w:t xml:space="preserve">the </w:t>
      </w:r>
      <w:r w:rsidR="004E71E8">
        <w:rPr>
          <w:color w:val="000000"/>
        </w:rPr>
        <w:t>industrial</w:t>
      </w:r>
      <w:ins w:id="87" w:author="Tyran Steward" w:date="2019-01-29T13:41:00Z">
        <w:r w:rsidR="00750D33">
          <w:rPr>
            <w:color w:val="000000"/>
          </w:rPr>
          <w:t xml:space="preserve"> sectors </w:t>
        </w:r>
      </w:ins>
      <w:del w:id="88" w:author="Tyran Steward" w:date="2019-01-29T13:41:00Z">
        <w:r w:rsidR="004E71E8" w:rsidDel="00750D33">
          <w:rPr>
            <w:color w:val="000000"/>
          </w:rPr>
          <w:delText xml:space="preserve"> market system </w:delText>
        </w:r>
      </w:del>
      <w:r w:rsidR="004E71E8">
        <w:rPr>
          <w:color w:val="000000"/>
        </w:rPr>
        <w:t>of the North</w:t>
      </w:r>
      <w:r w:rsidR="00D50EEA">
        <w:rPr>
          <w:color w:val="000000"/>
        </w:rPr>
        <w:t xml:space="preserve"> (</w:t>
      </w:r>
      <w:r w:rsidR="004E71E8">
        <w:rPr>
          <w:color w:val="000000"/>
        </w:rPr>
        <w:t>especially in cities like Chicago, Detroit and New York</w:t>
      </w:r>
      <w:r w:rsidR="00D50EEA">
        <w:rPr>
          <w:color w:val="000000"/>
        </w:rPr>
        <w:t>)</w:t>
      </w:r>
      <w:r w:rsidR="004E71E8">
        <w:rPr>
          <w:color w:val="000000"/>
        </w:rPr>
        <w:t>.</w:t>
      </w:r>
      <w:r w:rsidR="00D908FA">
        <w:rPr>
          <w:color w:val="000000"/>
        </w:rPr>
        <w:t xml:space="preserve"> </w:t>
      </w:r>
      <w:ins w:id="89" w:author="Tyran Steward" w:date="2019-01-29T13:41:00Z">
        <w:r w:rsidR="00750D33">
          <w:rPr>
            <w:color w:val="000000"/>
          </w:rPr>
          <w:t xml:space="preserve">While their </w:t>
        </w:r>
      </w:ins>
      <w:ins w:id="90" w:author="Tyran Steward" w:date="2019-01-29T13:44:00Z">
        <w:r w:rsidR="00750D33">
          <w:rPr>
            <w:color w:val="000000"/>
          </w:rPr>
          <w:t>movement out of the South</w:t>
        </w:r>
      </w:ins>
      <w:ins w:id="91" w:author="Tyran Steward" w:date="2019-01-29T13:41:00Z">
        <w:r w:rsidR="00750D33">
          <w:rPr>
            <w:color w:val="000000"/>
          </w:rPr>
          <w:t xml:space="preserve"> signaled an end to their suffering within the brutal </w:t>
        </w:r>
      </w:ins>
      <w:del w:id="92" w:author="Tyran Steward" w:date="2019-01-29T13:41:00Z">
        <w:r w:rsidR="00D908FA" w:rsidDel="00750D33">
          <w:rPr>
            <w:color w:val="000000"/>
          </w:rPr>
          <w:delText xml:space="preserve"> </w:delText>
        </w:r>
      </w:del>
      <w:ins w:id="93" w:author="Tyran Steward" w:date="2019-01-29T13:42:00Z">
        <w:r w:rsidR="00750D33">
          <w:rPr>
            <w:color w:val="000000"/>
          </w:rPr>
          <w:t xml:space="preserve">sharecropping, with its </w:t>
        </w:r>
      </w:ins>
      <w:del w:id="94" w:author="Tyran Steward" w:date="2019-01-29T13:42:00Z">
        <w:r w:rsidR="00D908FA" w:rsidDel="00750D33">
          <w:rPr>
            <w:color w:val="000000"/>
          </w:rPr>
          <w:delText>I agree that t</w:delText>
        </w:r>
        <w:r w:rsidR="004E71E8" w:rsidDel="00750D33">
          <w:rPr>
            <w:color w:val="000000"/>
          </w:rPr>
          <w:delText xml:space="preserve">here </w:delText>
        </w:r>
        <w:r w:rsidR="00747A8C" w:rsidDel="00750D33">
          <w:rPr>
            <w:color w:val="000000"/>
          </w:rPr>
          <w:delText xml:space="preserve">were </w:delText>
        </w:r>
        <w:r w:rsidR="004E71E8" w:rsidDel="00750D33">
          <w:rPr>
            <w:color w:val="000000"/>
          </w:rPr>
          <w:delText>some successes</w:delText>
        </w:r>
        <w:r w:rsidR="00747A8C" w:rsidDel="00750D33">
          <w:rPr>
            <w:color w:val="000000"/>
          </w:rPr>
          <w:delText xml:space="preserve"> </w:delText>
        </w:r>
        <w:r w:rsidR="004E71E8" w:rsidDel="00750D33">
          <w:rPr>
            <w:color w:val="000000"/>
          </w:rPr>
          <w:delText xml:space="preserve">– for instance, </w:delText>
        </w:r>
        <w:r w:rsidR="00747A8C" w:rsidDel="00750D33">
          <w:rPr>
            <w:color w:val="000000"/>
          </w:rPr>
          <w:delText>toppling</w:delText>
        </w:r>
        <w:r w:rsidR="004E71E8" w:rsidDel="00750D33">
          <w:rPr>
            <w:color w:val="000000"/>
          </w:rPr>
          <w:delText xml:space="preserve"> the </w:delText>
        </w:r>
      </w:del>
      <w:del w:id="95" w:author="Tyran Steward" w:date="2019-01-29T13:43:00Z">
        <w:r w:rsidR="004E71E8" w:rsidDel="00750D33">
          <w:rPr>
            <w:color w:val="000000"/>
          </w:rPr>
          <w:delText xml:space="preserve">system of sharecropping (which </w:delText>
        </w:r>
      </w:del>
      <w:r w:rsidR="004E71E8">
        <w:rPr>
          <w:color w:val="000000"/>
        </w:rPr>
        <w:t>depende</w:t>
      </w:r>
      <w:ins w:id="96" w:author="Tyran Steward" w:date="2019-01-29T13:43:00Z">
        <w:r w:rsidR="00750D33">
          <w:rPr>
            <w:color w:val="000000"/>
          </w:rPr>
          <w:t>ncy</w:t>
        </w:r>
      </w:ins>
      <w:del w:id="97" w:author="Tyran Steward" w:date="2019-01-29T13:43:00Z">
        <w:r w:rsidR="004E71E8" w:rsidDel="00750D33">
          <w:rPr>
            <w:color w:val="000000"/>
          </w:rPr>
          <w:delText>d</w:delText>
        </w:r>
      </w:del>
      <w:r w:rsidR="004E71E8">
        <w:rPr>
          <w:color w:val="000000"/>
        </w:rPr>
        <w:t xml:space="preserve"> on </w:t>
      </w:r>
      <w:del w:id="98" w:author="Tyran Steward" w:date="2019-01-29T13:43:00Z">
        <w:r w:rsidR="004E71E8" w:rsidDel="00750D33">
          <w:rPr>
            <w:color w:val="000000"/>
          </w:rPr>
          <w:delText>African-American</w:delText>
        </w:r>
      </w:del>
      <w:ins w:id="99" w:author="Tyran Steward" w:date="2019-01-29T13:43:00Z">
        <w:r w:rsidR="00750D33">
          <w:rPr>
            <w:color w:val="000000"/>
          </w:rPr>
          <w:t>black</w:t>
        </w:r>
      </w:ins>
      <w:r w:rsidR="004E71E8">
        <w:rPr>
          <w:color w:val="000000"/>
        </w:rPr>
        <w:t xml:space="preserve"> labor</w:t>
      </w:r>
      <w:ins w:id="100" w:author="Tyran Steward" w:date="2019-01-29T13:43:00Z">
        <w:r w:rsidR="00750D33">
          <w:rPr>
            <w:color w:val="000000"/>
          </w:rPr>
          <w:t>, they were forced to work in the least-skilled, lowest paid jobs</w:t>
        </w:r>
      </w:ins>
      <w:ins w:id="101" w:author="Tyran Steward" w:date="2019-01-29T13:44:00Z">
        <w:r w:rsidR="00750D33">
          <w:rPr>
            <w:color w:val="000000"/>
          </w:rPr>
          <w:t xml:space="preserve"> in the North.</w:t>
        </w:r>
      </w:ins>
      <w:ins w:id="102" w:author="Tyran Steward" w:date="2019-01-29T13:43:00Z">
        <w:r w:rsidR="00750D33">
          <w:rPr>
            <w:color w:val="000000"/>
          </w:rPr>
          <w:t xml:space="preserve"> </w:t>
        </w:r>
      </w:ins>
      <w:del w:id="103" w:author="Tyran Steward" w:date="2019-01-29T13:43:00Z">
        <w:r w:rsidR="004E71E8" w:rsidDel="00750D33">
          <w:rPr>
            <w:color w:val="000000"/>
          </w:rPr>
          <w:delText>)</w:delText>
        </w:r>
      </w:del>
      <w:del w:id="104" w:author="Tyran Steward" w:date="2019-01-29T13:44:00Z">
        <w:r w:rsidR="004E71E8" w:rsidDel="00750D33">
          <w:rPr>
            <w:color w:val="000000"/>
          </w:rPr>
          <w:delText xml:space="preserve"> and </w:delText>
        </w:r>
        <w:r w:rsidR="00747A8C" w:rsidDel="00750D33">
          <w:rPr>
            <w:color w:val="000000"/>
          </w:rPr>
          <w:delText>bringing</w:delText>
        </w:r>
        <w:r w:rsidR="009E6260" w:rsidDel="00750D33">
          <w:rPr>
            <w:color w:val="000000"/>
          </w:rPr>
          <w:delText xml:space="preserve"> more exposure to the drama and brutality of the long civil rights struggle </w:delText>
        </w:r>
        <w:r w:rsidR="00747A8C" w:rsidDel="00750D33">
          <w:rPr>
            <w:color w:val="000000"/>
          </w:rPr>
          <w:delText xml:space="preserve">often </w:delText>
        </w:r>
        <w:r w:rsidR="009E6260" w:rsidDel="00750D33">
          <w:rPr>
            <w:color w:val="000000"/>
          </w:rPr>
          <w:delText>sugarcoated by the media.</w:delText>
        </w:r>
        <w:r w:rsidR="002E74F4" w:rsidDel="00750D33">
          <w:rPr>
            <w:color w:val="000000"/>
          </w:rPr>
          <w:delText xml:space="preserve">  </w:delText>
        </w:r>
      </w:del>
      <w:r w:rsidR="00747A8C">
        <w:rPr>
          <w:color w:val="000000"/>
        </w:rPr>
        <w:t>Employers</w:t>
      </w:r>
      <w:r w:rsidR="00245320">
        <w:rPr>
          <w:color w:val="000000"/>
        </w:rPr>
        <w:t xml:space="preserve"> like Henry Ford hire</w:t>
      </w:r>
      <w:r w:rsidR="00747A8C">
        <w:rPr>
          <w:color w:val="000000"/>
        </w:rPr>
        <w:t>d</w:t>
      </w:r>
      <w:r w:rsidR="00245320">
        <w:rPr>
          <w:color w:val="000000"/>
        </w:rPr>
        <w:t xml:space="preserve"> black </w:t>
      </w:r>
      <w:r w:rsidR="00EE2C09">
        <w:rPr>
          <w:color w:val="000000"/>
        </w:rPr>
        <w:t>workers</w:t>
      </w:r>
      <w:r w:rsidR="00245320">
        <w:rPr>
          <w:color w:val="000000"/>
        </w:rPr>
        <w:t xml:space="preserve"> </w:t>
      </w:r>
      <w:ins w:id="105" w:author="Tyran Steward" w:date="2019-01-29T13:44:00Z">
        <w:r w:rsidR="00750D33">
          <w:rPr>
            <w:color w:val="000000"/>
          </w:rPr>
          <w:t xml:space="preserve">but placed them into the dirtiest jobs where the prospects of growth were nil. </w:t>
        </w:r>
      </w:ins>
      <w:ins w:id="106" w:author="Tyran Steward" w:date="2019-01-29T13:45:00Z">
        <w:r w:rsidR="00750D33">
          <w:rPr>
            <w:color w:val="000000"/>
          </w:rPr>
          <w:t xml:space="preserve">In many ways, this was done </w:t>
        </w:r>
      </w:ins>
      <w:r w:rsidR="00245320">
        <w:rPr>
          <w:color w:val="000000"/>
        </w:rPr>
        <w:t xml:space="preserve">to </w:t>
      </w:r>
      <w:r w:rsidR="00EE2C09">
        <w:rPr>
          <w:color w:val="000000"/>
        </w:rPr>
        <w:t xml:space="preserve">maintain the status quo </w:t>
      </w:r>
      <w:ins w:id="107" w:author="Tyran Steward" w:date="2019-01-29T13:45:00Z">
        <w:r w:rsidR="00750D33">
          <w:rPr>
            <w:color w:val="000000"/>
          </w:rPr>
          <w:t xml:space="preserve">while solving the manpower shortages that had been created by World War I and the abatement in European </w:t>
        </w:r>
      </w:ins>
      <w:commentRangeStart w:id="108"/>
      <w:del w:id="109" w:author="Tyran Steward" w:date="2019-01-29T13:45:00Z">
        <w:r w:rsidR="00EE2C09" w:rsidDel="00750D33">
          <w:rPr>
            <w:color w:val="000000"/>
          </w:rPr>
          <w:delText xml:space="preserve">and replace decreases in </w:delText>
        </w:r>
      </w:del>
      <w:r w:rsidR="00EE2C09">
        <w:rPr>
          <w:color w:val="000000"/>
        </w:rPr>
        <w:t>immigration</w:t>
      </w:r>
      <w:commentRangeEnd w:id="108"/>
      <w:r w:rsidR="00750D33">
        <w:rPr>
          <w:rStyle w:val="CommentReference"/>
          <w:rFonts w:asciiTheme="minorHAnsi" w:eastAsiaTheme="minorEastAsia" w:hAnsiTheme="minorHAnsi" w:cstheme="minorBidi"/>
        </w:rPr>
        <w:commentReference w:id="108"/>
      </w:r>
      <w:r w:rsidR="006818B7">
        <w:rPr>
          <w:rStyle w:val="FootnoteReference"/>
          <w:color w:val="000000"/>
        </w:rPr>
        <w:footnoteReference w:id="1"/>
      </w:r>
      <w:r w:rsidR="002E74F4">
        <w:rPr>
          <w:color w:val="000000"/>
        </w:rPr>
        <w:t xml:space="preserve">.  </w:t>
      </w:r>
    </w:p>
    <w:p w14:paraId="6EC302C1" w14:textId="38E13EF0" w:rsidR="002C6B2A" w:rsidRDefault="002E74F4" w:rsidP="003C67BE">
      <w:pPr>
        <w:pStyle w:val="NormalWeb"/>
        <w:spacing w:before="0" w:beforeAutospacing="0" w:after="0" w:afterAutospacing="0" w:line="480" w:lineRule="auto"/>
        <w:rPr>
          <w:color w:val="000000"/>
        </w:rPr>
      </w:pPr>
      <w:r>
        <w:rPr>
          <w:color w:val="000000"/>
        </w:rPr>
        <w:tab/>
        <w:t xml:space="preserve">But as </w:t>
      </w:r>
      <w:r w:rsidR="00B873B5">
        <w:rPr>
          <w:color w:val="000000"/>
        </w:rPr>
        <w:t xml:space="preserve">Martin Luther King </w:t>
      </w:r>
      <w:del w:id="110" w:author="Tyran Steward" w:date="2019-01-29T13:47:00Z">
        <w:r w:rsidR="00B873B5" w:rsidDel="00750D33">
          <w:rPr>
            <w:color w:val="000000"/>
          </w:rPr>
          <w:delText>said</w:delText>
        </w:r>
      </w:del>
      <w:ins w:id="111" w:author="Tyran Steward" w:date="2019-01-29T13:47:00Z">
        <w:r w:rsidR="00750D33">
          <w:rPr>
            <w:color w:val="000000"/>
          </w:rPr>
          <w:t>later indicated</w:t>
        </w:r>
      </w:ins>
      <w:r>
        <w:rPr>
          <w:color w:val="000000"/>
        </w:rPr>
        <w:t xml:space="preserve">, racism in the North may have </w:t>
      </w:r>
      <w:ins w:id="112" w:author="Tyran Steward" w:date="2019-01-29T13:47:00Z">
        <w:r w:rsidR="00750D33">
          <w:rPr>
            <w:color w:val="000000"/>
          </w:rPr>
          <w:t xml:space="preserve">not been as readily noticeable </w:t>
        </w:r>
      </w:ins>
      <w:del w:id="113" w:author="Tyran Steward" w:date="2019-01-29T13:47:00Z">
        <w:r w:rsidDel="00750D33">
          <w:rPr>
            <w:color w:val="000000"/>
          </w:rPr>
          <w:delText xml:space="preserve">been out of sight </w:delText>
        </w:r>
      </w:del>
      <w:r>
        <w:rPr>
          <w:color w:val="000000"/>
        </w:rPr>
        <w:t xml:space="preserve">but </w:t>
      </w:r>
      <w:ins w:id="114" w:author="Tyran Steward" w:date="2019-01-29T13:47:00Z">
        <w:r w:rsidR="00750D33">
          <w:rPr>
            <w:color w:val="000000"/>
          </w:rPr>
          <w:t xml:space="preserve">it </w:t>
        </w:r>
      </w:ins>
      <w:r>
        <w:rPr>
          <w:color w:val="000000"/>
        </w:rPr>
        <w:t xml:space="preserve">was still present in the </w:t>
      </w:r>
      <w:del w:id="115" w:author="Tyran Steward" w:date="2019-01-29T13:47:00Z">
        <w:r w:rsidDel="00750D33">
          <w:rPr>
            <w:color w:val="000000"/>
          </w:rPr>
          <w:delText xml:space="preserve">soft </w:delText>
        </w:r>
      </w:del>
      <w:ins w:id="116" w:author="Tyran Steward" w:date="2019-01-29T13:47:00Z">
        <w:r w:rsidR="00750D33">
          <w:rPr>
            <w:color w:val="000000"/>
          </w:rPr>
          <w:t>gentler</w:t>
        </w:r>
        <w:r w:rsidR="00750D33">
          <w:rPr>
            <w:color w:val="000000"/>
          </w:rPr>
          <w:t xml:space="preserve"> </w:t>
        </w:r>
      </w:ins>
      <w:r>
        <w:rPr>
          <w:color w:val="000000"/>
        </w:rPr>
        <w:t xml:space="preserve">form of </w:t>
      </w:r>
      <w:r w:rsidR="00CB427C">
        <w:rPr>
          <w:color w:val="000000"/>
        </w:rPr>
        <w:t>the “white moderate who preferred order to justice</w:t>
      </w:r>
      <w:ins w:id="117" w:author="Tyran Steward" w:date="2019-01-29T13:48:00Z">
        <w:r w:rsidR="00750D33">
          <w:rPr>
            <w:color w:val="000000"/>
          </w:rPr>
          <w:t>.</w:t>
        </w:r>
      </w:ins>
      <w:r w:rsidR="005D31B2">
        <w:rPr>
          <w:color w:val="000000"/>
        </w:rPr>
        <w:t>”</w:t>
      </w:r>
      <w:r w:rsidR="007C2F1C">
        <w:rPr>
          <w:rStyle w:val="FootnoteReference"/>
          <w:color w:val="000000"/>
        </w:rPr>
        <w:footnoteReference w:id="2"/>
      </w:r>
      <w:del w:id="118" w:author="Tyran Steward" w:date="2019-01-29T13:48:00Z">
        <w:r w:rsidR="005D31B2" w:rsidDel="00750D33">
          <w:rPr>
            <w:color w:val="000000"/>
          </w:rPr>
          <w:delText>.</w:delText>
        </w:r>
      </w:del>
      <w:r w:rsidR="00791BC2">
        <w:rPr>
          <w:color w:val="000000"/>
        </w:rPr>
        <w:t xml:space="preserve"> </w:t>
      </w:r>
      <w:ins w:id="119" w:author="Tyran Steward" w:date="2019-01-29T13:48:00Z">
        <w:r w:rsidR="00750D33">
          <w:rPr>
            <w:color w:val="000000"/>
          </w:rPr>
          <w:t xml:space="preserve">In essence, white northerners desired to maintain the existing racial order while maintaining urban peace rather than pursuing real equality and </w:t>
        </w:r>
      </w:ins>
      <w:del w:id="120" w:author="Tyran Steward" w:date="2019-01-29T13:48:00Z">
        <w:r w:rsidR="00791BC2" w:rsidDel="00750D33">
          <w:rPr>
            <w:color w:val="000000"/>
          </w:rPr>
          <w:delText xml:space="preserve"> </w:delText>
        </w:r>
      </w:del>
      <w:del w:id="121" w:author="Tyran Steward" w:date="2019-01-29T13:49:00Z">
        <w:r w:rsidR="00791BC2" w:rsidDel="00750D33">
          <w:rPr>
            <w:color w:val="000000"/>
          </w:rPr>
          <w:delText xml:space="preserve">This means that </w:delText>
        </w:r>
        <w:r w:rsidR="00923EB5" w:rsidDel="00750D33">
          <w:rPr>
            <w:color w:val="000000"/>
          </w:rPr>
          <w:delText xml:space="preserve">they preferred economics over real </w:delText>
        </w:r>
      </w:del>
      <w:r w:rsidR="00923EB5">
        <w:rPr>
          <w:color w:val="000000"/>
        </w:rPr>
        <w:t>justice</w:t>
      </w:r>
      <w:r w:rsidR="00791BC2">
        <w:rPr>
          <w:color w:val="000000"/>
        </w:rPr>
        <w:t xml:space="preserve">.  </w:t>
      </w:r>
      <w:commentRangeStart w:id="122"/>
      <w:r w:rsidR="004F3882">
        <w:rPr>
          <w:color w:val="000000"/>
        </w:rPr>
        <w:t>Later on African-Americans gained some respect as a result of the United States’ rivalry with the Soviet Union, but Hall notes that this “Cold War” racial liberalism obstructed real progress</w:t>
      </w:r>
      <w:commentRangeStart w:id="123"/>
      <w:r w:rsidR="004F3882">
        <w:rPr>
          <w:rStyle w:val="FootnoteReference"/>
          <w:color w:val="000000"/>
        </w:rPr>
        <w:footnoteReference w:id="3"/>
      </w:r>
      <w:commentRangeEnd w:id="123"/>
      <w:r w:rsidR="00750D33">
        <w:rPr>
          <w:rStyle w:val="CommentReference"/>
          <w:rFonts w:asciiTheme="minorHAnsi" w:eastAsiaTheme="minorEastAsia" w:hAnsiTheme="minorHAnsi" w:cstheme="minorBidi"/>
        </w:rPr>
        <w:commentReference w:id="123"/>
      </w:r>
      <w:r w:rsidR="004F3882">
        <w:rPr>
          <w:color w:val="000000"/>
        </w:rPr>
        <w:t xml:space="preserve"> – for instance, the State Department and the Dixiecrats distinguished civil liberties from economic justice, causing organizations like the NAACP to turn most of their efforts toward specific instances of de jure discrimination in the South for maximum efficacy</w:t>
      </w:r>
      <w:r w:rsidR="004F3882">
        <w:rPr>
          <w:rStyle w:val="FootnoteReference"/>
          <w:color w:val="000000"/>
        </w:rPr>
        <w:footnoteReference w:id="4"/>
      </w:r>
      <w:r w:rsidR="004F3882">
        <w:rPr>
          <w:color w:val="000000"/>
        </w:rPr>
        <w:t xml:space="preserve">.  </w:t>
      </w:r>
      <w:commentRangeEnd w:id="122"/>
      <w:r w:rsidR="00750D33">
        <w:rPr>
          <w:rStyle w:val="CommentReference"/>
          <w:rFonts w:asciiTheme="minorHAnsi" w:eastAsiaTheme="minorEastAsia" w:hAnsiTheme="minorHAnsi" w:cstheme="minorBidi"/>
        </w:rPr>
        <w:commentReference w:id="122"/>
      </w:r>
    </w:p>
    <w:p w14:paraId="2A20C5E5" w14:textId="0A8E4020" w:rsidR="00641E36" w:rsidRDefault="00791BC2" w:rsidP="003C67BE">
      <w:pPr>
        <w:pStyle w:val="NormalWeb"/>
        <w:spacing w:before="0" w:beforeAutospacing="0" w:after="0" w:afterAutospacing="0" w:line="480" w:lineRule="auto"/>
        <w:ind w:firstLine="720"/>
        <w:rPr>
          <w:color w:val="000000"/>
        </w:rPr>
      </w:pPr>
      <w:r>
        <w:rPr>
          <w:color w:val="000000"/>
        </w:rPr>
        <w:t>The “</w:t>
      </w:r>
      <w:r w:rsidR="00DC0E62">
        <w:rPr>
          <w:color w:val="000000"/>
        </w:rPr>
        <w:t>extreme materialism and militarism”</w:t>
      </w:r>
      <w:r w:rsidR="0076727B">
        <w:rPr>
          <w:color w:val="000000"/>
        </w:rPr>
        <w:t xml:space="preserve"> </w:t>
      </w:r>
      <w:r>
        <w:rPr>
          <w:color w:val="000000"/>
        </w:rPr>
        <w:t>described by King</w:t>
      </w:r>
      <w:commentRangeStart w:id="124"/>
      <w:r w:rsidR="0076727B">
        <w:rPr>
          <w:rStyle w:val="FootnoteReference"/>
          <w:color w:val="000000"/>
        </w:rPr>
        <w:footnoteReference w:id="5"/>
      </w:r>
      <w:commentRangeEnd w:id="124"/>
      <w:r w:rsidR="00750D33">
        <w:rPr>
          <w:rStyle w:val="CommentReference"/>
          <w:rFonts w:asciiTheme="minorHAnsi" w:eastAsiaTheme="minorEastAsia" w:hAnsiTheme="minorHAnsi" w:cstheme="minorBidi"/>
        </w:rPr>
        <w:commentReference w:id="124"/>
      </w:r>
      <w:r>
        <w:rPr>
          <w:color w:val="000000"/>
        </w:rPr>
        <w:t xml:space="preserve"> is still very prevalent in America</w:t>
      </w:r>
      <w:r w:rsidR="002C6B2A">
        <w:rPr>
          <w:color w:val="000000"/>
        </w:rPr>
        <w:t xml:space="preserve">; </w:t>
      </w:r>
      <w:r w:rsidR="002D5373">
        <w:rPr>
          <w:color w:val="000000"/>
        </w:rPr>
        <w:t>T</w:t>
      </w:r>
      <w:r w:rsidR="006B53B3">
        <w:rPr>
          <w:color w:val="000000"/>
        </w:rPr>
        <w:t>heoharis highlights</w:t>
      </w:r>
      <w:r w:rsidR="002D5373">
        <w:rPr>
          <w:color w:val="000000"/>
        </w:rPr>
        <w:t xml:space="preserve"> the ongoing problem of racial inequality that </w:t>
      </w:r>
      <w:r w:rsidR="0076727B">
        <w:rPr>
          <w:color w:val="000000"/>
        </w:rPr>
        <w:t xml:space="preserve">has not been fully </w:t>
      </w:r>
      <w:r w:rsidR="002D5373">
        <w:rPr>
          <w:color w:val="000000"/>
        </w:rPr>
        <w:t xml:space="preserve">addressed by politicians such as </w:t>
      </w:r>
      <w:r w:rsidR="00835783">
        <w:rPr>
          <w:color w:val="000000"/>
        </w:rPr>
        <w:t>Obama</w:t>
      </w:r>
      <w:ins w:id="125" w:author="Tyran Steward" w:date="2019-01-29T13:52:00Z">
        <w:r w:rsidR="00750D33">
          <w:rPr>
            <w:color w:val="000000"/>
          </w:rPr>
          <w:t>.</w:t>
        </w:r>
      </w:ins>
      <w:commentRangeStart w:id="126"/>
      <w:r w:rsidR="00ED6B01">
        <w:rPr>
          <w:rStyle w:val="FootnoteReference"/>
          <w:color w:val="000000"/>
        </w:rPr>
        <w:footnoteReference w:id="6"/>
      </w:r>
      <w:del w:id="127" w:author="Tyran Steward" w:date="2019-01-29T13:52:00Z">
        <w:r w:rsidR="002D5373" w:rsidDel="00750D33">
          <w:rPr>
            <w:color w:val="000000"/>
          </w:rPr>
          <w:delText>.</w:delText>
        </w:r>
      </w:del>
      <w:r w:rsidR="00794642">
        <w:rPr>
          <w:color w:val="000000"/>
        </w:rPr>
        <w:t xml:space="preserve"> </w:t>
      </w:r>
      <w:commentRangeEnd w:id="126"/>
      <w:r w:rsidR="00750D33">
        <w:rPr>
          <w:rStyle w:val="CommentReference"/>
          <w:rFonts w:asciiTheme="minorHAnsi" w:eastAsiaTheme="minorEastAsia" w:hAnsiTheme="minorHAnsi" w:cstheme="minorBidi"/>
        </w:rPr>
        <w:commentReference w:id="126"/>
      </w:r>
      <w:r w:rsidR="00794642">
        <w:rPr>
          <w:color w:val="000000"/>
        </w:rPr>
        <w:t xml:space="preserve"> </w:t>
      </w:r>
      <w:r w:rsidR="00F75818">
        <w:rPr>
          <w:color w:val="000000"/>
        </w:rPr>
        <w:t>As</w:t>
      </w:r>
      <w:r w:rsidR="00794642">
        <w:rPr>
          <w:color w:val="000000"/>
        </w:rPr>
        <w:t xml:space="preserve"> the long civil rights struggle </w:t>
      </w:r>
      <w:r w:rsidR="004A76D4">
        <w:rPr>
          <w:color w:val="000000"/>
        </w:rPr>
        <w:t>is</w:t>
      </w:r>
      <w:r w:rsidR="00794642">
        <w:rPr>
          <w:color w:val="000000"/>
        </w:rPr>
        <w:t xml:space="preserve"> memorialized by </w:t>
      </w:r>
      <w:r w:rsidR="00794642">
        <w:rPr>
          <w:color w:val="000000"/>
        </w:rPr>
        <w:lastRenderedPageBreak/>
        <w:t>the media</w:t>
      </w:r>
      <w:r w:rsidR="00F75818">
        <w:rPr>
          <w:color w:val="000000"/>
        </w:rPr>
        <w:t>,</w:t>
      </w:r>
      <w:r w:rsidR="00794642">
        <w:rPr>
          <w:color w:val="000000"/>
        </w:rPr>
        <w:t xml:space="preserve"> we can see how politicization </w:t>
      </w:r>
      <w:commentRangeStart w:id="128"/>
      <w:del w:id="129" w:author="Tyran Steward" w:date="2019-01-29T13:53:00Z">
        <w:r w:rsidR="00A10E36" w:rsidDel="00750D33">
          <w:rPr>
            <w:color w:val="000000"/>
          </w:rPr>
          <w:delText>warps</w:delText>
        </w:r>
        <w:r w:rsidR="00794642" w:rsidDel="00750D33">
          <w:rPr>
            <w:color w:val="000000"/>
          </w:rPr>
          <w:delText xml:space="preserve"> </w:delText>
        </w:r>
      </w:del>
      <w:ins w:id="130" w:author="Tyran Steward" w:date="2019-01-29T13:53:00Z">
        <w:r w:rsidR="00750D33">
          <w:rPr>
            <w:color w:val="000000"/>
          </w:rPr>
          <w:t>undermines</w:t>
        </w:r>
        <w:commentRangeEnd w:id="128"/>
        <w:r w:rsidR="00750D33">
          <w:rPr>
            <w:rStyle w:val="CommentReference"/>
            <w:rFonts w:asciiTheme="minorHAnsi" w:eastAsiaTheme="minorEastAsia" w:hAnsiTheme="minorHAnsi" w:cstheme="minorBidi"/>
          </w:rPr>
          <w:commentReference w:id="128"/>
        </w:r>
        <w:r w:rsidR="00750D33">
          <w:rPr>
            <w:color w:val="000000"/>
          </w:rPr>
          <w:t xml:space="preserve"> </w:t>
        </w:r>
      </w:ins>
      <w:r w:rsidR="00E42589">
        <w:rPr>
          <w:color w:val="000000"/>
        </w:rPr>
        <w:t>the original intent of the First Great Migration</w:t>
      </w:r>
      <w:ins w:id="131" w:author="Tyran Steward" w:date="2019-01-29T13:53:00Z">
        <w:r w:rsidR="00750D33">
          <w:rPr>
            <w:color w:val="000000"/>
          </w:rPr>
          <w:t>,</w:t>
        </w:r>
      </w:ins>
      <w:r w:rsidR="00E42589">
        <w:rPr>
          <w:color w:val="000000"/>
        </w:rPr>
        <w:t xml:space="preserve"> which was to escape </w:t>
      </w:r>
      <w:r w:rsidR="00031DC5">
        <w:rPr>
          <w:color w:val="000000"/>
        </w:rPr>
        <w:t>deep-seated prejudice</w:t>
      </w:r>
      <w:ins w:id="132" w:author="Tyran Steward" w:date="2019-01-29T13:53:00Z">
        <w:r w:rsidR="00750D33">
          <w:rPr>
            <w:color w:val="000000"/>
          </w:rPr>
          <w:t xml:space="preserve"> that existed in the South</w:t>
        </w:r>
      </w:ins>
      <w:r w:rsidR="00784C21">
        <w:rPr>
          <w:color w:val="000000"/>
        </w:rPr>
        <w:t xml:space="preserve">.  </w:t>
      </w:r>
      <w:del w:id="133" w:author="Tyran Steward" w:date="2019-01-29T13:53:00Z">
        <w:r w:rsidR="00784C21" w:rsidDel="00750D33">
          <w:rPr>
            <w:color w:val="000000"/>
          </w:rPr>
          <w:delText xml:space="preserve">So </w:delText>
        </w:r>
      </w:del>
      <w:ins w:id="134" w:author="Tyran Steward" w:date="2019-01-29T13:53:00Z">
        <w:r w:rsidR="00750D33">
          <w:rPr>
            <w:color w:val="000000"/>
          </w:rPr>
          <w:t>Therefore, many of</w:t>
        </w:r>
        <w:r w:rsidR="00750D33">
          <w:rPr>
            <w:color w:val="000000"/>
          </w:rPr>
          <w:t xml:space="preserve"> </w:t>
        </w:r>
      </w:ins>
      <w:del w:id="135" w:author="Tyran Steward" w:date="2019-01-29T13:54:00Z">
        <w:r w:rsidR="00D51575" w:rsidDel="00750D33">
          <w:rPr>
            <w:color w:val="000000"/>
          </w:rPr>
          <w:delText xml:space="preserve">some of </w:delText>
        </w:r>
        <w:r w:rsidR="00784C21" w:rsidDel="00750D33">
          <w:rPr>
            <w:color w:val="000000"/>
          </w:rPr>
          <w:delText xml:space="preserve">the original </w:delText>
        </w:r>
      </w:del>
      <w:ins w:id="136" w:author="Tyran Steward" w:date="2019-01-29T13:54:00Z">
        <w:r w:rsidR="00750D33">
          <w:rPr>
            <w:color w:val="000000"/>
          </w:rPr>
          <w:t xml:space="preserve">initial </w:t>
        </w:r>
      </w:ins>
      <w:r w:rsidR="00784C21">
        <w:rPr>
          <w:color w:val="000000"/>
        </w:rPr>
        <w:t xml:space="preserve">goals of the First Great Migration </w:t>
      </w:r>
      <w:commentRangeStart w:id="137"/>
      <w:r w:rsidR="00784C21" w:rsidRPr="00750D33">
        <w:rPr>
          <w:strike/>
          <w:color w:val="000000"/>
          <w:rPrChange w:id="138" w:author="Tyran Steward" w:date="2019-01-29T13:54:00Z">
            <w:rPr>
              <w:color w:val="000000"/>
            </w:rPr>
          </w:rPrChange>
        </w:rPr>
        <w:t xml:space="preserve">which included leaving behind segregation and inequality </w:t>
      </w:r>
      <w:commentRangeEnd w:id="137"/>
      <w:r w:rsidR="00750D33">
        <w:rPr>
          <w:rStyle w:val="CommentReference"/>
          <w:rFonts w:asciiTheme="minorHAnsi" w:eastAsiaTheme="minorEastAsia" w:hAnsiTheme="minorHAnsi" w:cstheme="minorBidi"/>
        </w:rPr>
        <w:commentReference w:id="137"/>
      </w:r>
      <w:r w:rsidR="00784C21">
        <w:rPr>
          <w:color w:val="000000"/>
        </w:rPr>
        <w:t xml:space="preserve">have not been fulfilled.   </w:t>
      </w:r>
    </w:p>
    <w:p w14:paraId="132CA77F" w14:textId="196FC0C7" w:rsidR="00E056E7" w:rsidRDefault="006006A3" w:rsidP="003C67BE">
      <w:pPr>
        <w:pStyle w:val="NormalWeb"/>
        <w:spacing w:before="0" w:beforeAutospacing="0" w:after="0" w:afterAutospacing="0" w:line="480" w:lineRule="auto"/>
        <w:rPr>
          <w:color w:val="000000"/>
        </w:rPr>
      </w:pPr>
      <w:r>
        <w:rPr>
          <w:color w:val="000000"/>
        </w:rPr>
        <w:tab/>
      </w:r>
      <w:del w:id="139" w:author="Tyran Steward" w:date="2019-01-29T13:55:00Z">
        <w:r w:rsidDel="00750D33">
          <w:rPr>
            <w:color w:val="000000"/>
          </w:rPr>
          <w:delText>I a</w:delText>
        </w:r>
      </w:del>
      <w:del w:id="140" w:author="Tyran Steward" w:date="2019-01-29T13:54:00Z">
        <w:r w:rsidDel="00750D33">
          <w:rPr>
            <w:color w:val="000000"/>
          </w:rPr>
          <w:delText xml:space="preserve">rgue that </w:delText>
        </w:r>
      </w:del>
      <w:ins w:id="141" w:author="Tyran Steward" w:date="2019-01-29T13:55:00Z">
        <w:r w:rsidR="00750D33">
          <w:rPr>
            <w:color w:val="000000"/>
          </w:rPr>
          <w:t>I</w:t>
        </w:r>
      </w:ins>
      <w:del w:id="142" w:author="Tyran Steward" w:date="2019-01-29T13:55:00Z">
        <w:r w:rsidDel="00750D33">
          <w:rPr>
            <w:color w:val="000000"/>
          </w:rPr>
          <w:delText>i</w:delText>
        </w:r>
      </w:del>
      <w:r>
        <w:rPr>
          <w:color w:val="000000"/>
        </w:rPr>
        <w:t>nstead of the First Great Migration being a total success, African</w:t>
      </w:r>
      <w:ins w:id="143" w:author="Tyran Steward" w:date="2019-01-29T13:55:00Z">
        <w:r w:rsidR="00750D33">
          <w:rPr>
            <w:color w:val="000000"/>
          </w:rPr>
          <w:t xml:space="preserve"> </w:t>
        </w:r>
      </w:ins>
      <w:del w:id="144" w:author="Tyran Steward" w:date="2019-01-29T13:55:00Z">
        <w:r w:rsidDel="00750D33">
          <w:rPr>
            <w:color w:val="000000"/>
          </w:rPr>
          <w:delText>-</w:delText>
        </w:r>
      </w:del>
      <w:r>
        <w:rPr>
          <w:color w:val="000000"/>
        </w:rPr>
        <w:t xml:space="preserve">Americans found themselves embroiled in a continuing </w:t>
      </w:r>
      <w:ins w:id="145" w:author="Tyran Steward" w:date="2019-01-29T13:55:00Z">
        <w:r w:rsidR="00750D33">
          <w:rPr>
            <w:color w:val="000000"/>
          </w:rPr>
          <w:t xml:space="preserve">battle for </w:t>
        </w:r>
      </w:ins>
      <w:del w:id="146" w:author="Tyran Steward" w:date="2019-01-29T13:55:00Z">
        <w:r w:rsidDel="00750D33">
          <w:rPr>
            <w:color w:val="000000"/>
          </w:rPr>
          <w:delText xml:space="preserve">long </w:delText>
        </w:r>
      </w:del>
      <w:r>
        <w:rPr>
          <w:color w:val="000000"/>
        </w:rPr>
        <w:t>civil rights</w:t>
      </w:r>
      <w:ins w:id="147" w:author="Tyran Steward" w:date="2019-01-29T13:55:00Z">
        <w:r w:rsidR="00750D33">
          <w:rPr>
            <w:color w:val="000000"/>
          </w:rPr>
          <w:t>.</w:t>
        </w:r>
      </w:ins>
      <w:r>
        <w:rPr>
          <w:color w:val="000000"/>
        </w:rPr>
        <w:t xml:space="preserve"> </w:t>
      </w:r>
      <w:ins w:id="148" w:author="Tyran Steward" w:date="2019-01-29T13:56:00Z">
        <w:r w:rsidR="00750D33">
          <w:rPr>
            <w:color w:val="000000"/>
          </w:rPr>
          <w:t xml:space="preserve">They </w:t>
        </w:r>
      </w:ins>
      <w:r>
        <w:rPr>
          <w:color w:val="000000"/>
        </w:rPr>
        <w:t>struggle</w:t>
      </w:r>
      <w:ins w:id="149" w:author="Tyran Steward" w:date="2019-01-29T13:56:00Z">
        <w:r w:rsidR="00750D33">
          <w:rPr>
            <w:color w:val="000000"/>
          </w:rPr>
          <w:t>d against white resistance to racial progress.</w:t>
        </w:r>
      </w:ins>
      <w:del w:id="150" w:author="Tyran Steward" w:date="2019-01-29T13:56:00Z">
        <w:r w:rsidDel="00750D33">
          <w:rPr>
            <w:color w:val="000000"/>
          </w:rPr>
          <w:delText xml:space="preserve"> amplified by whites’ lack of social responsibility in the North </w:delText>
        </w:r>
        <w:r w:rsidR="004A64C6" w:rsidDel="00750D33">
          <w:rPr>
            <w:color w:val="000000"/>
          </w:rPr>
          <w:delText xml:space="preserve">and the unique creation of the African-American ghetto caused by the Northern industrial </w:delText>
        </w:r>
        <w:r w:rsidR="00912312" w:rsidDel="00750D33">
          <w:rPr>
            <w:color w:val="000000"/>
          </w:rPr>
          <w:delText>economy</w:delText>
        </w:r>
      </w:del>
      <w:r w:rsidR="004A64C6">
        <w:rPr>
          <w:color w:val="000000"/>
        </w:rPr>
        <w:t xml:space="preserve">. </w:t>
      </w:r>
      <w:del w:id="151" w:author="Tyran Steward" w:date="2019-01-29T13:56:00Z">
        <w:r w:rsidR="004A64C6" w:rsidDel="00750D33">
          <w:rPr>
            <w:color w:val="000000"/>
          </w:rPr>
          <w:delText xml:space="preserve"> </w:delText>
        </w:r>
      </w:del>
      <w:r w:rsidR="004A64C6">
        <w:rPr>
          <w:color w:val="000000"/>
        </w:rPr>
        <w:t xml:space="preserve">Trotter </w:t>
      </w:r>
      <w:del w:id="152" w:author="Tyran Steward" w:date="2019-01-29T13:56:00Z">
        <w:r w:rsidR="004A64C6" w:rsidDel="00750D33">
          <w:rPr>
            <w:color w:val="000000"/>
          </w:rPr>
          <w:delText xml:space="preserve">notes </w:delText>
        </w:r>
      </w:del>
      <w:ins w:id="153" w:author="Tyran Steward" w:date="2019-01-29T13:56:00Z">
        <w:r w:rsidR="00750D33">
          <w:rPr>
            <w:color w:val="000000"/>
          </w:rPr>
          <w:t xml:space="preserve">explains </w:t>
        </w:r>
      </w:ins>
      <w:r w:rsidR="004A64C6">
        <w:rPr>
          <w:color w:val="000000"/>
        </w:rPr>
        <w:t xml:space="preserve">that many </w:t>
      </w:r>
      <w:del w:id="154" w:author="Tyran Steward" w:date="2019-01-29T13:56:00Z">
        <w:r w:rsidR="004A64C6" w:rsidDel="00750D33">
          <w:rPr>
            <w:color w:val="000000"/>
          </w:rPr>
          <w:delText>African-American</w:delText>
        </w:r>
      </w:del>
      <w:ins w:id="155" w:author="Tyran Steward" w:date="2019-01-29T13:56:00Z">
        <w:r w:rsidR="00750D33">
          <w:rPr>
            <w:color w:val="000000"/>
          </w:rPr>
          <w:t>black</w:t>
        </w:r>
      </w:ins>
      <w:r w:rsidR="004A64C6">
        <w:rPr>
          <w:color w:val="000000"/>
        </w:rPr>
        <w:t xml:space="preserve"> migrants </w:t>
      </w:r>
      <w:ins w:id="156" w:author="Tyran Steward" w:date="2019-01-29T13:57:00Z">
        <w:r w:rsidR="00750D33">
          <w:rPr>
            <w:color w:val="000000"/>
          </w:rPr>
          <w:t xml:space="preserve">were segregated into </w:t>
        </w:r>
      </w:ins>
      <w:del w:id="157" w:author="Tyran Steward" w:date="2019-01-29T13:57:00Z">
        <w:r w:rsidR="004A64C6" w:rsidDel="00750D33">
          <w:rPr>
            <w:color w:val="000000"/>
          </w:rPr>
          <w:delText xml:space="preserve">became stuck in these </w:delText>
        </w:r>
      </w:del>
      <w:r w:rsidR="004A64C6">
        <w:rPr>
          <w:color w:val="000000"/>
        </w:rPr>
        <w:t xml:space="preserve">ghettoes </w:t>
      </w:r>
      <w:ins w:id="158" w:author="Tyran Steward" w:date="2019-01-29T13:57:00Z">
        <w:r w:rsidR="00750D33">
          <w:rPr>
            <w:color w:val="000000"/>
          </w:rPr>
          <w:t xml:space="preserve">and were met with legal restrictions and </w:t>
        </w:r>
      </w:ins>
      <w:del w:id="159" w:author="Tyran Steward" w:date="2019-01-29T13:57:00Z">
        <w:r w:rsidR="004A64C6" w:rsidDel="00750D33">
          <w:rPr>
            <w:color w:val="000000"/>
          </w:rPr>
          <w:delText xml:space="preserve">due to endemic </w:delText>
        </w:r>
      </w:del>
      <w:r w:rsidR="004A64C6">
        <w:rPr>
          <w:color w:val="000000"/>
        </w:rPr>
        <w:t>violence</w:t>
      </w:r>
      <w:del w:id="160" w:author="Tyran Steward" w:date="2019-01-29T13:57:00Z">
        <w:r w:rsidR="004A64C6" w:rsidDel="00750D33">
          <w:rPr>
            <w:color w:val="000000"/>
          </w:rPr>
          <w:delText xml:space="preserve"> </w:delText>
        </w:r>
      </w:del>
      <w:ins w:id="161" w:author="Tyran Steward" w:date="2019-01-29T13:57:00Z">
        <w:r w:rsidR="00750D33">
          <w:rPr>
            <w:color w:val="000000"/>
          </w:rPr>
          <w:t xml:space="preserve"> when they attempted to move into white neighborhoods.</w:t>
        </w:r>
      </w:ins>
      <w:del w:id="162" w:author="Tyran Steward" w:date="2019-01-29T13:57:00Z">
        <w:r w:rsidR="004A64C6" w:rsidDel="00750D33">
          <w:rPr>
            <w:color w:val="000000"/>
          </w:rPr>
          <w:delText>and legal restrictions in the North</w:delText>
        </w:r>
      </w:del>
      <w:r w:rsidR="009612C4">
        <w:rPr>
          <w:rStyle w:val="FootnoteReference"/>
          <w:color w:val="000000"/>
        </w:rPr>
        <w:footnoteReference w:id="7"/>
      </w:r>
      <w:del w:id="163" w:author="Tyran Steward" w:date="2019-01-29T13:58:00Z">
        <w:r w:rsidR="009612C4" w:rsidDel="00750D33">
          <w:rPr>
            <w:color w:val="000000"/>
          </w:rPr>
          <w:delText>.</w:delText>
        </w:r>
      </w:del>
      <w:r w:rsidR="004A64C6">
        <w:rPr>
          <w:color w:val="000000"/>
        </w:rPr>
        <w:t xml:space="preserve">  </w:t>
      </w:r>
      <w:r w:rsidR="00594B53">
        <w:rPr>
          <w:color w:val="000000"/>
        </w:rPr>
        <w:t>Statistical m</w:t>
      </w:r>
      <w:r w:rsidR="00821C51">
        <w:rPr>
          <w:color w:val="000000"/>
        </w:rPr>
        <w:t>easures of dissimilarity (isolation and segregation) rapidly rose from 1880 to 1940 even as the Great Migration continued in many cities from Chicago to Brooklyn</w:t>
      </w:r>
      <w:ins w:id="164" w:author="Tyran Steward" w:date="2019-01-29T13:58:00Z">
        <w:r w:rsidR="00750D33">
          <w:rPr>
            <w:color w:val="000000"/>
          </w:rPr>
          <w:t>.</w:t>
        </w:r>
      </w:ins>
      <w:r w:rsidR="009612C4">
        <w:rPr>
          <w:rStyle w:val="FootnoteReference"/>
          <w:color w:val="000000"/>
        </w:rPr>
        <w:footnoteReference w:id="8"/>
      </w:r>
      <w:del w:id="165" w:author="Tyran Steward" w:date="2019-01-29T13:58:00Z">
        <w:r w:rsidR="00AF30CA" w:rsidDel="00750D33">
          <w:rPr>
            <w:color w:val="000000"/>
          </w:rPr>
          <w:delText>.</w:delText>
        </w:r>
      </w:del>
      <w:r w:rsidR="00AF30CA">
        <w:rPr>
          <w:color w:val="000000"/>
        </w:rPr>
        <w:t xml:space="preserve">  H</w:t>
      </w:r>
      <w:r w:rsidR="00821C51">
        <w:rPr>
          <w:color w:val="000000"/>
        </w:rPr>
        <w:t xml:space="preserve">igher-status blacks lived in </w:t>
      </w:r>
      <w:r w:rsidR="008920B9">
        <w:rPr>
          <w:color w:val="000000"/>
        </w:rPr>
        <w:t>black neighborhoods</w:t>
      </w:r>
      <w:commentRangeStart w:id="166"/>
      <w:r w:rsidR="008920B9">
        <w:rPr>
          <w:rStyle w:val="FootnoteReference"/>
          <w:color w:val="000000"/>
        </w:rPr>
        <w:footnoteReference w:id="9"/>
      </w:r>
      <w:r w:rsidR="008920B9">
        <w:rPr>
          <w:color w:val="000000"/>
        </w:rPr>
        <w:t xml:space="preserve"> </w:t>
      </w:r>
      <w:commentRangeEnd w:id="166"/>
      <w:r w:rsidR="00750D33">
        <w:rPr>
          <w:rStyle w:val="CommentReference"/>
          <w:rFonts w:asciiTheme="minorHAnsi" w:eastAsiaTheme="minorEastAsia" w:hAnsiTheme="minorHAnsi" w:cstheme="minorBidi"/>
        </w:rPr>
        <w:commentReference w:id="166"/>
      </w:r>
      <w:r w:rsidR="008920B9">
        <w:rPr>
          <w:color w:val="000000"/>
        </w:rPr>
        <w:t>that were arguably more restrictive than those</w:t>
      </w:r>
      <w:ins w:id="167" w:author="Tyran Steward" w:date="2019-01-30T00:16:00Z">
        <w:r w:rsidR="00750D33">
          <w:rPr>
            <w:color w:val="000000"/>
          </w:rPr>
          <w:t xml:space="preserve"> they encountered</w:t>
        </w:r>
      </w:ins>
      <w:r w:rsidR="008920B9">
        <w:rPr>
          <w:color w:val="000000"/>
        </w:rPr>
        <w:t xml:space="preserve"> in the South. </w:t>
      </w:r>
      <w:del w:id="168" w:author="Tyran Steward" w:date="2019-01-29T13:59:00Z">
        <w:r w:rsidR="008920B9" w:rsidDel="00750D33">
          <w:rPr>
            <w:color w:val="000000"/>
          </w:rPr>
          <w:delText xml:space="preserve"> </w:delText>
        </w:r>
      </w:del>
      <w:r w:rsidR="008920B9">
        <w:rPr>
          <w:color w:val="000000"/>
        </w:rPr>
        <w:t xml:space="preserve">Even as </w:t>
      </w:r>
      <w:commentRangeStart w:id="169"/>
      <w:del w:id="170" w:author="Tyran Steward" w:date="2019-01-30T00:16:00Z">
        <w:r w:rsidR="008920B9" w:rsidDel="00750D33">
          <w:rPr>
            <w:color w:val="000000"/>
          </w:rPr>
          <w:delText>r</w:delText>
        </w:r>
        <w:r w:rsidR="006B6E61" w:rsidDel="00750D33">
          <w:rPr>
            <w:color w:val="000000"/>
          </w:rPr>
          <w:delText xml:space="preserve">edlining and </w:delText>
        </w:r>
      </w:del>
      <w:r w:rsidR="006B6E61">
        <w:rPr>
          <w:color w:val="000000"/>
        </w:rPr>
        <w:t>housing discrimination</w:t>
      </w:r>
      <w:ins w:id="171" w:author="Tyran Steward" w:date="2019-01-30T00:16:00Z">
        <w:r w:rsidR="00750D33">
          <w:rPr>
            <w:color w:val="000000"/>
          </w:rPr>
          <w:t xml:space="preserve"> and redlining</w:t>
        </w:r>
      </w:ins>
      <w:r w:rsidR="008920B9">
        <w:rPr>
          <w:color w:val="000000"/>
        </w:rPr>
        <w:t xml:space="preserve"> </w:t>
      </w:r>
      <w:commentRangeEnd w:id="169"/>
      <w:r w:rsidR="00750D33">
        <w:rPr>
          <w:rStyle w:val="CommentReference"/>
          <w:rFonts w:asciiTheme="minorHAnsi" w:eastAsiaTheme="minorEastAsia" w:hAnsiTheme="minorHAnsi" w:cstheme="minorBidi"/>
        </w:rPr>
        <w:commentReference w:id="169"/>
      </w:r>
      <w:r w:rsidR="008920B9">
        <w:rPr>
          <w:color w:val="000000"/>
        </w:rPr>
        <w:t xml:space="preserve">were outlawed, the ghetto persisted </w:t>
      </w:r>
      <w:ins w:id="172" w:author="Tyran Steward" w:date="2019-01-30T00:18:00Z">
        <w:r w:rsidR="00750D33">
          <w:rPr>
            <w:color w:val="000000"/>
          </w:rPr>
          <w:t xml:space="preserve">in large part </w:t>
        </w:r>
      </w:ins>
      <w:r w:rsidR="008920B9">
        <w:rPr>
          <w:color w:val="000000"/>
        </w:rPr>
        <w:t xml:space="preserve">due to, as Trotter </w:t>
      </w:r>
      <w:del w:id="173" w:author="Tyran Steward" w:date="2019-01-30T00:18:00Z">
        <w:r w:rsidR="008920B9" w:rsidDel="00750D33">
          <w:rPr>
            <w:color w:val="000000"/>
          </w:rPr>
          <w:delText>says</w:delText>
        </w:r>
      </w:del>
      <w:ins w:id="174" w:author="Tyran Steward" w:date="2019-01-30T00:18:00Z">
        <w:r w:rsidR="00750D33">
          <w:rPr>
            <w:color w:val="000000"/>
          </w:rPr>
          <w:t>asserts</w:t>
        </w:r>
      </w:ins>
      <w:r w:rsidR="008920B9">
        <w:rPr>
          <w:color w:val="000000"/>
        </w:rPr>
        <w:t xml:space="preserve">, </w:t>
      </w:r>
      <w:ins w:id="175" w:author="Tyran Steward" w:date="2019-01-30T00:19:00Z">
        <w:r w:rsidR="00750D33">
          <w:rPr>
            <w:color w:val="000000"/>
          </w:rPr>
          <w:t xml:space="preserve">boundaries and </w:t>
        </w:r>
      </w:ins>
      <w:r w:rsidR="006B6E61">
        <w:rPr>
          <w:color w:val="000000"/>
        </w:rPr>
        <w:t xml:space="preserve">social </w:t>
      </w:r>
      <w:ins w:id="176" w:author="Tyran Steward" w:date="2019-01-30T00:19:00Z">
        <w:r w:rsidR="00750D33">
          <w:rPr>
            <w:color w:val="000000"/>
          </w:rPr>
          <w:t>attitudes</w:t>
        </w:r>
      </w:ins>
      <w:del w:id="177" w:author="Tyran Steward" w:date="2019-01-30T00:19:00Z">
        <w:r w:rsidR="006B6E61" w:rsidDel="00750D33">
          <w:rPr>
            <w:color w:val="000000"/>
          </w:rPr>
          <w:delText>opinions</w:delText>
        </w:r>
      </w:del>
      <w:r w:rsidR="006B6E61">
        <w:rPr>
          <w:color w:val="000000"/>
        </w:rPr>
        <w:t xml:space="preserve"> </w:t>
      </w:r>
      <w:del w:id="178" w:author="Tyran Steward" w:date="2019-01-30T00:19:00Z">
        <w:r w:rsidR="006B6E61" w:rsidDel="00750D33">
          <w:rPr>
            <w:color w:val="000000"/>
          </w:rPr>
          <w:delText xml:space="preserve">and boundaries </w:delText>
        </w:r>
      </w:del>
      <w:r w:rsidR="006B6E61">
        <w:rPr>
          <w:color w:val="000000"/>
        </w:rPr>
        <w:t xml:space="preserve">that remained </w:t>
      </w:r>
      <w:r w:rsidR="008920B9">
        <w:rPr>
          <w:color w:val="000000"/>
        </w:rPr>
        <w:t>integral to</w:t>
      </w:r>
      <w:r w:rsidR="006B6E61">
        <w:rPr>
          <w:color w:val="000000"/>
        </w:rPr>
        <w:t xml:space="preserve"> </w:t>
      </w:r>
      <w:r w:rsidR="00F3684E">
        <w:rPr>
          <w:color w:val="000000"/>
        </w:rPr>
        <w:t xml:space="preserve">Northern </w:t>
      </w:r>
      <w:r w:rsidR="006B6E61">
        <w:rPr>
          <w:color w:val="000000"/>
        </w:rPr>
        <w:t>society</w:t>
      </w:r>
      <w:ins w:id="179" w:author="Tyran Steward" w:date="2019-01-30T00:17:00Z">
        <w:r w:rsidR="00750D33">
          <w:rPr>
            <w:color w:val="000000"/>
          </w:rPr>
          <w:t>.</w:t>
        </w:r>
      </w:ins>
      <w:r w:rsidR="009612C4">
        <w:rPr>
          <w:rStyle w:val="FootnoteReference"/>
          <w:color w:val="000000"/>
        </w:rPr>
        <w:footnoteReference w:id="10"/>
      </w:r>
      <w:del w:id="180" w:author="Tyran Steward" w:date="2019-01-30T00:17:00Z">
        <w:r w:rsidR="006B6E61" w:rsidDel="00750D33">
          <w:rPr>
            <w:color w:val="000000"/>
          </w:rPr>
          <w:delText xml:space="preserve">. </w:delText>
        </w:r>
      </w:del>
      <w:r w:rsidR="006B6E61">
        <w:rPr>
          <w:color w:val="000000"/>
        </w:rPr>
        <w:t xml:space="preserve"> </w:t>
      </w:r>
      <w:r w:rsidR="00E056E7">
        <w:rPr>
          <w:color w:val="000000"/>
        </w:rPr>
        <w:t>These factors indicate that the First Great Migration, while it led to relative economic improvements</w:t>
      </w:r>
      <w:ins w:id="181" w:author="Tyran Steward" w:date="2019-01-30T00:20:00Z">
        <w:r w:rsidR="00750D33">
          <w:rPr>
            <w:color w:val="000000"/>
          </w:rPr>
          <w:t xml:space="preserve"> for black migrants</w:t>
        </w:r>
      </w:ins>
      <w:r w:rsidR="00E056E7">
        <w:rPr>
          <w:color w:val="000000"/>
        </w:rPr>
        <w:t xml:space="preserve">, </w:t>
      </w:r>
      <w:ins w:id="182" w:author="Tyran Steward" w:date="2019-01-30T00:20:00Z">
        <w:r w:rsidR="00750D33">
          <w:rPr>
            <w:color w:val="000000"/>
          </w:rPr>
          <w:t xml:space="preserve">did not completely allow them to achieve fully their </w:t>
        </w:r>
      </w:ins>
      <w:del w:id="183" w:author="Tyran Steward" w:date="2019-01-30T00:20:00Z">
        <w:r w:rsidR="00E056E7" w:rsidDel="00750D33">
          <w:rPr>
            <w:color w:val="000000"/>
          </w:rPr>
          <w:delText xml:space="preserve">was not a total success in achieving its </w:delText>
        </w:r>
      </w:del>
      <w:r w:rsidR="00E056E7">
        <w:rPr>
          <w:color w:val="000000"/>
        </w:rPr>
        <w:t>dream</w:t>
      </w:r>
      <w:ins w:id="184" w:author="Tyran Steward" w:date="2019-01-30T00:20:00Z">
        <w:r w:rsidR="00750D33">
          <w:rPr>
            <w:color w:val="000000"/>
          </w:rPr>
          <w:t>s of racial progress</w:t>
        </w:r>
      </w:ins>
      <w:r w:rsidR="00E056E7">
        <w:rPr>
          <w:color w:val="000000"/>
        </w:rPr>
        <w:t>.</w:t>
      </w:r>
      <w:r w:rsidR="00333209">
        <w:rPr>
          <w:color w:val="000000"/>
        </w:rPr>
        <w:t xml:space="preserve">  </w:t>
      </w:r>
    </w:p>
    <w:p w14:paraId="6671477B" w14:textId="1E982931" w:rsidR="00C02365" w:rsidRDefault="00156363" w:rsidP="003C67BE">
      <w:pPr>
        <w:pStyle w:val="NormalWeb"/>
        <w:spacing w:before="0" w:beforeAutospacing="0" w:after="0" w:afterAutospacing="0" w:line="480" w:lineRule="auto"/>
        <w:ind w:firstLine="720"/>
        <w:rPr>
          <w:color w:val="000000"/>
        </w:rPr>
      </w:pPr>
      <w:commentRangeStart w:id="185"/>
      <w:r>
        <w:rPr>
          <w:color w:val="000000"/>
        </w:rPr>
        <w:t>Against the constant scrutiny of the African-American community and the attacks on</w:t>
      </w:r>
      <w:r w:rsidR="00ED480B">
        <w:rPr>
          <w:color w:val="000000"/>
        </w:rPr>
        <w:t xml:space="preserve"> </w:t>
      </w:r>
      <w:r>
        <w:rPr>
          <w:color w:val="000000"/>
        </w:rPr>
        <w:t>labor agencies</w:t>
      </w:r>
      <w:r w:rsidR="003F21E4">
        <w:rPr>
          <w:color w:val="000000"/>
        </w:rPr>
        <w:t xml:space="preserve"> and Pullman porters</w:t>
      </w:r>
      <w:r w:rsidR="003F21E4">
        <w:rPr>
          <w:rStyle w:val="FootnoteReference"/>
          <w:color w:val="000000"/>
        </w:rPr>
        <w:footnoteReference w:id="11"/>
      </w:r>
      <w:r>
        <w:rPr>
          <w:color w:val="000000"/>
        </w:rPr>
        <w:t xml:space="preserve">, </w:t>
      </w:r>
      <w:r w:rsidR="00333209">
        <w:rPr>
          <w:color w:val="000000"/>
        </w:rPr>
        <w:t>t</w:t>
      </w:r>
      <w:r>
        <w:rPr>
          <w:color w:val="000000"/>
        </w:rPr>
        <w:t>he First Great Migration was partially successful in achieving racial solidarity with Jack Johnson and the general idea of a New Negro</w:t>
      </w:r>
      <w:r w:rsidR="00D95A52">
        <w:rPr>
          <w:color w:val="000000"/>
        </w:rPr>
        <w:t xml:space="preserve">.  </w:t>
      </w:r>
      <w:commentRangeEnd w:id="185"/>
      <w:r w:rsidR="00750D33">
        <w:rPr>
          <w:rStyle w:val="CommentReference"/>
          <w:rFonts w:asciiTheme="minorHAnsi" w:eastAsiaTheme="minorEastAsia" w:hAnsiTheme="minorHAnsi" w:cstheme="minorBidi"/>
        </w:rPr>
        <w:commentReference w:id="185"/>
      </w:r>
      <w:commentRangeStart w:id="186"/>
      <w:r w:rsidR="00D95A52">
        <w:rPr>
          <w:color w:val="000000"/>
        </w:rPr>
        <w:t xml:space="preserve">These concepts </w:t>
      </w:r>
      <w:commentRangeEnd w:id="186"/>
      <w:r w:rsidR="00750D33">
        <w:rPr>
          <w:rStyle w:val="CommentReference"/>
          <w:rFonts w:asciiTheme="minorHAnsi" w:eastAsiaTheme="minorEastAsia" w:hAnsiTheme="minorHAnsi" w:cstheme="minorBidi"/>
        </w:rPr>
        <w:commentReference w:id="186"/>
      </w:r>
      <w:r w:rsidR="00D95A52">
        <w:rPr>
          <w:color w:val="000000"/>
        </w:rPr>
        <w:t>culturally transformed America as African</w:t>
      </w:r>
      <w:ins w:id="187" w:author="Tyran Steward" w:date="2019-01-30T00:25:00Z">
        <w:r w:rsidR="00750D33">
          <w:rPr>
            <w:color w:val="000000"/>
          </w:rPr>
          <w:t xml:space="preserve"> </w:t>
        </w:r>
      </w:ins>
      <w:del w:id="188" w:author="Tyran Steward" w:date="2019-01-30T00:25:00Z">
        <w:r w:rsidR="00D95A52" w:rsidDel="00750D33">
          <w:rPr>
            <w:color w:val="000000"/>
          </w:rPr>
          <w:delText>-</w:delText>
        </w:r>
      </w:del>
      <w:r w:rsidR="00D95A52">
        <w:rPr>
          <w:color w:val="000000"/>
        </w:rPr>
        <w:t xml:space="preserve">Americans abandoned passivity in favor of </w:t>
      </w:r>
      <w:r w:rsidR="00D95A52">
        <w:rPr>
          <w:color w:val="000000"/>
        </w:rPr>
        <w:lastRenderedPageBreak/>
        <w:t>agency</w:t>
      </w:r>
      <w:r w:rsidR="003F21E4">
        <w:rPr>
          <w:color w:val="000000"/>
        </w:rPr>
        <w:t xml:space="preserve">. </w:t>
      </w:r>
      <w:ins w:id="189" w:author="Tyran Steward" w:date="2019-01-30T00:26:00Z">
        <w:r w:rsidR="00750D33">
          <w:rPr>
            <w:color w:val="000000"/>
          </w:rPr>
          <w:t>T</w:t>
        </w:r>
      </w:ins>
      <w:del w:id="190" w:author="Tyran Steward" w:date="2019-01-30T00:26:00Z">
        <w:r w:rsidR="003F21E4" w:rsidDel="00750D33">
          <w:rPr>
            <w:color w:val="000000"/>
          </w:rPr>
          <w:delText xml:space="preserve"> However, </w:delText>
        </w:r>
        <w:r w:rsidR="008E6B65" w:rsidDel="00750D33">
          <w:rPr>
            <w:color w:val="000000"/>
          </w:rPr>
          <w:delText>t</w:delText>
        </w:r>
      </w:del>
      <w:r w:rsidR="008E6B65">
        <w:rPr>
          <w:color w:val="000000"/>
        </w:rPr>
        <w:t xml:space="preserve">he </w:t>
      </w:r>
      <w:ins w:id="191" w:author="Tyran Steward" w:date="2019-01-30T00:26:00Z">
        <w:r w:rsidR="00750D33">
          <w:rPr>
            <w:color w:val="000000"/>
          </w:rPr>
          <w:t xml:space="preserve">racial </w:t>
        </w:r>
      </w:ins>
      <w:r w:rsidR="008E6B65">
        <w:rPr>
          <w:color w:val="000000"/>
        </w:rPr>
        <w:t>problems they faced</w:t>
      </w:r>
      <w:ins w:id="192" w:author="Tyran Steward" w:date="2019-01-30T00:26:00Z">
        <w:r w:rsidR="00750D33">
          <w:rPr>
            <w:color w:val="000000"/>
          </w:rPr>
          <w:t xml:space="preserve">, however, </w:t>
        </w:r>
      </w:ins>
      <w:del w:id="193" w:author="Tyran Steward" w:date="2019-01-30T00:26:00Z">
        <w:r w:rsidR="008E6B65" w:rsidDel="00750D33">
          <w:rPr>
            <w:color w:val="000000"/>
          </w:rPr>
          <w:delText xml:space="preserve"> </w:delText>
        </w:r>
      </w:del>
      <w:r w:rsidR="008E6B65">
        <w:rPr>
          <w:color w:val="000000"/>
        </w:rPr>
        <w:t>continued</w:t>
      </w:r>
      <w:ins w:id="194" w:author="Tyran Steward" w:date="2019-01-30T00:26:00Z">
        <w:r w:rsidR="00750D33">
          <w:rPr>
            <w:color w:val="000000"/>
          </w:rPr>
          <w:t xml:space="preserve">. For example, </w:t>
        </w:r>
      </w:ins>
      <w:del w:id="195" w:author="Tyran Steward" w:date="2019-01-30T00:26:00Z">
        <w:r w:rsidR="008E6B65" w:rsidDel="00750D33">
          <w:rPr>
            <w:color w:val="000000"/>
          </w:rPr>
          <w:delText xml:space="preserve"> –</w:delText>
        </w:r>
      </w:del>
      <w:r w:rsidR="008E6B65">
        <w:rPr>
          <w:color w:val="000000"/>
        </w:rPr>
        <w:t xml:space="preserve"> in </w:t>
      </w:r>
      <w:r w:rsidR="006279C0">
        <w:rPr>
          <w:color w:val="000000"/>
        </w:rPr>
        <w:t xml:space="preserve">1919, </w:t>
      </w:r>
      <w:ins w:id="196" w:author="Tyran Steward" w:date="2019-01-30T00:26:00Z">
        <w:r w:rsidR="00750D33">
          <w:rPr>
            <w:color w:val="000000"/>
          </w:rPr>
          <w:t>a</w:t>
        </w:r>
      </w:ins>
      <w:del w:id="197" w:author="Tyran Steward" w:date="2019-01-30T00:26:00Z">
        <w:r w:rsidR="006279C0" w:rsidDel="00750D33">
          <w:rPr>
            <w:color w:val="000000"/>
          </w:rPr>
          <w:delText>the</w:delText>
        </w:r>
      </w:del>
      <w:r w:rsidR="006279C0">
        <w:rPr>
          <w:color w:val="000000"/>
        </w:rPr>
        <w:t xml:space="preserve"> black teenager</w:t>
      </w:r>
      <w:del w:id="198" w:author="Tyran Steward" w:date="2019-01-30T00:28:00Z">
        <w:r w:rsidR="006279C0" w:rsidDel="00750D33">
          <w:rPr>
            <w:color w:val="000000"/>
          </w:rPr>
          <w:delText xml:space="preserve"> </w:delText>
        </w:r>
      </w:del>
      <w:ins w:id="199" w:author="Tyran Steward" w:date="2019-01-30T00:26:00Z">
        <w:r w:rsidR="00750D33">
          <w:rPr>
            <w:color w:val="000000"/>
          </w:rPr>
          <w:t>,</w:t>
        </w:r>
      </w:ins>
      <w:ins w:id="200" w:author="Tyran Steward" w:date="2019-01-30T00:28:00Z">
        <w:r w:rsidR="00750D33">
          <w:rPr>
            <w:color w:val="000000"/>
          </w:rPr>
          <w:t xml:space="preserve"> </w:t>
        </w:r>
      </w:ins>
      <w:r w:rsidR="006279C0">
        <w:rPr>
          <w:color w:val="000000"/>
        </w:rPr>
        <w:t>Eugene Williams</w:t>
      </w:r>
      <w:ins w:id="201" w:author="Tyran Steward" w:date="2019-01-30T00:26:00Z">
        <w:r w:rsidR="00750D33">
          <w:rPr>
            <w:color w:val="000000"/>
          </w:rPr>
          <w:t>,</w:t>
        </w:r>
      </w:ins>
      <w:r w:rsidR="006279C0">
        <w:rPr>
          <w:color w:val="000000"/>
        </w:rPr>
        <w:t xml:space="preserve"> </w:t>
      </w:r>
      <w:r w:rsidR="008E6B65">
        <w:rPr>
          <w:color w:val="000000"/>
        </w:rPr>
        <w:t xml:space="preserve">was stoned to death </w:t>
      </w:r>
      <w:ins w:id="202" w:author="Tyran Steward" w:date="2019-01-30T00:26:00Z">
        <w:r w:rsidR="00750D33">
          <w:rPr>
            <w:color w:val="000000"/>
          </w:rPr>
          <w:t xml:space="preserve"> after he accidentally swam beyond the </w:t>
        </w:r>
      </w:ins>
      <w:ins w:id="203" w:author="Tyran Steward" w:date="2019-01-30T00:27:00Z">
        <w:r w:rsidR="00750D33">
          <w:rPr>
            <w:color w:val="000000"/>
          </w:rPr>
          <w:t>informal</w:t>
        </w:r>
      </w:ins>
      <w:ins w:id="204" w:author="Tyran Steward" w:date="2019-01-30T00:26:00Z">
        <w:r w:rsidR="00750D33">
          <w:rPr>
            <w:color w:val="000000"/>
          </w:rPr>
          <w:t xml:space="preserve"> </w:t>
        </w:r>
      </w:ins>
      <w:del w:id="205" w:author="Tyran Steward" w:date="2019-01-30T00:27:00Z">
        <w:r w:rsidR="008E6B65" w:rsidDel="00750D33">
          <w:rPr>
            <w:color w:val="000000"/>
          </w:rPr>
          <w:delText xml:space="preserve">just for swimming across the </w:delText>
        </w:r>
      </w:del>
      <w:r w:rsidR="008E6B65">
        <w:rPr>
          <w:color w:val="000000"/>
        </w:rPr>
        <w:t>color boundary at th</w:t>
      </w:r>
      <w:r w:rsidR="006279C0">
        <w:rPr>
          <w:color w:val="000000"/>
        </w:rPr>
        <w:t>e 29</w:t>
      </w:r>
      <w:r w:rsidR="006279C0" w:rsidRPr="006279C0">
        <w:rPr>
          <w:color w:val="000000"/>
          <w:vertAlign w:val="superscript"/>
        </w:rPr>
        <w:t>th</w:t>
      </w:r>
      <w:r w:rsidR="006279C0">
        <w:rPr>
          <w:color w:val="000000"/>
        </w:rPr>
        <w:t xml:space="preserve"> Street Beach</w:t>
      </w:r>
      <w:del w:id="206" w:author="Tyran Steward" w:date="2019-01-30T00:27:00Z">
        <w:r w:rsidR="008E6B65" w:rsidDel="00750D33">
          <w:rPr>
            <w:color w:val="000000"/>
          </w:rPr>
          <w:delText xml:space="preserve"> </w:delText>
        </w:r>
      </w:del>
      <w:ins w:id="207" w:author="Tyran Steward" w:date="2019-01-30T00:27:00Z">
        <w:r w:rsidR="00750D33">
          <w:rPr>
            <w:color w:val="000000"/>
          </w:rPr>
          <w:t>.</w:t>
        </w:r>
      </w:ins>
      <w:del w:id="208" w:author="Tyran Steward" w:date="2019-01-30T00:27:00Z">
        <w:r w:rsidR="008E6B65" w:rsidDel="00750D33">
          <w:rPr>
            <w:color w:val="000000"/>
          </w:rPr>
          <w:delText>on fabricated legal grounds</w:delText>
        </w:r>
      </w:del>
      <w:r w:rsidR="00826CAE">
        <w:rPr>
          <w:rStyle w:val="FootnoteReference"/>
          <w:color w:val="000000"/>
        </w:rPr>
        <w:footnoteReference w:id="12"/>
      </w:r>
      <w:r w:rsidR="00F62783">
        <w:rPr>
          <w:color w:val="000000"/>
        </w:rPr>
        <w:t xml:space="preserve">. </w:t>
      </w:r>
      <w:ins w:id="209" w:author="Tyran Steward" w:date="2019-01-30T00:27:00Z">
        <w:r w:rsidR="00750D33">
          <w:rPr>
            <w:color w:val="000000"/>
          </w:rPr>
          <w:t xml:space="preserve">Thus, even as African Americans </w:t>
        </w:r>
      </w:ins>
      <w:ins w:id="210" w:author="Tyran Steward" w:date="2019-01-30T00:28:00Z">
        <w:r w:rsidR="00750D33">
          <w:rPr>
            <w:color w:val="000000"/>
          </w:rPr>
          <w:t xml:space="preserve">developed a </w:t>
        </w:r>
      </w:ins>
      <w:del w:id="211" w:author="Tyran Steward" w:date="2019-01-30T00:27:00Z">
        <w:r w:rsidR="00F62783" w:rsidDel="00750D33">
          <w:rPr>
            <w:color w:val="000000"/>
          </w:rPr>
          <w:delText xml:space="preserve"> </w:delText>
        </w:r>
      </w:del>
      <w:ins w:id="212" w:author="Tyran Steward" w:date="2019-01-30T00:28:00Z">
        <w:r w:rsidR="00750D33">
          <w:rPr>
            <w:color w:val="000000"/>
          </w:rPr>
          <w:t>“</w:t>
        </w:r>
      </w:ins>
      <w:del w:id="213" w:author="Tyran Steward" w:date="2019-01-30T00:28:00Z">
        <w:r w:rsidR="002A17D4" w:rsidDel="00750D33">
          <w:rPr>
            <w:color w:val="000000"/>
          </w:rPr>
          <w:delText xml:space="preserve">So the </w:delText>
        </w:r>
      </w:del>
      <w:r w:rsidR="002A17D4">
        <w:rPr>
          <w:color w:val="000000"/>
        </w:rPr>
        <w:t>New Negro</w:t>
      </w:r>
      <w:ins w:id="214" w:author="Tyran Steward" w:date="2019-01-30T00:28:00Z">
        <w:r w:rsidR="00750D33">
          <w:rPr>
            <w:color w:val="000000"/>
          </w:rPr>
          <w:t>” consciousness—d</w:t>
        </w:r>
      </w:ins>
      <w:del w:id="215" w:author="Tyran Steward" w:date="2019-01-30T00:28:00Z">
        <w:r w:rsidR="002A17D4" w:rsidDel="00750D33">
          <w:rPr>
            <w:color w:val="000000"/>
          </w:rPr>
          <w:delText xml:space="preserve"> (d</w:delText>
        </w:r>
      </w:del>
      <w:r w:rsidR="002A17D4">
        <w:rPr>
          <w:color w:val="000000"/>
        </w:rPr>
        <w:t>efined by Carroll Binder as one who supports top-down community organization, interracial cooperation, and entrepreneurship</w:t>
      </w:r>
      <w:commentRangeStart w:id="216"/>
      <w:r w:rsidR="002A17D4">
        <w:rPr>
          <w:rStyle w:val="FootnoteReference"/>
          <w:color w:val="000000"/>
        </w:rPr>
        <w:footnoteReference w:id="13"/>
      </w:r>
      <w:r w:rsidR="002A17D4">
        <w:rPr>
          <w:color w:val="000000"/>
        </w:rPr>
        <w:t>)</w:t>
      </w:r>
      <w:commentRangeEnd w:id="216"/>
      <w:r w:rsidR="00750D33">
        <w:rPr>
          <w:rStyle w:val="CommentReference"/>
          <w:rFonts w:asciiTheme="minorHAnsi" w:eastAsiaTheme="minorEastAsia" w:hAnsiTheme="minorHAnsi" w:cstheme="minorBidi"/>
        </w:rPr>
        <w:commentReference w:id="216"/>
      </w:r>
      <w:ins w:id="217" w:author="Tyran Steward" w:date="2019-01-30T00:29:00Z">
        <w:r w:rsidR="00750D33">
          <w:rPr>
            <w:color w:val="000000"/>
          </w:rPr>
          <w:t>—they continued to confront</w:t>
        </w:r>
      </w:ins>
      <w:r w:rsidR="002A17D4">
        <w:rPr>
          <w:color w:val="000000"/>
        </w:rPr>
        <w:t xml:space="preserve"> </w:t>
      </w:r>
      <w:del w:id="218" w:author="Tyran Steward" w:date="2019-01-30T00:29:00Z">
        <w:r w:rsidR="002A17D4" w:rsidDel="00750D33">
          <w:rPr>
            <w:color w:val="000000"/>
          </w:rPr>
          <w:delText>faced</w:delText>
        </w:r>
        <w:r w:rsidR="00ED480B" w:rsidDel="00750D33">
          <w:rPr>
            <w:color w:val="000000"/>
          </w:rPr>
          <w:delText xml:space="preserve"> many</w:delText>
        </w:r>
        <w:r w:rsidR="002A17D4" w:rsidDel="00750D33">
          <w:rPr>
            <w:color w:val="000000"/>
          </w:rPr>
          <w:delText xml:space="preserve"> difficulties in view of the </w:delText>
        </w:r>
      </w:del>
      <w:r w:rsidR="002A17D4">
        <w:rPr>
          <w:color w:val="000000"/>
        </w:rPr>
        <w:t xml:space="preserve">racial </w:t>
      </w:r>
      <w:ins w:id="219" w:author="Tyran Steward" w:date="2019-01-30T00:29:00Z">
        <w:r w:rsidR="00750D33">
          <w:rPr>
            <w:color w:val="000000"/>
          </w:rPr>
          <w:t xml:space="preserve">inequities and </w:t>
        </w:r>
      </w:ins>
      <w:r w:rsidR="002A17D4">
        <w:rPr>
          <w:color w:val="000000"/>
        </w:rPr>
        <w:t xml:space="preserve">violence </w:t>
      </w:r>
      <w:del w:id="220" w:author="Tyran Steward" w:date="2019-01-30T00:30:00Z">
        <w:r w:rsidR="002A17D4" w:rsidDel="00750D33">
          <w:rPr>
            <w:color w:val="000000"/>
          </w:rPr>
          <w:delText>that erupted in the North as</w:delText>
        </w:r>
      </w:del>
      <w:ins w:id="221" w:author="Tyran Steward" w:date="2019-01-30T00:30:00Z">
        <w:r w:rsidR="00750D33">
          <w:rPr>
            <w:color w:val="000000"/>
          </w:rPr>
          <w:t>largely in</w:t>
        </w:r>
      </w:ins>
      <w:r w:rsidR="002A17D4">
        <w:rPr>
          <w:color w:val="000000"/>
        </w:rPr>
        <w:t xml:space="preserve"> </w:t>
      </w:r>
      <w:del w:id="222" w:author="Tyran Steward" w:date="2019-01-30T00:30:00Z">
        <w:r w:rsidR="002A17D4" w:rsidDel="00750D33">
          <w:rPr>
            <w:color w:val="000000"/>
          </w:rPr>
          <w:delText xml:space="preserve">a </w:delText>
        </w:r>
      </w:del>
      <w:r w:rsidR="002A17D4">
        <w:rPr>
          <w:color w:val="000000"/>
        </w:rPr>
        <w:t>response to the</w:t>
      </w:r>
      <w:ins w:id="223" w:author="Tyran Steward" w:date="2019-01-30T00:30:00Z">
        <w:r w:rsidR="00750D33">
          <w:rPr>
            <w:color w:val="000000"/>
          </w:rPr>
          <w:t>ir migration</w:t>
        </w:r>
      </w:ins>
      <w:del w:id="224" w:author="Tyran Steward" w:date="2019-01-30T00:30:00Z">
        <w:r w:rsidR="002A17D4" w:rsidDel="00750D33">
          <w:rPr>
            <w:color w:val="000000"/>
          </w:rPr>
          <w:delText xml:space="preserve"> First Great Migration</w:delText>
        </w:r>
      </w:del>
      <w:r w:rsidR="002A17D4">
        <w:rPr>
          <w:color w:val="000000"/>
        </w:rPr>
        <w:t xml:space="preserve">.  </w:t>
      </w:r>
    </w:p>
    <w:p w14:paraId="1F61D333" w14:textId="57710E38" w:rsidR="00062258" w:rsidRDefault="00330F30" w:rsidP="003C67BE">
      <w:pPr>
        <w:pStyle w:val="NormalWeb"/>
        <w:spacing w:before="0" w:beforeAutospacing="0" w:after="0" w:afterAutospacing="0" w:line="480" w:lineRule="auto"/>
      </w:pPr>
      <w:r>
        <w:rPr>
          <w:color w:val="000000"/>
        </w:rPr>
        <w:tab/>
        <w:t xml:space="preserve">Respectability politics, </w:t>
      </w:r>
      <w:ins w:id="225" w:author="Tyran Steward" w:date="2019-01-30T00:30:00Z">
        <w:r w:rsidR="00750D33">
          <w:rPr>
            <w:color w:val="000000"/>
          </w:rPr>
          <w:t xml:space="preserve">often espoused by black elites </w:t>
        </w:r>
      </w:ins>
      <w:del w:id="226" w:author="Tyran Steward" w:date="2019-01-30T00:31:00Z">
        <w:r w:rsidDel="00750D33">
          <w:rPr>
            <w:color w:val="000000"/>
          </w:rPr>
          <w:delText xml:space="preserve">originally invented </w:delText>
        </w:r>
      </w:del>
      <w:r>
        <w:rPr>
          <w:color w:val="000000"/>
        </w:rPr>
        <w:t xml:space="preserve">to help migrants adapt to </w:t>
      </w:r>
      <w:ins w:id="227" w:author="Tyran Steward" w:date="2019-01-30T00:31:00Z">
        <w:r w:rsidR="00750D33">
          <w:rPr>
            <w:color w:val="000000"/>
          </w:rPr>
          <w:t>life in the North</w:t>
        </w:r>
      </w:ins>
      <w:ins w:id="228" w:author="Tyran Steward" w:date="2019-01-30T00:33:00Z">
        <w:r w:rsidR="00750D33">
          <w:rPr>
            <w:color w:val="000000"/>
          </w:rPr>
          <w:t>,</w:t>
        </w:r>
      </w:ins>
      <w:ins w:id="229" w:author="Tyran Steward" w:date="2019-01-30T00:31:00Z">
        <w:r w:rsidR="00750D33">
          <w:rPr>
            <w:color w:val="000000"/>
          </w:rPr>
          <w:t xml:space="preserve"> </w:t>
        </w:r>
      </w:ins>
      <w:commentRangeStart w:id="230"/>
      <w:r w:rsidRPr="00750D33">
        <w:rPr>
          <w:strike/>
          <w:color w:val="000000"/>
          <w:rPrChange w:id="231" w:author="Tyran Steward" w:date="2019-01-30T00:31:00Z">
            <w:rPr>
              <w:color w:val="000000"/>
            </w:rPr>
          </w:rPrChange>
        </w:rPr>
        <w:t>a “white” way of life</w:t>
      </w:r>
      <w:commentRangeEnd w:id="230"/>
      <w:r w:rsidR="00750D33">
        <w:rPr>
          <w:rStyle w:val="CommentReference"/>
          <w:rFonts w:asciiTheme="minorHAnsi" w:eastAsiaTheme="minorEastAsia" w:hAnsiTheme="minorHAnsi" w:cstheme="minorBidi"/>
        </w:rPr>
        <w:commentReference w:id="230"/>
      </w:r>
      <w:r>
        <w:rPr>
          <w:color w:val="000000"/>
        </w:rPr>
        <w:t>,</w:t>
      </w:r>
      <w:ins w:id="232" w:author="Tyran Steward" w:date="2019-01-30T00:33:00Z">
        <w:r w:rsidR="00750D33">
          <w:rPr>
            <w:color w:val="000000"/>
          </w:rPr>
          <w:t xml:space="preserve"> proved to be an ineffectual strategy for achieving racial reform. </w:t>
        </w:r>
      </w:ins>
      <w:del w:id="233" w:author="Tyran Steward" w:date="2019-01-30T00:33:00Z">
        <w:r w:rsidDel="00750D33">
          <w:rPr>
            <w:color w:val="000000"/>
          </w:rPr>
          <w:delText xml:space="preserve"> </w:delText>
        </w:r>
        <w:r w:rsidR="00524372" w:rsidDel="00750D33">
          <w:rPr>
            <w:color w:val="000000"/>
          </w:rPr>
          <w:delText>largely failed and gave way to a broader concept of the Metropolis</w:delText>
        </w:r>
        <w:r w:rsidR="00D2670E" w:rsidDel="00750D33">
          <w:rPr>
            <w:color w:val="000000"/>
          </w:rPr>
          <w:delText xml:space="preserve"> in places like Chicago</w:delText>
        </w:r>
        <w:r w:rsidR="00524372" w:rsidDel="00750D33">
          <w:rPr>
            <w:color w:val="000000"/>
          </w:rPr>
          <w:delText xml:space="preserve">.  </w:delText>
        </w:r>
      </w:del>
      <w:r w:rsidR="00524372">
        <w:rPr>
          <w:color w:val="000000"/>
        </w:rPr>
        <w:t xml:space="preserve">For instance, </w:t>
      </w:r>
      <w:r w:rsidR="00D2670E">
        <w:rPr>
          <w:color w:val="000000"/>
        </w:rPr>
        <w:t xml:space="preserve">black patrons were heavily discouraged from </w:t>
      </w:r>
      <w:ins w:id="234" w:author="Tyran Steward" w:date="2019-01-30T00:34:00Z">
        <w:r w:rsidR="00750D33">
          <w:rPr>
            <w:color w:val="000000"/>
          </w:rPr>
          <w:t>attending</w:t>
        </w:r>
      </w:ins>
      <w:del w:id="235" w:author="Tyran Steward" w:date="2019-01-30T00:34:00Z">
        <w:r w:rsidR="00D2670E" w:rsidDel="00750D33">
          <w:rPr>
            <w:color w:val="000000"/>
          </w:rPr>
          <w:delText>coming to</w:delText>
        </w:r>
      </w:del>
      <w:r w:rsidR="00D2670E">
        <w:rPr>
          <w:color w:val="000000"/>
        </w:rPr>
        <w:t xml:space="preserve"> Loop theaters and</w:t>
      </w:r>
      <w:ins w:id="236" w:author="Tyran Steward" w:date="2019-01-30T00:34:00Z">
        <w:r w:rsidR="00750D33">
          <w:rPr>
            <w:color w:val="000000"/>
          </w:rPr>
          <w:t xml:space="preserve"> when they did</w:t>
        </w:r>
      </w:ins>
      <w:r w:rsidR="00D2670E">
        <w:rPr>
          <w:color w:val="000000"/>
        </w:rPr>
        <w:t xml:space="preserve"> were </w:t>
      </w:r>
      <w:del w:id="237" w:author="Tyran Steward" w:date="2019-01-30T00:34:00Z">
        <w:r w:rsidR="00D2670E" w:rsidDel="00750D33">
          <w:rPr>
            <w:color w:val="000000"/>
          </w:rPr>
          <w:delText xml:space="preserve">made </w:delText>
        </w:r>
      </w:del>
      <w:ins w:id="238" w:author="Tyran Steward" w:date="2019-01-30T00:34:00Z">
        <w:r w:rsidR="00750D33">
          <w:rPr>
            <w:color w:val="000000"/>
          </w:rPr>
          <w:t>ordered</w:t>
        </w:r>
        <w:r w:rsidR="00750D33">
          <w:rPr>
            <w:color w:val="000000"/>
          </w:rPr>
          <w:t xml:space="preserve"> </w:t>
        </w:r>
      </w:ins>
      <w:r w:rsidR="00D2670E">
        <w:rPr>
          <w:color w:val="000000"/>
        </w:rPr>
        <w:t xml:space="preserve">to sit in </w:t>
      </w:r>
      <w:ins w:id="239" w:author="Tyran Steward" w:date="2019-01-30T00:35:00Z">
        <w:r w:rsidR="00750D33">
          <w:rPr>
            <w:color w:val="000000"/>
          </w:rPr>
          <w:t xml:space="preserve">the </w:t>
        </w:r>
      </w:ins>
      <w:del w:id="240" w:author="Tyran Steward" w:date="2019-01-30T00:35:00Z">
        <w:r w:rsidR="00D2670E" w:rsidDel="00750D33">
          <w:rPr>
            <w:color w:val="000000"/>
          </w:rPr>
          <w:delText xml:space="preserve">a </w:delText>
        </w:r>
      </w:del>
      <w:r w:rsidR="00D2670E">
        <w:rPr>
          <w:color w:val="000000"/>
        </w:rPr>
        <w:t xml:space="preserve">Jim Crow section </w:t>
      </w:r>
      <w:ins w:id="241" w:author="Tyran Steward" w:date="2019-01-30T00:35:00Z">
        <w:r w:rsidR="00750D33">
          <w:rPr>
            <w:color w:val="000000"/>
          </w:rPr>
          <w:t>in</w:t>
        </w:r>
      </w:ins>
      <w:del w:id="242" w:author="Tyran Steward" w:date="2019-01-30T00:35:00Z">
        <w:r w:rsidR="00D2670E" w:rsidDel="00750D33">
          <w:rPr>
            <w:color w:val="000000"/>
          </w:rPr>
          <w:delText>on</w:delText>
        </w:r>
      </w:del>
      <w:r w:rsidR="00D2670E">
        <w:rPr>
          <w:color w:val="000000"/>
        </w:rPr>
        <w:t xml:space="preserve"> the balcony</w:t>
      </w:r>
      <w:ins w:id="243" w:author="Tyran Steward" w:date="2019-01-30T00:35:00Z">
        <w:r w:rsidR="00750D33">
          <w:rPr>
            <w:color w:val="000000"/>
          </w:rPr>
          <w:t>.</w:t>
        </w:r>
      </w:ins>
      <w:r w:rsidR="00D2670E">
        <w:rPr>
          <w:rStyle w:val="FootnoteReference"/>
        </w:rPr>
        <w:footnoteReference w:id="14"/>
      </w:r>
      <w:ins w:id="244" w:author="Tyran Steward" w:date="2019-01-30T00:35:00Z">
        <w:r w:rsidR="00750D33">
          <w:rPr>
            <w:color w:val="000000"/>
          </w:rPr>
          <w:t xml:space="preserve"> </w:t>
        </w:r>
      </w:ins>
      <w:del w:id="245" w:author="Tyran Steward" w:date="2019-01-30T00:35:00Z">
        <w:r w:rsidR="00D2670E" w:rsidDel="00750D33">
          <w:rPr>
            <w:color w:val="000000"/>
          </w:rPr>
          <w:delText>.</w:delText>
        </w:r>
        <w:r w:rsidR="00663C0F" w:rsidDel="00750D33">
          <w:rPr>
            <w:color w:val="000000"/>
          </w:rPr>
          <w:delText xml:space="preserve">  </w:delText>
        </w:r>
      </w:del>
      <w:r w:rsidR="00663C0F">
        <w:rPr>
          <w:color w:val="000000"/>
        </w:rPr>
        <w:t>While sanctions were enforced on theaters following a landmark court decision</w:t>
      </w:r>
      <w:commentRangeStart w:id="246"/>
      <w:r w:rsidR="00663C0F">
        <w:rPr>
          <w:rStyle w:val="FootnoteReference"/>
        </w:rPr>
        <w:footnoteReference w:id="15"/>
      </w:r>
      <w:commentRangeEnd w:id="246"/>
      <w:r w:rsidR="00750D33">
        <w:rPr>
          <w:rStyle w:val="CommentReference"/>
          <w:rFonts w:asciiTheme="minorHAnsi" w:eastAsiaTheme="minorEastAsia" w:hAnsiTheme="minorHAnsi" w:cstheme="minorBidi"/>
        </w:rPr>
        <w:commentReference w:id="246"/>
      </w:r>
      <w:r w:rsidR="00062258">
        <w:rPr>
          <w:color w:val="000000"/>
        </w:rPr>
        <w:t xml:space="preserve"> and there were </w:t>
      </w:r>
      <w:ins w:id="247" w:author="Tyran Steward" w:date="2019-01-30T00:36:00Z">
        <w:r w:rsidR="00750D33">
          <w:rPr>
            <w:color w:val="000000"/>
          </w:rPr>
          <w:t xml:space="preserve">widespread </w:t>
        </w:r>
      </w:ins>
      <w:r w:rsidR="00062258">
        <w:rPr>
          <w:color w:val="000000"/>
        </w:rPr>
        <w:t xml:space="preserve">protests, these </w:t>
      </w:r>
      <w:del w:id="248" w:author="Tyran Steward" w:date="2019-01-30T00:36:00Z">
        <w:r w:rsidR="00062258" w:rsidDel="00750D33">
          <w:rPr>
            <w:color w:val="000000"/>
          </w:rPr>
          <w:delText xml:space="preserve">protests </w:delText>
        </w:r>
      </w:del>
      <w:ins w:id="249" w:author="Tyran Steward" w:date="2019-01-30T00:36:00Z">
        <w:r w:rsidR="00750D33">
          <w:rPr>
            <w:color w:val="000000"/>
          </w:rPr>
          <w:t>demonstrations</w:t>
        </w:r>
        <w:r w:rsidR="00750D33">
          <w:rPr>
            <w:color w:val="000000"/>
          </w:rPr>
          <w:t xml:space="preserve"> </w:t>
        </w:r>
      </w:ins>
      <w:r w:rsidR="00062258">
        <w:rPr>
          <w:color w:val="000000"/>
        </w:rPr>
        <w:t xml:space="preserve">conformed to </w:t>
      </w:r>
      <w:ins w:id="250" w:author="Tyran Steward" w:date="2019-01-30T00:36:00Z">
        <w:r w:rsidR="00750D33">
          <w:rPr>
            <w:color w:val="000000"/>
          </w:rPr>
          <w:t xml:space="preserve">the </w:t>
        </w:r>
      </w:ins>
      <w:ins w:id="251" w:author="Tyran Steward" w:date="2019-01-30T00:37:00Z">
        <w:r w:rsidR="00750D33">
          <w:rPr>
            <w:color w:val="000000"/>
          </w:rPr>
          <w:t xml:space="preserve">Old Settlers’ </w:t>
        </w:r>
      </w:ins>
      <w:del w:id="252" w:author="Tyran Steward" w:date="2019-01-30T00:36:00Z">
        <w:r w:rsidR="00062258" w:rsidDel="00750D33">
          <w:rPr>
            <w:color w:val="000000"/>
          </w:rPr>
          <w:delText xml:space="preserve">respectability politics’ </w:delText>
        </w:r>
      </w:del>
      <w:r w:rsidR="00062258">
        <w:rPr>
          <w:color w:val="000000"/>
        </w:rPr>
        <w:t>conception of</w:t>
      </w:r>
      <w:ins w:id="253" w:author="Tyran Steward" w:date="2019-01-30T00:36:00Z">
        <w:r w:rsidR="00750D33">
          <w:rPr>
            <w:color w:val="000000"/>
          </w:rPr>
          <w:t xml:space="preserve"> “respectable” behavior </w:t>
        </w:r>
      </w:ins>
      <w:ins w:id="254" w:author="Tyran Steward" w:date="2019-01-30T00:37:00Z">
        <w:r w:rsidR="00750D33">
          <w:rPr>
            <w:color w:val="000000"/>
          </w:rPr>
          <w:t xml:space="preserve">. In fact, </w:t>
        </w:r>
      </w:ins>
      <w:del w:id="255" w:author="Tyran Steward" w:date="2019-01-30T00:37:00Z">
        <w:r w:rsidR="00062258" w:rsidDel="00750D33">
          <w:rPr>
            <w:color w:val="000000"/>
          </w:rPr>
          <w:delText xml:space="preserve"> how African-Americans should behave – </w:delText>
        </w:r>
      </w:del>
      <w:r w:rsidR="00062258">
        <w:rPr>
          <w:color w:val="000000"/>
        </w:rPr>
        <w:t xml:space="preserve">CCRR reports </w:t>
      </w:r>
      <w:ins w:id="256" w:author="Tyran Steward" w:date="2019-01-30T00:37:00Z">
        <w:r w:rsidR="00750D33">
          <w:rPr>
            <w:color w:val="000000"/>
          </w:rPr>
          <w:t xml:space="preserve">chronicling the incident </w:t>
        </w:r>
      </w:ins>
      <w:r w:rsidR="00062258">
        <w:rPr>
          <w:color w:val="000000"/>
        </w:rPr>
        <w:t>described</w:t>
      </w:r>
      <w:r w:rsidR="0005565B">
        <w:t xml:space="preserve"> </w:t>
      </w:r>
      <w:r w:rsidR="00062258">
        <w:t xml:space="preserve">victims </w:t>
      </w:r>
      <w:r w:rsidR="0005565B">
        <w:t>as</w:t>
      </w:r>
      <w:r w:rsidR="00062258">
        <w:t xml:space="preserve"> well-mannered or </w:t>
      </w:r>
      <w:r w:rsidR="0005565B">
        <w:t>“two of our most representative people</w:t>
      </w:r>
      <w:ins w:id="257" w:author="Tyran Steward" w:date="2019-01-30T00:37:00Z">
        <w:r w:rsidR="00750D33">
          <w:t>.</w:t>
        </w:r>
      </w:ins>
      <w:r w:rsidR="0005565B">
        <w:t>”</w:t>
      </w:r>
      <w:r w:rsidR="00E6725D">
        <w:rPr>
          <w:rStyle w:val="FootnoteReference"/>
        </w:rPr>
        <w:footnoteReference w:id="16"/>
      </w:r>
      <w:ins w:id="258" w:author="Tyran Steward" w:date="2019-01-30T00:38:00Z">
        <w:r w:rsidR="00750D33">
          <w:t xml:space="preserve"> </w:t>
        </w:r>
      </w:ins>
      <w:commentRangeStart w:id="259"/>
      <w:del w:id="260" w:author="Tyran Steward" w:date="2019-01-30T00:38:00Z">
        <w:r w:rsidR="00E6725D" w:rsidDel="00750D33">
          <w:delText>.</w:delText>
        </w:r>
      </w:del>
      <w:del w:id="261" w:author="Tyran Steward" w:date="2019-01-30T00:37:00Z">
        <w:r w:rsidR="00E6725D" w:rsidDel="00750D33">
          <w:delText xml:space="preserve">  </w:delText>
        </w:r>
      </w:del>
      <w:r w:rsidR="00903477">
        <w:t xml:space="preserve">Therefore, </w:t>
      </w:r>
      <w:r w:rsidR="00062258">
        <w:t xml:space="preserve">respectability politics ensured that any racial uplift was defined </w:t>
      </w:r>
      <w:r w:rsidR="00F92969">
        <w:t xml:space="preserve">by white standards.  </w:t>
      </w:r>
      <w:commentRangeEnd w:id="259"/>
      <w:r w:rsidR="00750D33">
        <w:rPr>
          <w:rStyle w:val="CommentReference"/>
          <w:rFonts w:asciiTheme="minorHAnsi" w:eastAsiaTheme="minorEastAsia" w:hAnsiTheme="minorHAnsi" w:cstheme="minorBidi"/>
        </w:rPr>
        <w:commentReference w:id="259"/>
      </w:r>
    </w:p>
    <w:p w14:paraId="2D72B4D0" w14:textId="40D24CCF" w:rsidR="00CC5FE3" w:rsidRDefault="00536DB2" w:rsidP="003C67BE">
      <w:pPr>
        <w:pStyle w:val="NormalWeb"/>
        <w:spacing w:before="0" w:beforeAutospacing="0" w:after="0" w:afterAutospacing="0" w:line="480" w:lineRule="auto"/>
        <w:ind w:firstLine="720"/>
      </w:pPr>
      <w:r>
        <w:t xml:space="preserve">Successes </w:t>
      </w:r>
      <w:ins w:id="262" w:author="Tyran Steward" w:date="2019-01-30T00:43:00Z">
        <w:r w:rsidR="00750D33">
          <w:t xml:space="preserve">were realized as a result of the migration. </w:t>
        </w:r>
      </w:ins>
      <w:del w:id="263" w:author="Tyran Steward" w:date="2019-01-30T00:43:00Z">
        <w:r w:rsidDel="00750D33">
          <w:delText>have been made;</w:delText>
        </w:r>
        <w:r w:rsidR="00601B74" w:rsidDel="00750D33">
          <w:delText xml:space="preserve"> </w:delText>
        </w:r>
      </w:del>
      <w:ins w:id="264" w:author="Tyran Steward" w:date="2019-01-30T00:43:00Z">
        <w:r w:rsidR="00750D33">
          <w:t>D</w:t>
        </w:r>
      </w:ins>
      <w:del w:id="265" w:author="Tyran Steward" w:date="2019-01-30T00:43:00Z">
        <w:r w:rsidR="00601B74" w:rsidDel="00750D33">
          <w:delText>d</w:delText>
        </w:r>
      </w:del>
      <w:r w:rsidR="00601B74">
        <w:t>espite his imperfections,</w:t>
      </w:r>
      <w:r>
        <w:t xml:space="preserve"> the</w:t>
      </w:r>
      <w:r w:rsidR="008E6F5D">
        <w:t xml:space="preserve"> boxer </w:t>
      </w:r>
      <w:r w:rsidR="007D4061">
        <w:t>Jack Johnson</w:t>
      </w:r>
      <w:r w:rsidR="00601B74">
        <w:t xml:space="preserve"> </w:t>
      </w:r>
      <w:r w:rsidR="008E6F5D">
        <w:t xml:space="preserve">tested </w:t>
      </w:r>
      <w:r w:rsidR="008619E4">
        <w:t>white assumptions of black inferiorit</w:t>
      </w:r>
      <w:r w:rsidR="00426E82">
        <w:t>y</w:t>
      </w:r>
      <w:r w:rsidR="00F13095">
        <w:t xml:space="preserve"> with</w:t>
      </w:r>
      <w:r w:rsidR="008E6F5D">
        <w:t xml:space="preserve"> black </w:t>
      </w:r>
      <w:r w:rsidR="00426E82">
        <w:t>leaders rall</w:t>
      </w:r>
      <w:r w:rsidR="00F13095">
        <w:t>ying</w:t>
      </w:r>
      <w:r w:rsidR="00426E82">
        <w:t xml:space="preserve"> behind him</w:t>
      </w:r>
      <w:r w:rsidR="008E6F5D">
        <w:t xml:space="preserve"> when he was</w:t>
      </w:r>
      <w:r w:rsidR="00CA692A">
        <w:t xml:space="preserve"> arrested </w:t>
      </w:r>
      <w:r w:rsidR="008840B5">
        <w:t>u</w:t>
      </w:r>
      <w:ins w:id="266" w:author="Tyran Steward" w:date="2019-01-30T00:38:00Z">
        <w:r w:rsidR="00750D33">
          <w:t>nder</w:t>
        </w:r>
      </w:ins>
      <w:del w:id="267" w:author="Tyran Steward" w:date="2019-01-30T00:38:00Z">
        <w:r w:rsidR="008840B5" w:rsidDel="00750D33">
          <w:delText>sing</w:delText>
        </w:r>
      </w:del>
      <w:r w:rsidR="00CA692A">
        <w:t xml:space="preserve"> the “White Slave Traffic Act</w:t>
      </w:r>
      <w:ins w:id="268" w:author="Tyran Steward" w:date="2019-01-30T00:39:00Z">
        <w:r w:rsidR="00750D33">
          <w:t>.</w:t>
        </w:r>
      </w:ins>
      <w:r w:rsidR="00CA692A">
        <w:t>”</w:t>
      </w:r>
      <w:r w:rsidR="00E6725D">
        <w:rPr>
          <w:rStyle w:val="FootnoteReference"/>
        </w:rPr>
        <w:footnoteReference w:id="17"/>
      </w:r>
      <w:del w:id="269" w:author="Tyran Steward" w:date="2019-01-30T00:39:00Z">
        <w:r w:rsidR="00426E82" w:rsidDel="00750D33">
          <w:delText>.</w:delText>
        </w:r>
      </w:del>
      <w:r w:rsidR="00426E82">
        <w:t xml:space="preserve">  </w:t>
      </w:r>
      <w:r w:rsidR="003A271C">
        <w:t xml:space="preserve">While </w:t>
      </w:r>
      <w:r w:rsidR="000A30D0">
        <w:t xml:space="preserve">racial uplift comedies are sometimes viewed by historians as </w:t>
      </w:r>
      <w:r w:rsidR="003C285C">
        <w:t>negative depictions of black people, we can see</w:t>
      </w:r>
      <w:r w:rsidR="00E5275F">
        <w:t xml:space="preserve"> how</w:t>
      </w:r>
      <w:r w:rsidR="00F708FE">
        <w:t xml:space="preserve"> films </w:t>
      </w:r>
      <w:r w:rsidR="00F708FE">
        <w:lastRenderedPageBreak/>
        <w:t xml:space="preserve">like </w:t>
      </w:r>
      <w:r w:rsidR="00F708FE">
        <w:rPr>
          <w:i/>
        </w:rPr>
        <w:t>The Railroad Porter</w:t>
      </w:r>
      <w:r w:rsidR="00F708FE">
        <w:t xml:space="preserve"> (1913)</w:t>
      </w:r>
      <w:r w:rsidR="00E6725D">
        <w:rPr>
          <w:rStyle w:val="FootnoteReference"/>
        </w:rPr>
        <w:footnoteReference w:id="18"/>
      </w:r>
      <w:r w:rsidR="00F708FE">
        <w:t xml:space="preserve"> </w:t>
      </w:r>
      <w:r w:rsidR="00E5275F">
        <w:t xml:space="preserve">developed </w:t>
      </w:r>
      <w:r w:rsidR="00737356">
        <w:t>because of</w:t>
      </w:r>
      <w:r w:rsidR="00E5275F">
        <w:t xml:space="preserve"> the First Great Migration</w:t>
      </w:r>
      <w:r w:rsidR="00737356">
        <w:t xml:space="preserve"> and</w:t>
      </w:r>
      <w:r w:rsidR="00E5275F">
        <w:t xml:space="preserve"> </w:t>
      </w:r>
      <w:r w:rsidR="00477A75">
        <w:t xml:space="preserve">inspired the </w:t>
      </w:r>
      <w:del w:id="270" w:author="Tyran Steward" w:date="2019-01-30T00:40:00Z">
        <w:r w:rsidR="00477A75" w:rsidDel="00750D33">
          <w:delText xml:space="preserve">first </w:delText>
        </w:r>
      </w:del>
      <w:ins w:id="271" w:author="Tyran Steward" w:date="2019-01-30T00:40:00Z">
        <w:r w:rsidR="00750D33">
          <w:t xml:space="preserve">initial </w:t>
        </w:r>
      </w:ins>
      <w:r w:rsidR="00477A75">
        <w:t xml:space="preserve">steps toward progress that would </w:t>
      </w:r>
      <w:commentRangeStart w:id="272"/>
      <w:r w:rsidR="00477A75">
        <w:t>not have been possible in the South due to de jure racism.</w:t>
      </w:r>
      <w:r w:rsidR="00612EAE">
        <w:t xml:space="preserve">  </w:t>
      </w:r>
      <w:commentRangeEnd w:id="272"/>
      <w:r w:rsidR="00750D33">
        <w:rPr>
          <w:rStyle w:val="CommentReference"/>
          <w:rFonts w:asciiTheme="minorHAnsi" w:eastAsiaTheme="minorEastAsia" w:hAnsiTheme="minorHAnsi" w:cstheme="minorBidi"/>
        </w:rPr>
        <w:commentReference w:id="272"/>
      </w:r>
      <w:r w:rsidR="00406E00">
        <w:t>African</w:t>
      </w:r>
      <w:ins w:id="273" w:author="Tyran Steward" w:date="2019-01-30T00:40:00Z">
        <w:r w:rsidR="00750D33">
          <w:t xml:space="preserve"> </w:t>
        </w:r>
      </w:ins>
      <w:del w:id="274" w:author="Tyran Steward" w:date="2019-01-30T00:40:00Z">
        <w:r w:rsidR="00406E00" w:rsidDel="00750D33">
          <w:delText>-</w:delText>
        </w:r>
      </w:del>
      <w:r w:rsidR="00406E00">
        <w:t xml:space="preserve">Americans </w:t>
      </w:r>
      <w:r w:rsidR="00D81468">
        <w:t>also s</w:t>
      </w:r>
      <w:r w:rsidR="00612EAE">
        <w:t xml:space="preserve">ucceeded </w:t>
      </w:r>
      <w:r w:rsidR="00D81468">
        <w:t>in the opportunity to practice</w:t>
      </w:r>
      <w:r w:rsidR="00790F2D">
        <w:t xml:space="preserve"> blues and jazz music ala Dorsey, who found employment in the Chicago</w:t>
      </w:r>
      <w:del w:id="275" w:author="Tyran Steward" w:date="2019-01-30T00:42:00Z">
        <w:r w:rsidR="00790F2D" w:rsidDel="00750D33">
          <w:delText xml:space="preserve"> </w:delText>
        </w:r>
      </w:del>
      <w:ins w:id="276" w:author="Tyran Steward" w:date="2019-01-30T00:42:00Z">
        <w:r w:rsidR="00750D33">
          <w:t>.</w:t>
        </w:r>
      </w:ins>
      <w:del w:id="277" w:author="Tyran Steward" w:date="2019-01-30T00:42:00Z">
        <w:r w:rsidR="00790F2D" w:rsidDel="00750D33">
          <w:delText>milieu</w:delText>
        </w:r>
      </w:del>
      <w:r w:rsidR="00E6725D">
        <w:rPr>
          <w:rStyle w:val="FootnoteReference"/>
        </w:rPr>
        <w:footnoteReference w:id="19"/>
      </w:r>
      <w:del w:id="278" w:author="Tyran Steward" w:date="2019-01-30T00:42:00Z">
        <w:r w:rsidR="00F155AB" w:rsidDel="00750D33">
          <w:delText>.</w:delText>
        </w:r>
      </w:del>
      <w:r w:rsidR="00F155AB">
        <w:t xml:space="preserve">  </w:t>
      </w:r>
    </w:p>
    <w:p w14:paraId="4735925B" w14:textId="1C678245" w:rsidR="00355E74" w:rsidRDefault="008805BF" w:rsidP="003C67BE">
      <w:pPr>
        <w:pStyle w:val="NormalWeb"/>
        <w:spacing w:before="0" w:beforeAutospacing="0" w:after="0" w:afterAutospacing="0" w:line="480" w:lineRule="auto"/>
        <w:ind w:firstLine="720"/>
      </w:pPr>
      <w:commentRangeStart w:id="279"/>
      <w:r>
        <w:t>The</w:t>
      </w:r>
      <w:r w:rsidR="00612EAE">
        <w:t xml:space="preserve"> principal drawback of the First Great Migration would be the housing shortages – although legislation like the Perkins Bill protected renters from landlords hiking rents</w:t>
      </w:r>
      <w:r w:rsidR="008F32BB">
        <w:t xml:space="preserve">, these laws were </w:t>
      </w:r>
      <w:r w:rsidR="00612EAE">
        <w:t>very individual</w:t>
      </w:r>
      <w:r w:rsidR="00F52C1A">
        <w:t>istic</w:t>
      </w:r>
      <w:r w:rsidR="00612EAE">
        <w:t xml:space="preserve"> and so disregarded racial segregation as an issue in cities like Harlem</w:t>
      </w:r>
      <w:ins w:id="280" w:author="Tyran Steward" w:date="2019-01-30T00:43:00Z">
        <w:r w:rsidR="00750D33">
          <w:t>.</w:t>
        </w:r>
      </w:ins>
      <w:r w:rsidR="00FF26E5">
        <w:rPr>
          <w:rStyle w:val="FootnoteReference"/>
        </w:rPr>
        <w:footnoteReference w:id="20"/>
      </w:r>
      <w:del w:id="281" w:author="Tyran Steward" w:date="2019-01-30T00:43:00Z">
        <w:r w:rsidR="008F32BB" w:rsidDel="00750D33">
          <w:delText>.</w:delText>
        </w:r>
      </w:del>
      <w:r w:rsidR="008F32BB">
        <w:t xml:space="preserve">  </w:t>
      </w:r>
      <w:r w:rsidR="00612EAE">
        <w:t>Housing in Detroit was also dismal with restrictive covenants, real estate codes, and social prejudice preventing African-Americans from exercising their agency</w:t>
      </w:r>
      <w:ins w:id="282" w:author="Tyran Steward" w:date="2019-01-30T00:44:00Z">
        <w:r w:rsidR="00750D33">
          <w:t>.</w:t>
        </w:r>
      </w:ins>
      <w:r w:rsidR="00283AB8">
        <w:rPr>
          <w:rStyle w:val="FootnoteReference"/>
        </w:rPr>
        <w:footnoteReference w:id="21"/>
      </w:r>
      <w:del w:id="283" w:author="Tyran Steward" w:date="2019-01-30T00:44:00Z">
        <w:r w:rsidR="008320D6" w:rsidDel="00750D33">
          <w:delText>.</w:delText>
        </w:r>
      </w:del>
      <w:r w:rsidR="00612EAE">
        <w:t xml:space="preserve">  The Northern version of Jim Crow was very much in effect with housing. </w:t>
      </w:r>
      <w:del w:id="284" w:author="Tyran Steward" w:date="2019-01-30T00:44:00Z">
        <w:r w:rsidR="00612EAE" w:rsidDel="00750D33">
          <w:delText xml:space="preserve"> </w:delText>
        </w:r>
      </w:del>
      <w:r w:rsidR="00612EAE">
        <w:t xml:space="preserve">Unlike the South, the industrial North was able to restrict residents to regions known as </w:t>
      </w:r>
      <w:r w:rsidR="005962ED">
        <w:t>black belts</w:t>
      </w:r>
      <w:commentRangeStart w:id="285"/>
      <w:r w:rsidR="00283AB8">
        <w:rPr>
          <w:rStyle w:val="FootnoteReference"/>
        </w:rPr>
        <w:footnoteReference w:id="22"/>
      </w:r>
      <w:commentRangeEnd w:id="285"/>
      <w:r w:rsidR="00750D33">
        <w:rPr>
          <w:rStyle w:val="CommentReference"/>
          <w:rFonts w:asciiTheme="minorHAnsi" w:eastAsiaTheme="minorEastAsia" w:hAnsiTheme="minorHAnsi" w:cstheme="minorBidi"/>
        </w:rPr>
        <w:commentReference w:id="285"/>
      </w:r>
      <w:r w:rsidR="004F1131">
        <w:t xml:space="preserve"> in order to maintain property values</w:t>
      </w:r>
      <w:r w:rsidR="00BC7016">
        <w:t>.</w:t>
      </w:r>
      <w:r w:rsidR="004F1131">
        <w:t xml:space="preserve">  When </w:t>
      </w:r>
      <w:del w:id="286" w:author="Tyran Steward" w:date="2019-01-30T00:44:00Z">
        <w:r w:rsidR="004F1131" w:rsidDel="00750D33">
          <w:delText>the</w:delText>
        </w:r>
        <w:r w:rsidR="00CA114E" w:rsidDel="00750D33">
          <w:delText xml:space="preserve"> </w:delText>
        </w:r>
      </w:del>
      <w:r w:rsidR="00CA114E">
        <w:t>Ossian and Gladys Sweet</w:t>
      </w:r>
      <w:del w:id="287" w:author="Tyran Steward" w:date="2019-01-30T00:45:00Z">
        <w:r w:rsidR="00CA114E" w:rsidDel="00750D33">
          <w:delText>s’</w:delText>
        </w:r>
      </w:del>
      <w:r w:rsidR="00CA114E">
        <w:t xml:space="preserve"> </w:t>
      </w:r>
      <w:del w:id="288" w:author="Tyran Steward" w:date="2019-01-30T00:45:00Z">
        <w:r w:rsidR="00CA114E" w:rsidDel="00750D33">
          <w:delText xml:space="preserve">family </w:delText>
        </w:r>
      </w:del>
      <w:r w:rsidR="004F1131">
        <w:t>moved into the lower</w:t>
      </w:r>
      <w:ins w:id="289" w:author="Tyran Steward" w:date="2019-01-30T00:45:00Z">
        <w:r w:rsidR="00750D33">
          <w:t xml:space="preserve"> </w:t>
        </w:r>
      </w:ins>
      <w:del w:id="290" w:author="Tyran Steward" w:date="2019-01-30T00:45:00Z">
        <w:r w:rsidR="004F1131" w:rsidDel="00750D33">
          <w:delText>-</w:delText>
        </w:r>
      </w:del>
      <w:r w:rsidR="004F1131">
        <w:t>middle</w:t>
      </w:r>
      <w:ins w:id="291" w:author="Tyran Steward" w:date="2019-01-30T00:45:00Z">
        <w:r w:rsidR="00750D33">
          <w:t>-</w:t>
        </w:r>
      </w:ins>
      <w:del w:id="292" w:author="Tyran Steward" w:date="2019-01-30T00:45:00Z">
        <w:r w:rsidR="004F1131" w:rsidDel="00750D33">
          <w:delText xml:space="preserve"> </w:delText>
        </w:r>
      </w:del>
      <w:r w:rsidR="004F1131">
        <w:t xml:space="preserve">class Garland neighborhood, people </w:t>
      </w:r>
      <w:r w:rsidR="0012369D">
        <w:t>began mobbing their home</w:t>
      </w:r>
      <w:ins w:id="293" w:author="Tyran Steward" w:date="2019-01-30T00:45:00Z">
        <w:r w:rsidR="00750D33">
          <w:t xml:space="preserve">, </w:t>
        </w:r>
      </w:ins>
      <w:del w:id="294" w:author="Tyran Steward" w:date="2019-01-30T00:45:00Z">
        <w:r w:rsidR="0012369D" w:rsidDel="00750D33">
          <w:delText xml:space="preserve"> </w:delText>
        </w:r>
      </w:del>
      <w:r w:rsidR="0012369D">
        <w:t>whi</w:t>
      </w:r>
      <w:r w:rsidR="004F1131">
        <w:t>ch they legally defended to their detriment</w:t>
      </w:r>
      <w:ins w:id="295" w:author="Tyran Steward" w:date="2019-01-30T00:45:00Z">
        <w:r w:rsidR="00750D33">
          <w:t>.</w:t>
        </w:r>
      </w:ins>
      <w:r w:rsidR="00283AB8">
        <w:rPr>
          <w:rStyle w:val="FootnoteReference"/>
        </w:rPr>
        <w:footnoteReference w:id="23"/>
      </w:r>
      <w:del w:id="296" w:author="Tyran Steward" w:date="2019-01-30T00:45:00Z">
        <w:r w:rsidR="00D31207" w:rsidDel="00750D33">
          <w:delText>.</w:delText>
        </w:r>
      </w:del>
      <w:r w:rsidR="00B50400">
        <w:t xml:space="preserve">  </w:t>
      </w:r>
      <w:r w:rsidR="004F1131">
        <w:t xml:space="preserve">As such, </w:t>
      </w:r>
      <w:ins w:id="297" w:author="Tyran Steward" w:date="2019-01-30T00:45:00Z">
        <w:r w:rsidR="00750D33">
          <w:t>the S</w:t>
        </w:r>
      </w:ins>
      <w:del w:id="298" w:author="Tyran Steward" w:date="2019-01-30T00:45:00Z">
        <w:r w:rsidR="004F1131" w:rsidDel="00750D33">
          <w:delText>s</w:delText>
        </w:r>
      </w:del>
      <w:r w:rsidR="004F1131">
        <w:t>ecretary of the NAACP</w:t>
      </w:r>
      <w:ins w:id="299" w:author="Tyran Steward" w:date="2019-01-30T00:45:00Z">
        <w:r w:rsidR="00750D33">
          <w:t>,</w:t>
        </w:r>
      </w:ins>
      <w:r w:rsidR="004F1131">
        <w:t xml:space="preserve"> </w:t>
      </w:r>
      <w:r w:rsidR="007432A9">
        <w:t>James Weldon Johnson</w:t>
      </w:r>
      <w:ins w:id="300" w:author="Tyran Steward" w:date="2019-01-30T00:46:00Z">
        <w:r w:rsidR="00750D33">
          <w:t>,</w:t>
        </w:r>
      </w:ins>
      <w:r w:rsidR="004F1131">
        <w:t xml:space="preserve"> lamented times </w:t>
      </w:r>
      <w:r w:rsidR="007432A9">
        <w:t>“when the most persistent integrationist becomes an isolationist”</w:t>
      </w:r>
      <w:r w:rsidR="00283AB8">
        <w:rPr>
          <w:rStyle w:val="FootnoteReference"/>
        </w:rPr>
        <w:footnoteReference w:id="24"/>
      </w:r>
      <w:r w:rsidR="00283AB8">
        <w:t xml:space="preserve"> </w:t>
      </w:r>
      <w:r w:rsidR="007432A9">
        <w:t xml:space="preserve">which </w:t>
      </w:r>
      <w:r w:rsidR="00E32465">
        <w:t xml:space="preserve">is further evidence that the first migrants’ dream of a promised land was shattered by the Northern version of Jim </w:t>
      </w:r>
      <w:commentRangeStart w:id="301"/>
      <w:r w:rsidR="00E32465">
        <w:t>Crow</w:t>
      </w:r>
      <w:commentRangeEnd w:id="301"/>
      <w:r w:rsidR="00750D33">
        <w:rPr>
          <w:rStyle w:val="CommentReference"/>
          <w:rFonts w:asciiTheme="minorHAnsi" w:eastAsiaTheme="minorEastAsia" w:hAnsiTheme="minorHAnsi" w:cstheme="minorBidi"/>
        </w:rPr>
        <w:commentReference w:id="301"/>
      </w:r>
      <w:r w:rsidR="00E32465">
        <w:t xml:space="preserve">.  </w:t>
      </w:r>
      <w:commentRangeEnd w:id="279"/>
      <w:r w:rsidR="00750D33">
        <w:rPr>
          <w:rStyle w:val="CommentReference"/>
          <w:rFonts w:asciiTheme="minorHAnsi" w:eastAsiaTheme="minorEastAsia" w:hAnsiTheme="minorHAnsi" w:cstheme="minorBidi"/>
        </w:rPr>
        <w:commentReference w:id="279"/>
      </w:r>
    </w:p>
    <w:p w14:paraId="7379A557" w14:textId="1CC8E0CF" w:rsidR="007C2F1C" w:rsidRDefault="007C2F1C" w:rsidP="003C67BE">
      <w:pPr>
        <w:pStyle w:val="NormalWeb"/>
        <w:spacing w:before="0" w:beforeAutospacing="0" w:after="0" w:afterAutospacing="0" w:line="480" w:lineRule="auto"/>
      </w:pPr>
    </w:p>
    <w:p w14:paraId="616535BF" w14:textId="02CBC458" w:rsidR="007C2F1C" w:rsidRDefault="007C2F1C" w:rsidP="003C67BE">
      <w:pPr>
        <w:pStyle w:val="NormalWeb"/>
        <w:spacing w:before="0" w:beforeAutospacing="0" w:after="0" w:afterAutospacing="0" w:line="480" w:lineRule="auto"/>
      </w:pPr>
    </w:p>
    <w:p w14:paraId="06CD3411" w14:textId="727736AC" w:rsidR="007C2F1C" w:rsidRDefault="007C2F1C" w:rsidP="003C67BE">
      <w:pPr>
        <w:spacing w:after="0" w:line="480" w:lineRule="auto"/>
        <w:rPr>
          <w:rFonts w:ascii="Times New Roman" w:eastAsia="Times New Roman" w:hAnsi="Times New Roman" w:cs="Times New Roman"/>
          <w:sz w:val="24"/>
          <w:szCs w:val="24"/>
        </w:rPr>
      </w:pPr>
      <w:r>
        <w:br w:type="page"/>
      </w:r>
    </w:p>
    <w:p w14:paraId="62794E82" w14:textId="5AA3E685" w:rsidR="007C2F1C" w:rsidRDefault="007C2F1C" w:rsidP="00750D33">
      <w:pPr>
        <w:pStyle w:val="NormalWeb"/>
        <w:spacing w:before="0" w:beforeAutospacing="0" w:after="0" w:afterAutospacing="0" w:line="480" w:lineRule="auto"/>
        <w:outlineLvl w:val="0"/>
        <w:rPr>
          <w:b/>
        </w:rPr>
      </w:pPr>
      <w:r>
        <w:rPr>
          <w:b/>
        </w:rPr>
        <w:lastRenderedPageBreak/>
        <w:t xml:space="preserve">References:  </w:t>
      </w:r>
    </w:p>
    <w:p w14:paraId="4AC4F549" w14:textId="77777777" w:rsidR="003669AF" w:rsidRDefault="003669AF" w:rsidP="003C67BE">
      <w:pPr>
        <w:pStyle w:val="NormalWeb"/>
        <w:spacing w:before="0" w:beforeAutospacing="0" w:after="0" w:afterAutospacing="0" w:line="480" w:lineRule="auto"/>
        <w:ind w:left="720" w:hanging="720"/>
      </w:pPr>
      <w:r w:rsidRPr="00826CAE">
        <w:t>Baldwin, D. (2007). </w:t>
      </w:r>
      <w:r w:rsidRPr="00826CAE">
        <w:rPr>
          <w:i/>
          <w:iCs/>
        </w:rPr>
        <w:t>Chicago's New Negroes</w:t>
      </w:r>
      <w:r w:rsidRPr="00826CAE">
        <w:t>. Chapel Hill: The University of North Carolina Press.</w:t>
      </w:r>
    </w:p>
    <w:p w14:paraId="1384C47D" w14:textId="689FF7F4" w:rsidR="003669AF" w:rsidRDefault="003669AF" w:rsidP="003C67BE">
      <w:pPr>
        <w:pStyle w:val="NormalWeb"/>
        <w:spacing w:before="0" w:beforeAutospacing="0" w:after="0" w:afterAutospacing="0" w:line="480" w:lineRule="auto"/>
        <w:ind w:left="720" w:hanging="720"/>
      </w:pPr>
      <w:r w:rsidRPr="00283AB8">
        <w:t>Bates, B. (2012). </w:t>
      </w:r>
      <w:r w:rsidRPr="00283AB8">
        <w:rPr>
          <w:i/>
          <w:iCs/>
        </w:rPr>
        <w:t>The Making of Black Detroit in the Age of Henry Ford</w:t>
      </w:r>
      <w:r w:rsidRPr="00283AB8">
        <w:t>. Chapel Hill: The University of North Carolina Press.</w:t>
      </w:r>
    </w:p>
    <w:p w14:paraId="67729B9E" w14:textId="77777777" w:rsidR="003669AF" w:rsidRDefault="003669AF" w:rsidP="003C67BE">
      <w:pPr>
        <w:pStyle w:val="NormalWeb"/>
        <w:spacing w:before="0" w:beforeAutospacing="0" w:after="0" w:afterAutospacing="0" w:line="480" w:lineRule="auto"/>
        <w:ind w:left="720" w:hanging="720"/>
      </w:pPr>
      <w:r w:rsidRPr="002A07D1">
        <w:t>Hall, J. (2005). The Long Civil Rights Movement and the Political Uses of the Past. </w:t>
      </w:r>
      <w:r w:rsidRPr="002A07D1">
        <w:rPr>
          <w:i/>
          <w:iCs/>
        </w:rPr>
        <w:t>The Journal of American History</w:t>
      </w:r>
      <w:r w:rsidRPr="002A07D1">
        <w:t>, 91(4).</w:t>
      </w:r>
    </w:p>
    <w:p w14:paraId="4B6F916E" w14:textId="4A0CA8A5" w:rsidR="003669AF" w:rsidRDefault="003669AF" w:rsidP="003C67BE">
      <w:pPr>
        <w:pStyle w:val="NormalWeb"/>
        <w:spacing w:before="0" w:beforeAutospacing="0" w:after="0" w:afterAutospacing="0" w:line="480" w:lineRule="auto"/>
        <w:ind w:left="720" w:hanging="720"/>
      </w:pPr>
      <w:r w:rsidRPr="002355A9">
        <w:t>King, S. (2015). </w:t>
      </w:r>
      <w:r w:rsidRPr="002355A9">
        <w:rPr>
          <w:i/>
          <w:iCs/>
        </w:rPr>
        <w:t xml:space="preserve">Whose Harlem </w:t>
      </w:r>
      <w:r w:rsidR="00714282">
        <w:rPr>
          <w:i/>
          <w:iCs/>
        </w:rPr>
        <w:t>Is this, A</w:t>
      </w:r>
      <w:r w:rsidRPr="002355A9">
        <w:rPr>
          <w:i/>
          <w:iCs/>
        </w:rPr>
        <w:t>nyway?</w:t>
      </w:r>
      <w:r w:rsidRPr="002355A9">
        <w:t>. New York and London: New York University Press.</w:t>
      </w:r>
    </w:p>
    <w:p w14:paraId="4DA1BC0B" w14:textId="70B0FC89" w:rsidR="007C2F1C" w:rsidRDefault="007C2F1C" w:rsidP="003C67BE">
      <w:pPr>
        <w:pStyle w:val="NormalWeb"/>
        <w:spacing w:before="0" w:beforeAutospacing="0" w:after="0" w:afterAutospacing="0" w:line="480" w:lineRule="auto"/>
        <w:ind w:left="720" w:hanging="720"/>
      </w:pPr>
      <w:r w:rsidRPr="007C2F1C">
        <w:t>Theoharis, J. (2018). </w:t>
      </w:r>
      <w:r w:rsidRPr="007C2F1C">
        <w:rPr>
          <w:i/>
          <w:iCs/>
        </w:rPr>
        <w:t>A More Beautiful and Terrible History - The Uses and Misuses of Civil Rights History</w:t>
      </w:r>
      <w:r w:rsidRPr="007C2F1C">
        <w:t>. Boston: Beacon Press.</w:t>
      </w:r>
      <w:r>
        <w:t xml:space="preserve">  </w:t>
      </w:r>
    </w:p>
    <w:p w14:paraId="57084955" w14:textId="297E36DA" w:rsidR="009612C4" w:rsidRDefault="009612C4" w:rsidP="003C67BE">
      <w:pPr>
        <w:pStyle w:val="NormalWeb"/>
        <w:spacing w:before="0" w:beforeAutospacing="0" w:after="0" w:afterAutospacing="0" w:line="480" w:lineRule="auto"/>
        <w:ind w:left="720" w:hanging="720"/>
      </w:pPr>
      <w:r w:rsidRPr="009612C4">
        <w:t>Trotter, J. (2002). The Great Migration. </w:t>
      </w:r>
      <w:r w:rsidRPr="009612C4">
        <w:rPr>
          <w:i/>
          <w:iCs/>
        </w:rPr>
        <w:t>OAH Magazine of History</w:t>
      </w:r>
      <w:r w:rsidRPr="009612C4">
        <w:t>, 17(1).</w:t>
      </w:r>
      <w:r w:rsidR="00714282">
        <w:t xml:space="preserve">  </w:t>
      </w:r>
    </w:p>
    <w:p w14:paraId="6A0B0E6D" w14:textId="77777777" w:rsidR="00714282" w:rsidRDefault="00714282" w:rsidP="003C67BE">
      <w:pPr>
        <w:pStyle w:val="NormalWeb"/>
        <w:spacing w:before="0" w:beforeAutospacing="0" w:after="0" w:afterAutospacing="0" w:line="480" w:lineRule="auto"/>
        <w:ind w:left="720" w:hanging="720"/>
      </w:pPr>
    </w:p>
    <w:sectPr w:rsidR="007142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Tyran Steward" w:date="2019-01-29T13:27:00Z" w:initials="TS">
    <w:p w14:paraId="559FE0EA" w14:textId="7E9C5172" w:rsidR="00750D33" w:rsidRDefault="00750D33">
      <w:pPr>
        <w:pStyle w:val="CommentText"/>
      </w:pPr>
      <w:r>
        <w:rPr>
          <w:rStyle w:val="CommentReference"/>
        </w:rPr>
        <w:annotationRef/>
      </w:r>
      <w:r>
        <w:t>Poor word choice.</w:t>
      </w:r>
    </w:p>
  </w:comment>
  <w:comment w:id="48" w:author="Tyran Steward" w:date="2019-01-29T13:32:00Z" w:initials="TS">
    <w:p w14:paraId="2171C4E5" w14:textId="738336A6" w:rsidR="00750D33" w:rsidRDefault="00750D33">
      <w:pPr>
        <w:pStyle w:val="CommentText"/>
      </w:pPr>
      <w:r>
        <w:rPr>
          <w:rStyle w:val="CommentReference"/>
        </w:rPr>
        <w:annotationRef/>
      </w:r>
      <w:r>
        <w:t>Good opening paragraph. Some writing infelicities aside, you have a clear thesis and good prose.</w:t>
      </w:r>
    </w:p>
  </w:comment>
  <w:comment w:id="52" w:author="Tyran Steward" w:date="2019-01-29T13:34:00Z" w:initials="TS">
    <w:p w14:paraId="65596892" w14:textId="4CDB5278" w:rsidR="00750D33" w:rsidRDefault="00750D33">
      <w:pPr>
        <w:pStyle w:val="CommentText"/>
      </w:pPr>
      <w:r>
        <w:rPr>
          <w:rStyle w:val="CommentReference"/>
        </w:rPr>
        <w:annotationRef/>
      </w:r>
      <w:r>
        <w:t xml:space="preserve">You do not have to provide an explication for each of your arguments; it will be readily apparent what you are arguing through the claims you make/ideas your present. </w:t>
      </w:r>
    </w:p>
  </w:comment>
  <w:comment w:id="108" w:author="Tyran Steward" w:date="2019-01-29T13:45:00Z" w:initials="TS">
    <w:p w14:paraId="05379516" w14:textId="1AD53FA2" w:rsidR="00750D33" w:rsidRDefault="00750D33">
      <w:pPr>
        <w:pStyle w:val="CommentText"/>
      </w:pPr>
      <w:r>
        <w:rPr>
          <w:rStyle w:val="CommentReference"/>
        </w:rPr>
        <w:annotationRef/>
      </w:r>
      <w:r>
        <w:t>Again, good paragraph though you could use more clarity of ideas. Pay attention to the edits.</w:t>
      </w:r>
    </w:p>
  </w:comment>
  <w:comment w:id="123" w:author="Tyran Steward" w:date="2019-01-29T13:49:00Z" w:initials="TS">
    <w:p w14:paraId="65A337AA" w14:textId="745A2FE1" w:rsidR="00750D33" w:rsidRPr="00750D33" w:rsidRDefault="00750D33">
      <w:pPr>
        <w:pStyle w:val="CommentText"/>
        <w:rPr>
          <w:i/>
        </w:rPr>
      </w:pPr>
      <w:r>
        <w:rPr>
          <w:rStyle w:val="CommentReference"/>
        </w:rPr>
        <w:annotationRef/>
      </w:r>
      <w:r>
        <w:t>Place citation at end of the sentence. If you have sentence that cites multiple pages/sources, combine the note into one. For example, 3. Hall, “</w:t>
      </w:r>
      <w:r w:rsidRPr="00750D33">
        <w:t>The Long History of Civil Rights</w:t>
      </w:r>
      <w:r>
        <w:t>.” 1249-1250.</w:t>
      </w:r>
    </w:p>
  </w:comment>
  <w:comment w:id="122" w:author="Tyran Steward" w:date="2019-01-29T13:51:00Z" w:initials="TS">
    <w:p w14:paraId="6831CF9D" w14:textId="64E9DAA8" w:rsidR="00750D33" w:rsidRDefault="00750D33">
      <w:pPr>
        <w:pStyle w:val="CommentText"/>
      </w:pPr>
      <w:r>
        <w:rPr>
          <w:rStyle w:val="CommentReference"/>
        </w:rPr>
        <w:annotationRef/>
      </w:r>
      <w:r>
        <w:t>Convoluted. Needs revision.</w:t>
      </w:r>
    </w:p>
  </w:comment>
  <w:comment w:id="124" w:author="Tyran Steward" w:date="2019-01-29T13:52:00Z" w:initials="TS">
    <w:p w14:paraId="7A7640BC" w14:textId="48E6458F" w:rsidR="00750D33" w:rsidRDefault="00750D33">
      <w:pPr>
        <w:pStyle w:val="CommentText"/>
      </w:pPr>
      <w:r>
        <w:rPr>
          <w:rStyle w:val="CommentReference"/>
        </w:rPr>
        <w:annotationRef/>
      </w:r>
      <w:r>
        <w:t>Again, place at end of the sentence.</w:t>
      </w:r>
    </w:p>
  </w:comment>
  <w:comment w:id="126" w:author="Tyran Steward" w:date="2019-01-29T13:52:00Z" w:initials="TS">
    <w:p w14:paraId="0A6220D6" w14:textId="1983D889" w:rsidR="00750D33" w:rsidRDefault="00750D33">
      <w:pPr>
        <w:pStyle w:val="CommentText"/>
      </w:pPr>
      <w:r>
        <w:rPr>
          <w:rStyle w:val="CommentReference"/>
        </w:rPr>
        <w:annotationRef/>
      </w:r>
      <w:r>
        <w:t xml:space="preserve">Citation should be outside the punctuation. </w:t>
      </w:r>
    </w:p>
  </w:comment>
  <w:comment w:id="128" w:author="Tyran Steward" w:date="2019-01-29T13:53:00Z" w:initials="TS">
    <w:p w14:paraId="1B6F9CDD" w14:textId="1CB6929C" w:rsidR="00750D33" w:rsidRDefault="00750D33">
      <w:pPr>
        <w:pStyle w:val="CommentText"/>
      </w:pPr>
      <w:r>
        <w:rPr>
          <w:rStyle w:val="CommentReference"/>
        </w:rPr>
        <w:annotationRef/>
      </w:r>
      <w:r>
        <w:t xml:space="preserve">Be careful with word choice. </w:t>
      </w:r>
    </w:p>
  </w:comment>
  <w:comment w:id="137" w:author="Tyran Steward" w:date="2019-01-29T13:54:00Z" w:initials="TS">
    <w:p w14:paraId="0E3EB969" w14:textId="31AD5A99" w:rsidR="00750D33" w:rsidRDefault="00750D33">
      <w:pPr>
        <w:pStyle w:val="CommentText"/>
      </w:pPr>
      <w:r>
        <w:rPr>
          <w:rStyle w:val="CommentReference"/>
        </w:rPr>
        <w:annotationRef/>
      </w:r>
      <w:r>
        <w:t>This is a tad repetitive.</w:t>
      </w:r>
    </w:p>
  </w:comment>
  <w:comment w:id="166" w:author="Tyran Steward" w:date="2019-01-29T13:58:00Z" w:initials="TS">
    <w:p w14:paraId="1316B073" w14:textId="7732C41D" w:rsidR="00750D33" w:rsidRDefault="00750D33">
      <w:pPr>
        <w:pStyle w:val="CommentText"/>
      </w:pPr>
      <w:r>
        <w:rPr>
          <w:rStyle w:val="CommentReference"/>
        </w:rPr>
        <w:annotationRef/>
      </w:r>
      <w:r>
        <w:t>See previous notes.</w:t>
      </w:r>
    </w:p>
  </w:comment>
  <w:comment w:id="169" w:author="Tyran Steward" w:date="2019-01-30T00:17:00Z" w:initials="TS">
    <w:p w14:paraId="39B510B6" w14:textId="77D1A7A6" w:rsidR="00750D33" w:rsidRDefault="00750D33">
      <w:pPr>
        <w:pStyle w:val="CommentText"/>
      </w:pPr>
      <w:r>
        <w:rPr>
          <w:rStyle w:val="CommentReference"/>
        </w:rPr>
        <w:annotationRef/>
      </w:r>
      <w:r>
        <w:t xml:space="preserve">Unless using a common </w:t>
      </w:r>
      <w:r>
        <w:rPr>
          <w:noProof/>
        </w:rPr>
        <w:t>word pairs</w:t>
      </w:r>
      <w:r>
        <w:t xml:space="preserve"> (i.e. reading, writing and </w:t>
      </w:r>
      <w:r>
        <w:rPr>
          <w:noProof/>
        </w:rPr>
        <w:t>arithmetic; pump and circumstance) you should place a sequence of phrases into alphabetical order.</w:t>
      </w:r>
    </w:p>
  </w:comment>
  <w:comment w:id="185" w:author="Tyran Steward" w:date="2019-01-30T00:21:00Z" w:initials="TS">
    <w:p w14:paraId="6F434577" w14:textId="0A0A1E24" w:rsidR="00750D33" w:rsidRDefault="00750D33">
      <w:pPr>
        <w:pStyle w:val="CommentText"/>
      </w:pPr>
      <w:r>
        <w:rPr>
          <w:rStyle w:val="CommentReference"/>
        </w:rPr>
        <w:annotationRef/>
      </w:r>
      <w:r>
        <w:t xml:space="preserve">Convoluted and unclear. </w:t>
      </w:r>
    </w:p>
  </w:comment>
  <w:comment w:id="186" w:author="Tyran Steward" w:date="2019-01-30T00:22:00Z" w:initials="TS">
    <w:p w14:paraId="4132FF61" w14:textId="1F37E973" w:rsidR="00750D33" w:rsidRDefault="00750D33">
      <w:pPr>
        <w:pStyle w:val="CommentText"/>
      </w:pPr>
      <w:r>
        <w:rPr>
          <w:rStyle w:val="CommentReference"/>
        </w:rPr>
        <w:annotationRef/>
      </w:r>
      <w:r>
        <w:t xml:space="preserve">What concepts? Vague. </w:t>
      </w:r>
    </w:p>
  </w:comment>
  <w:comment w:id="216" w:author="Tyran Steward" w:date="2019-01-30T00:28:00Z" w:initials="TS">
    <w:p w14:paraId="2D197049" w14:textId="376D3ABF" w:rsidR="00750D33" w:rsidRDefault="00750D33">
      <w:pPr>
        <w:pStyle w:val="CommentText"/>
      </w:pPr>
      <w:r>
        <w:rPr>
          <w:rStyle w:val="CommentReference"/>
        </w:rPr>
        <w:annotationRef/>
      </w:r>
      <w:r>
        <w:t xml:space="preserve">Place citation at end of the sentence. </w:t>
      </w:r>
    </w:p>
  </w:comment>
  <w:comment w:id="230" w:author="Tyran Steward" w:date="2019-01-30T00:31:00Z" w:initials="TS">
    <w:p w14:paraId="3B34E0F3" w14:textId="3B2F08E9" w:rsidR="00750D33" w:rsidRDefault="00750D33">
      <w:pPr>
        <w:pStyle w:val="CommentText"/>
      </w:pPr>
      <w:r>
        <w:rPr>
          <w:rStyle w:val="CommentReference"/>
        </w:rPr>
        <w:annotationRef/>
      </w:r>
      <w:r>
        <w:t>Conceptually, this is not accurate. It was not about adopting to a white way of life as much as it was a way for African Americans to police their own behavior and to show themselves to be compatible with white Americans as opposed to different. The goal was racial progress even if the strategy proved to be ineffectual.</w:t>
      </w:r>
    </w:p>
  </w:comment>
  <w:comment w:id="246" w:author="Tyran Steward" w:date="2019-01-30T00:35:00Z" w:initials="TS">
    <w:p w14:paraId="0A20F776" w14:textId="7037776F" w:rsidR="00750D33" w:rsidRDefault="00750D33">
      <w:pPr>
        <w:pStyle w:val="CommentText"/>
      </w:pPr>
      <w:r>
        <w:rPr>
          <w:rStyle w:val="CommentReference"/>
        </w:rPr>
        <w:annotationRef/>
      </w:r>
      <w:r>
        <w:t>See previous notes.</w:t>
      </w:r>
    </w:p>
  </w:comment>
  <w:comment w:id="259" w:author="Tyran Steward" w:date="2019-01-30T00:38:00Z" w:initials="TS">
    <w:p w14:paraId="273B675E" w14:textId="5727CC6D" w:rsidR="00750D33" w:rsidRDefault="00750D33">
      <w:pPr>
        <w:pStyle w:val="CommentText"/>
      </w:pPr>
      <w:r>
        <w:rPr>
          <w:rStyle w:val="CommentReference"/>
        </w:rPr>
        <w:annotationRef/>
      </w:r>
      <w:r>
        <w:t xml:space="preserve">How so? I am not convinced by your argment </w:t>
      </w:r>
      <w:r w:rsidR="00A41BF4">
        <w:rPr>
          <w:noProof/>
        </w:rPr>
        <w:t>here. It needs to be unpacked more.</w:t>
      </w:r>
    </w:p>
  </w:comment>
  <w:comment w:id="272" w:author="Tyran Steward" w:date="2019-01-30T00:40:00Z" w:initials="TS">
    <w:p w14:paraId="4E93E387" w14:textId="34BE0E5B" w:rsidR="00750D33" w:rsidRDefault="00750D33">
      <w:pPr>
        <w:pStyle w:val="CommentText"/>
      </w:pPr>
      <w:r>
        <w:rPr>
          <w:rStyle w:val="CommentReference"/>
        </w:rPr>
        <w:annotationRef/>
      </w:r>
      <w:r>
        <w:t>There is more you can say here. Specifically, you could highlight the power African Americans had to challenge the color line in the North due to the laws on the books that supported equality. They were not always successful but it was an effective tool that that they did not have in the North.</w:t>
      </w:r>
    </w:p>
  </w:comment>
  <w:comment w:id="285" w:author="Tyran Steward" w:date="2019-01-30T00:44:00Z" w:initials="TS">
    <w:p w14:paraId="6C58BAFC" w14:textId="74B9C0DA" w:rsidR="00750D33" w:rsidRDefault="00750D33">
      <w:pPr>
        <w:pStyle w:val="CommentText"/>
      </w:pPr>
      <w:r>
        <w:rPr>
          <w:rStyle w:val="CommentReference"/>
        </w:rPr>
        <w:annotationRef/>
      </w:r>
      <w:r>
        <w:t xml:space="preserve">See previous notes. </w:t>
      </w:r>
    </w:p>
  </w:comment>
  <w:comment w:id="301" w:author="Tyran Steward" w:date="2019-01-30T00:48:00Z" w:initials="TS">
    <w:p w14:paraId="70203388" w14:textId="77777777" w:rsidR="00750D33" w:rsidRDefault="00750D33">
      <w:pPr>
        <w:pStyle w:val="CommentText"/>
      </w:pPr>
      <w:r>
        <w:rPr>
          <w:rStyle w:val="CommentReference"/>
        </w:rPr>
        <w:annotationRef/>
      </w:r>
      <w:r>
        <w:t xml:space="preserve">Your essay is promising. At times, you present really good ideas and make very good use of examples. In fact, your paper utilizes the most citations of any student; this demonstrates your strong engagement with the readings. Still, there are other times when more clarity of ideas and elaboration is needed. I have pointed out some of those instances in my comments throughout the essay. There are also some writing infelicities that I have addressed through edits. Overall, it is a solid effort on your part. </w:t>
      </w:r>
    </w:p>
    <w:p w14:paraId="45C7A3EF" w14:textId="77777777" w:rsidR="00750D33" w:rsidRDefault="00750D33">
      <w:pPr>
        <w:pStyle w:val="CommentText"/>
      </w:pPr>
    </w:p>
    <w:p w14:paraId="05D1D602" w14:textId="0F71DAB1" w:rsidR="00750D33" w:rsidRDefault="00750D33">
      <w:pPr>
        <w:pStyle w:val="CommentText"/>
      </w:pPr>
      <w:r>
        <w:t>Grade: 9/10</w:t>
      </w:r>
      <w:bookmarkStart w:id="302" w:name="_GoBack"/>
      <w:bookmarkEnd w:id="302"/>
    </w:p>
  </w:comment>
  <w:comment w:id="279" w:author="Tyran Steward" w:date="2019-01-30T00:47:00Z" w:initials="TS">
    <w:p w14:paraId="3B43B4F6" w14:textId="447350F8" w:rsidR="00750D33" w:rsidRDefault="00750D33">
      <w:pPr>
        <w:pStyle w:val="CommentText"/>
      </w:pPr>
      <w:r>
        <w:rPr>
          <w:rStyle w:val="CommentReference"/>
        </w:rPr>
        <w:annotationRef/>
      </w:r>
      <w:r>
        <w:t>Because the paper length was to be 2 pages single-spaced, which is the same as 4 double-spaced, I did not make edits to this final paragraph. I only did so with the penultimate paragraph of your essay since it carried over from page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9FE0EA" w15:done="0"/>
  <w15:commentEx w15:paraId="2171C4E5" w15:done="0"/>
  <w15:commentEx w15:paraId="65596892" w15:done="0"/>
  <w15:commentEx w15:paraId="05379516" w15:done="0"/>
  <w15:commentEx w15:paraId="65A337AA" w15:done="0"/>
  <w15:commentEx w15:paraId="6831CF9D" w15:done="0"/>
  <w15:commentEx w15:paraId="7A7640BC" w15:done="0"/>
  <w15:commentEx w15:paraId="0A6220D6" w15:done="0"/>
  <w15:commentEx w15:paraId="1B6F9CDD" w15:done="0"/>
  <w15:commentEx w15:paraId="0E3EB969" w15:done="0"/>
  <w15:commentEx w15:paraId="1316B073" w15:done="0"/>
  <w15:commentEx w15:paraId="39B510B6" w15:done="0"/>
  <w15:commentEx w15:paraId="6F434577" w15:done="0"/>
  <w15:commentEx w15:paraId="4132FF61" w15:done="0"/>
  <w15:commentEx w15:paraId="2D197049" w15:done="0"/>
  <w15:commentEx w15:paraId="3B34E0F3" w15:done="0"/>
  <w15:commentEx w15:paraId="0A20F776" w15:done="0"/>
  <w15:commentEx w15:paraId="273B675E" w15:done="0"/>
  <w15:commentEx w15:paraId="4E93E387" w15:done="0"/>
  <w15:commentEx w15:paraId="6C58BAFC" w15:done="0"/>
  <w15:commentEx w15:paraId="05D1D602" w15:done="0"/>
  <w15:commentEx w15:paraId="3B43B4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9FE0EA" w16cid:durableId="1FFAD351"/>
  <w16cid:commentId w16cid:paraId="2171C4E5" w16cid:durableId="1FFAD465"/>
  <w16cid:commentId w16cid:paraId="65596892" w16cid:durableId="1FFAD4C9"/>
  <w16cid:commentId w16cid:paraId="05379516" w16cid:durableId="1FFAD793"/>
  <w16cid:commentId w16cid:paraId="65A337AA" w16cid:durableId="1FFAD862"/>
  <w16cid:commentId w16cid:paraId="6831CF9D" w16cid:durableId="1FFAD8FC"/>
  <w16cid:commentId w16cid:paraId="7A7640BC" w16cid:durableId="1FFAD910"/>
  <w16cid:commentId w16cid:paraId="0A6220D6" w16cid:durableId="1FFAD92A"/>
  <w16cid:commentId w16cid:paraId="1B6F9CDD" w16cid:durableId="1FFAD956"/>
  <w16cid:commentId w16cid:paraId="0E3EB969" w16cid:durableId="1FFAD999"/>
  <w16cid:commentId w16cid:paraId="1316B073" w16cid:durableId="1FFADA9F"/>
  <w16cid:commentId w16cid:paraId="39B510B6" w16cid:durableId="1FFB6B81"/>
  <w16cid:commentId w16cid:paraId="6F434577" w16cid:durableId="1FFB6C96"/>
  <w16cid:commentId w16cid:paraId="4132FF61" w16cid:durableId="1FFB6CCB"/>
  <w16cid:commentId w16cid:paraId="2D197049" w16cid:durableId="1FFB6E3D"/>
  <w16cid:commentId w16cid:paraId="3B34E0F3" w16cid:durableId="1FFB6EF5"/>
  <w16cid:commentId w16cid:paraId="0A20F776" w16cid:durableId="1FFB6FE5"/>
  <w16cid:commentId w16cid:paraId="273B675E" w16cid:durableId="1FFB706D"/>
  <w16cid:commentId w16cid:paraId="4E93E387" w16cid:durableId="1FFB7109"/>
  <w16cid:commentId w16cid:paraId="6C58BAFC" w16cid:durableId="1FFB71E4"/>
  <w16cid:commentId w16cid:paraId="05D1D602" w16cid:durableId="1FFB72E5"/>
  <w16cid:commentId w16cid:paraId="3B43B4F6" w16cid:durableId="1FFB7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E18C" w14:textId="77777777" w:rsidR="00A41BF4" w:rsidRDefault="00A41BF4" w:rsidP="007C2F1C">
      <w:pPr>
        <w:spacing w:after="0" w:line="240" w:lineRule="auto"/>
      </w:pPr>
      <w:r>
        <w:separator/>
      </w:r>
    </w:p>
  </w:endnote>
  <w:endnote w:type="continuationSeparator" w:id="0">
    <w:p w14:paraId="07ACB312" w14:textId="77777777" w:rsidR="00A41BF4" w:rsidRDefault="00A41BF4" w:rsidP="007C2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43E00" w14:textId="77777777" w:rsidR="00A41BF4" w:rsidRDefault="00A41BF4" w:rsidP="007C2F1C">
      <w:pPr>
        <w:spacing w:after="0" w:line="240" w:lineRule="auto"/>
      </w:pPr>
      <w:r>
        <w:separator/>
      </w:r>
    </w:p>
  </w:footnote>
  <w:footnote w:type="continuationSeparator" w:id="0">
    <w:p w14:paraId="4757AAB9" w14:textId="77777777" w:rsidR="00A41BF4" w:rsidRDefault="00A41BF4" w:rsidP="007C2F1C">
      <w:pPr>
        <w:spacing w:after="0" w:line="240" w:lineRule="auto"/>
      </w:pPr>
      <w:r>
        <w:continuationSeparator/>
      </w:r>
    </w:p>
  </w:footnote>
  <w:footnote w:id="1">
    <w:p w14:paraId="134C5861" w14:textId="35FDAD0F" w:rsidR="006818B7" w:rsidRDefault="006818B7">
      <w:pPr>
        <w:pStyle w:val="FootnoteText"/>
      </w:pPr>
      <w:r>
        <w:rPr>
          <w:rStyle w:val="FootnoteReference"/>
        </w:rPr>
        <w:footnoteRef/>
      </w:r>
      <w:r>
        <w:t xml:space="preserve"> Discussed in class</w:t>
      </w:r>
      <w:r w:rsidR="00DB5CB1">
        <w:t>.</w:t>
      </w:r>
      <w:r w:rsidR="00923EB5">
        <w:t xml:space="preserve">  </w:t>
      </w:r>
    </w:p>
  </w:footnote>
  <w:footnote w:id="2">
    <w:p w14:paraId="4314C9BF" w14:textId="61A82793" w:rsidR="007C2F1C" w:rsidRDefault="007C2F1C">
      <w:pPr>
        <w:pStyle w:val="FootnoteText"/>
      </w:pPr>
      <w:r>
        <w:rPr>
          <w:rStyle w:val="FootnoteReference"/>
        </w:rPr>
        <w:footnoteRef/>
      </w:r>
      <w:r>
        <w:t xml:space="preserve"> </w:t>
      </w:r>
      <w:r w:rsidR="00ED6B01" w:rsidRPr="00ED6B01">
        <w:t>(Theoharis, 2018</w:t>
      </w:r>
      <w:r w:rsidR="00ED6B01">
        <w:t xml:space="preserve"> p. 10</w:t>
      </w:r>
      <w:r w:rsidR="00ED6B01" w:rsidRPr="00ED6B01">
        <w:t>)</w:t>
      </w:r>
    </w:p>
  </w:footnote>
  <w:footnote w:id="3">
    <w:p w14:paraId="63F05436" w14:textId="77777777" w:rsidR="004F3882" w:rsidRDefault="004F3882" w:rsidP="004F3882">
      <w:pPr>
        <w:pStyle w:val="FootnoteText"/>
      </w:pPr>
      <w:r>
        <w:rPr>
          <w:rStyle w:val="FootnoteReference"/>
        </w:rPr>
        <w:footnoteRef/>
      </w:r>
      <w:r>
        <w:t xml:space="preserve"> </w:t>
      </w:r>
      <w:r w:rsidRPr="0000770E">
        <w:t>(Hall, 2005</w:t>
      </w:r>
      <w:r>
        <w:t xml:space="preserve"> p. 1249</w:t>
      </w:r>
      <w:r w:rsidRPr="0000770E">
        <w:t>)</w:t>
      </w:r>
    </w:p>
  </w:footnote>
  <w:footnote w:id="4">
    <w:p w14:paraId="15DB9168" w14:textId="782C6F19" w:rsidR="004F3882" w:rsidRDefault="004F3882" w:rsidP="004F3882">
      <w:pPr>
        <w:pStyle w:val="FootnoteText"/>
      </w:pPr>
      <w:r>
        <w:rPr>
          <w:rStyle w:val="FootnoteReference"/>
        </w:rPr>
        <w:footnoteRef/>
      </w:r>
      <w:r>
        <w:t xml:space="preserve"> </w:t>
      </w:r>
      <w:r w:rsidRPr="0000770E">
        <w:t>(</w:t>
      </w:r>
      <w:r w:rsidR="003C5845">
        <w:t>Ibid.,</w:t>
      </w:r>
      <w:r>
        <w:t xml:space="preserve"> p. 1250</w:t>
      </w:r>
      <w:r w:rsidRPr="0000770E">
        <w:t>)</w:t>
      </w:r>
    </w:p>
  </w:footnote>
  <w:footnote w:id="5">
    <w:p w14:paraId="6FF8F1E3" w14:textId="77777777" w:rsidR="0076727B" w:rsidRDefault="0076727B" w:rsidP="0076727B">
      <w:pPr>
        <w:pStyle w:val="FootnoteText"/>
      </w:pPr>
      <w:r>
        <w:rPr>
          <w:rStyle w:val="FootnoteReference"/>
        </w:rPr>
        <w:footnoteRef/>
      </w:r>
      <w:r>
        <w:t xml:space="preserve"> </w:t>
      </w:r>
      <w:r w:rsidRPr="00ED6B01">
        <w:t>(Theoharis, 2018</w:t>
      </w:r>
      <w:r>
        <w:t xml:space="preserve"> p. 10</w:t>
      </w:r>
      <w:r w:rsidRPr="00ED6B01">
        <w:t>)</w:t>
      </w:r>
    </w:p>
  </w:footnote>
  <w:footnote w:id="6">
    <w:p w14:paraId="4FD17FE6" w14:textId="7FDBF270" w:rsidR="00ED6B01" w:rsidRDefault="00ED6B01">
      <w:pPr>
        <w:pStyle w:val="FootnoteText"/>
      </w:pPr>
      <w:r>
        <w:rPr>
          <w:rStyle w:val="FootnoteReference"/>
        </w:rPr>
        <w:footnoteRef/>
      </w:r>
      <w:r>
        <w:t xml:space="preserve"> </w:t>
      </w:r>
      <w:r w:rsidRPr="00ED6B01">
        <w:t>(</w:t>
      </w:r>
      <w:r w:rsidR="003C5845">
        <w:t>Ibid.,</w:t>
      </w:r>
      <w:r w:rsidRPr="00ED6B01">
        <w:t xml:space="preserve"> 2018</w:t>
      </w:r>
      <w:r>
        <w:t xml:space="preserve"> p. 10</w:t>
      </w:r>
      <w:r w:rsidRPr="00ED6B01">
        <w:t>)</w:t>
      </w:r>
    </w:p>
  </w:footnote>
  <w:footnote w:id="7">
    <w:p w14:paraId="6E59116E" w14:textId="1BA35AA1" w:rsidR="009612C4" w:rsidRDefault="009612C4">
      <w:pPr>
        <w:pStyle w:val="FootnoteText"/>
      </w:pPr>
      <w:r>
        <w:rPr>
          <w:rStyle w:val="FootnoteReference"/>
        </w:rPr>
        <w:footnoteRef/>
      </w:r>
      <w:r>
        <w:t xml:space="preserve"> </w:t>
      </w:r>
      <w:r w:rsidRPr="009612C4">
        <w:t>(Trotter, 2002</w:t>
      </w:r>
      <w:r>
        <w:t xml:space="preserve"> p. 23</w:t>
      </w:r>
      <w:r w:rsidRPr="009612C4">
        <w:t>)</w:t>
      </w:r>
    </w:p>
  </w:footnote>
  <w:footnote w:id="8">
    <w:p w14:paraId="1F160B5C" w14:textId="1AA507E5" w:rsidR="009612C4" w:rsidRDefault="009612C4">
      <w:pPr>
        <w:pStyle w:val="FootnoteText"/>
      </w:pPr>
      <w:r>
        <w:rPr>
          <w:rStyle w:val="FootnoteReference"/>
        </w:rPr>
        <w:footnoteRef/>
      </w:r>
      <w:r>
        <w:t xml:space="preserve"> </w:t>
      </w:r>
      <w:r w:rsidRPr="009612C4">
        <w:t>(Trotter, 2002</w:t>
      </w:r>
      <w:r>
        <w:t xml:space="preserve"> p. 25</w:t>
      </w:r>
      <w:r w:rsidRPr="009612C4">
        <w:t>)</w:t>
      </w:r>
    </w:p>
  </w:footnote>
  <w:footnote w:id="9">
    <w:p w14:paraId="16924B3A" w14:textId="1C544B64" w:rsidR="008920B9" w:rsidRDefault="008920B9" w:rsidP="008920B9">
      <w:pPr>
        <w:pStyle w:val="FootnoteText"/>
      </w:pPr>
      <w:r>
        <w:rPr>
          <w:rStyle w:val="FootnoteReference"/>
        </w:rPr>
        <w:footnoteRef/>
      </w:r>
      <w:r>
        <w:t xml:space="preserve"> </w:t>
      </w:r>
      <w:r w:rsidRPr="009612C4">
        <w:t>(</w:t>
      </w:r>
      <w:r w:rsidR="003C5845">
        <w:t>Ibid.,</w:t>
      </w:r>
      <w:r>
        <w:t xml:space="preserve"> p. 31</w:t>
      </w:r>
      <w:r w:rsidRPr="009612C4">
        <w:t>)</w:t>
      </w:r>
    </w:p>
  </w:footnote>
  <w:footnote w:id="10">
    <w:p w14:paraId="1631D4D1" w14:textId="245926D7" w:rsidR="009612C4" w:rsidRDefault="009612C4">
      <w:pPr>
        <w:pStyle w:val="FootnoteText"/>
      </w:pPr>
      <w:r>
        <w:rPr>
          <w:rStyle w:val="FootnoteReference"/>
        </w:rPr>
        <w:footnoteRef/>
      </w:r>
      <w:r>
        <w:t xml:space="preserve"> </w:t>
      </w:r>
      <w:r w:rsidRPr="009612C4">
        <w:t>(</w:t>
      </w:r>
      <w:r w:rsidR="003C5845">
        <w:t>Ibid.,</w:t>
      </w:r>
      <w:r w:rsidR="00000764">
        <w:t xml:space="preserve"> p. 32</w:t>
      </w:r>
      <w:r w:rsidRPr="009612C4">
        <w:t>)</w:t>
      </w:r>
    </w:p>
  </w:footnote>
  <w:footnote w:id="11">
    <w:p w14:paraId="5710B1AF" w14:textId="77777777" w:rsidR="003F21E4" w:rsidRDefault="003F21E4" w:rsidP="003F21E4">
      <w:pPr>
        <w:pStyle w:val="FootnoteText"/>
      </w:pPr>
      <w:r>
        <w:rPr>
          <w:rStyle w:val="FootnoteReference"/>
        </w:rPr>
        <w:footnoteRef/>
      </w:r>
      <w:r>
        <w:t xml:space="preserve"> </w:t>
      </w:r>
      <w:r w:rsidRPr="00826CAE">
        <w:t>(Baldwin, 2007</w:t>
      </w:r>
      <w:r>
        <w:t xml:space="preserve"> p. 14</w:t>
      </w:r>
      <w:r w:rsidRPr="00826CAE">
        <w:t>)</w:t>
      </w:r>
    </w:p>
  </w:footnote>
  <w:footnote w:id="12">
    <w:p w14:paraId="6F9606F0" w14:textId="49C42E73" w:rsidR="00826CAE" w:rsidRDefault="00826CAE">
      <w:pPr>
        <w:pStyle w:val="FootnoteText"/>
      </w:pPr>
      <w:r>
        <w:rPr>
          <w:rStyle w:val="FootnoteReference"/>
        </w:rPr>
        <w:footnoteRef/>
      </w:r>
      <w:r>
        <w:t xml:space="preserve"> </w:t>
      </w:r>
      <w:r w:rsidRPr="00826CAE">
        <w:t>(</w:t>
      </w:r>
      <w:r w:rsidR="003C5845">
        <w:t xml:space="preserve">Ibid., </w:t>
      </w:r>
      <w:r>
        <w:t>p. 15</w:t>
      </w:r>
      <w:r w:rsidRPr="00826CAE">
        <w:t>)</w:t>
      </w:r>
    </w:p>
  </w:footnote>
  <w:footnote w:id="13">
    <w:p w14:paraId="761F725B" w14:textId="41D76630" w:rsidR="002A17D4" w:rsidRDefault="002A17D4" w:rsidP="002A17D4">
      <w:pPr>
        <w:pStyle w:val="FootnoteText"/>
      </w:pPr>
      <w:r>
        <w:rPr>
          <w:rStyle w:val="FootnoteReference"/>
        </w:rPr>
        <w:footnoteRef/>
      </w:r>
      <w:r>
        <w:t xml:space="preserve"> </w:t>
      </w:r>
      <w:r w:rsidRPr="00826CAE">
        <w:t>(</w:t>
      </w:r>
      <w:r w:rsidR="003C5845">
        <w:t>Ibid.,</w:t>
      </w:r>
      <w:r>
        <w:t xml:space="preserve"> p. 17</w:t>
      </w:r>
      <w:r w:rsidRPr="00826CAE">
        <w:t>)</w:t>
      </w:r>
    </w:p>
  </w:footnote>
  <w:footnote w:id="14">
    <w:p w14:paraId="1CD02EBA" w14:textId="77777777" w:rsidR="00D2670E" w:rsidRDefault="00D2670E" w:rsidP="00D2670E">
      <w:pPr>
        <w:pStyle w:val="FootnoteText"/>
      </w:pPr>
      <w:r>
        <w:rPr>
          <w:rStyle w:val="FootnoteReference"/>
        </w:rPr>
        <w:footnoteRef/>
      </w:r>
      <w:r>
        <w:t xml:space="preserve"> </w:t>
      </w:r>
      <w:r w:rsidRPr="00E6725D">
        <w:t>(Baldwin, 2007</w:t>
      </w:r>
      <w:r>
        <w:t xml:space="preserve"> p. 96</w:t>
      </w:r>
      <w:r w:rsidRPr="00E6725D">
        <w:t>)</w:t>
      </w:r>
    </w:p>
  </w:footnote>
  <w:footnote w:id="15">
    <w:p w14:paraId="3A964832" w14:textId="0BE3491C" w:rsidR="00663C0F" w:rsidRDefault="00663C0F" w:rsidP="00663C0F">
      <w:pPr>
        <w:pStyle w:val="FootnoteText"/>
      </w:pPr>
      <w:r>
        <w:rPr>
          <w:rStyle w:val="FootnoteReference"/>
        </w:rPr>
        <w:footnoteRef/>
      </w:r>
      <w:r>
        <w:t xml:space="preserve"> </w:t>
      </w:r>
      <w:r w:rsidRPr="00826CAE">
        <w:t>(</w:t>
      </w:r>
      <w:r w:rsidR="003C5845">
        <w:t xml:space="preserve">Ibid., </w:t>
      </w:r>
      <w:r>
        <w:t>p. 95</w:t>
      </w:r>
      <w:r w:rsidRPr="00826CAE">
        <w:t>)</w:t>
      </w:r>
    </w:p>
  </w:footnote>
  <w:footnote w:id="16">
    <w:p w14:paraId="31760362" w14:textId="3BAA83D4" w:rsidR="00E6725D" w:rsidRDefault="00E6725D">
      <w:pPr>
        <w:pStyle w:val="FootnoteText"/>
      </w:pPr>
      <w:r>
        <w:rPr>
          <w:rStyle w:val="FootnoteReference"/>
        </w:rPr>
        <w:footnoteRef/>
      </w:r>
      <w:r>
        <w:t xml:space="preserve"> </w:t>
      </w:r>
      <w:r w:rsidRPr="00E6725D">
        <w:t>(</w:t>
      </w:r>
      <w:r w:rsidR="003C5845">
        <w:t>Ibid.,</w:t>
      </w:r>
      <w:r>
        <w:t xml:space="preserve"> p. 97</w:t>
      </w:r>
      <w:r w:rsidRPr="00E6725D">
        <w:t>)</w:t>
      </w:r>
    </w:p>
  </w:footnote>
  <w:footnote w:id="17">
    <w:p w14:paraId="79F66B51" w14:textId="44A80EBD" w:rsidR="00E6725D" w:rsidRDefault="00E6725D">
      <w:pPr>
        <w:pStyle w:val="FootnoteText"/>
      </w:pPr>
      <w:r>
        <w:rPr>
          <w:rStyle w:val="FootnoteReference"/>
        </w:rPr>
        <w:footnoteRef/>
      </w:r>
      <w:r>
        <w:t xml:space="preserve"> </w:t>
      </w:r>
      <w:r w:rsidR="003C5845">
        <w:t xml:space="preserve">(Ibid., </w:t>
      </w:r>
      <w:r>
        <w:t>p. 111</w:t>
      </w:r>
      <w:r w:rsidRPr="00E6725D">
        <w:t>)</w:t>
      </w:r>
    </w:p>
  </w:footnote>
  <w:footnote w:id="18">
    <w:p w14:paraId="7406E7C6" w14:textId="7AC1837B" w:rsidR="00E6725D" w:rsidRDefault="00E6725D">
      <w:pPr>
        <w:pStyle w:val="FootnoteText"/>
      </w:pPr>
      <w:r>
        <w:rPr>
          <w:rStyle w:val="FootnoteReference"/>
        </w:rPr>
        <w:footnoteRef/>
      </w:r>
      <w:r>
        <w:t xml:space="preserve"> </w:t>
      </w:r>
      <w:r w:rsidRPr="00E6725D">
        <w:t>(</w:t>
      </w:r>
      <w:r w:rsidR="003C5845">
        <w:t xml:space="preserve">Ibid., </w:t>
      </w:r>
      <w:r>
        <w:t>p. 119</w:t>
      </w:r>
      <w:r w:rsidRPr="00E6725D">
        <w:t>)</w:t>
      </w:r>
    </w:p>
  </w:footnote>
  <w:footnote w:id="19">
    <w:p w14:paraId="550AD2AB" w14:textId="48E1B90E" w:rsidR="00E6725D" w:rsidRDefault="00E6725D">
      <w:pPr>
        <w:pStyle w:val="FootnoteText"/>
      </w:pPr>
      <w:r>
        <w:rPr>
          <w:rStyle w:val="FootnoteReference"/>
        </w:rPr>
        <w:footnoteRef/>
      </w:r>
      <w:r>
        <w:t xml:space="preserve"> </w:t>
      </w:r>
      <w:r w:rsidRPr="00E6725D">
        <w:t>(</w:t>
      </w:r>
      <w:r w:rsidR="003C5845">
        <w:t>Ibid.,</w:t>
      </w:r>
      <w:r>
        <w:t xml:space="preserve"> p. 164-65</w:t>
      </w:r>
      <w:r w:rsidRPr="00E6725D">
        <w:t>)</w:t>
      </w:r>
    </w:p>
  </w:footnote>
  <w:footnote w:id="20">
    <w:p w14:paraId="62C51C5D" w14:textId="3DFC8F6C" w:rsidR="00FF26E5" w:rsidRDefault="00FF26E5">
      <w:pPr>
        <w:pStyle w:val="FootnoteText"/>
      </w:pPr>
      <w:r>
        <w:rPr>
          <w:rStyle w:val="FootnoteReference"/>
        </w:rPr>
        <w:footnoteRef/>
      </w:r>
      <w:r>
        <w:t xml:space="preserve"> </w:t>
      </w:r>
      <w:r w:rsidRPr="00FF26E5">
        <w:t>(King, 2015</w:t>
      </w:r>
      <w:r>
        <w:t xml:space="preserve"> p. 118-19</w:t>
      </w:r>
      <w:r w:rsidRPr="00FF26E5">
        <w:t>)</w:t>
      </w:r>
    </w:p>
  </w:footnote>
  <w:footnote w:id="21">
    <w:p w14:paraId="17438E1D" w14:textId="148F133B" w:rsidR="00283AB8" w:rsidRDefault="00283AB8">
      <w:pPr>
        <w:pStyle w:val="FootnoteText"/>
      </w:pPr>
      <w:r>
        <w:rPr>
          <w:rStyle w:val="FootnoteReference"/>
        </w:rPr>
        <w:footnoteRef/>
      </w:r>
      <w:r>
        <w:t xml:space="preserve"> </w:t>
      </w:r>
      <w:r w:rsidRPr="00283AB8">
        <w:t>(Bates, 2012</w:t>
      </w:r>
      <w:r>
        <w:t xml:space="preserve"> p. 32</w:t>
      </w:r>
      <w:r w:rsidRPr="00283AB8">
        <w:t>)</w:t>
      </w:r>
    </w:p>
  </w:footnote>
  <w:footnote w:id="22">
    <w:p w14:paraId="19C7D20A" w14:textId="5C3AF255" w:rsidR="00283AB8" w:rsidRDefault="00283AB8">
      <w:pPr>
        <w:pStyle w:val="FootnoteText"/>
      </w:pPr>
      <w:r>
        <w:rPr>
          <w:rStyle w:val="FootnoteReference"/>
        </w:rPr>
        <w:footnoteRef/>
      </w:r>
      <w:r>
        <w:t xml:space="preserve"> </w:t>
      </w:r>
      <w:r w:rsidRPr="00283AB8">
        <w:t>(Bates, 2012</w:t>
      </w:r>
      <w:r>
        <w:t xml:space="preserve"> p. 94</w:t>
      </w:r>
      <w:r w:rsidRPr="00283AB8">
        <w:t>)</w:t>
      </w:r>
    </w:p>
  </w:footnote>
  <w:footnote w:id="23">
    <w:p w14:paraId="6E795714" w14:textId="0948E9D9" w:rsidR="00283AB8" w:rsidRDefault="00283AB8">
      <w:pPr>
        <w:pStyle w:val="FootnoteText"/>
      </w:pPr>
      <w:r>
        <w:rPr>
          <w:rStyle w:val="FootnoteReference"/>
        </w:rPr>
        <w:footnoteRef/>
      </w:r>
      <w:r>
        <w:t xml:space="preserve"> </w:t>
      </w:r>
      <w:r w:rsidRPr="00283AB8">
        <w:t>(</w:t>
      </w:r>
      <w:r w:rsidR="00DA4C56">
        <w:t>Ibid.,</w:t>
      </w:r>
      <w:r>
        <w:t xml:space="preserve"> p. 106-07</w:t>
      </w:r>
      <w:r w:rsidRPr="00283AB8">
        <w:t>)</w:t>
      </w:r>
    </w:p>
  </w:footnote>
  <w:footnote w:id="24">
    <w:p w14:paraId="4286B574" w14:textId="54E831D8" w:rsidR="00283AB8" w:rsidRDefault="00283AB8">
      <w:pPr>
        <w:pStyle w:val="FootnoteText"/>
      </w:pPr>
      <w:r>
        <w:rPr>
          <w:rStyle w:val="FootnoteReference"/>
        </w:rPr>
        <w:footnoteRef/>
      </w:r>
      <w:r>
        <w:t xml:space="preserve"> </w:t>
      </w:r>
      <w:r w:rsidRPr="00283AB8">
        <w:t>(</w:t>
      </w:r>
      <w:r w:rsidR="00DA4C56">
        <w:t>Ibid.,</w:t>
      </w:r>
      <w:r>
        <w:t xml:space="preserve"> p. 112</w:t>
      </w:r>
      <w:r w:rsidRPr="00283AB8">
        <w: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yran Steward">
    <w15:presenceInfo w15:providerId="Windows Live" w15:userId="7bc1eabf-046f-4f98-a207-a2609208c8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44"/>
    <w:rsid w:val="00000764"/>
    <w:rsid w:val="0000770E"/>
    <w:rsid w:val="00031DC5"/>
    <w:rsid w:val="0003407E"/>
    <w:rsid w:val="0004543B"/>
    <w:rsid w:val="0005565B"/>
    <w:rsid w:val="00062258"/>
    <w:rsid w:val="000709C3"/>
    <w:rsid w:val="000A30D0"/>
    <w:rsid w:val="000C6779"/>
    <w:rsid w:val="000D10F4"/>
    <w:rsid w:val="00100C5A"/>
    <w:rsid w:val="00101E7D"/>
    <w:rsid w:val="0012369D"/>
    <w:rsid w:val="0013016C"/>
    <w:rsid w:val="00156363"/>
    <w:rsid w:val="00157097"/>
    <w:rsid w:val="001614E1"/>
    <w:rsid w:val="001B0DF7"/>
    <w:rsid w:val="001E0F35"/>
    <w:rsid w:val="001E60B6"/>
    <w:rsid w:val="00213C54"/>
    <w:rsid w:val="002355A9"/>
    <w:rsid w:val="00245320"/>
    <w:rsid w:val="00257D24"/>
    <w:rsid w:val="00265D4F"/>
    <w:rsid w:val="00283AB8"/>
    <w:rsid w:val="00290C76"/>
    <w:rsid w:val="002A07D1"/>
    <w:rsid w:val="002A17D4"/>
    <w:rsid w:val="002C6B2A"/>
    <w:rsid w:val="002D5373"/>
    <w:rsid w:val="002E74F4"/>
    <w:rsid w:val="00330F30"/>
    <w:rsid w:val="00333209"/>
    <w:rsid w:val="00355E74"/>
    <w:rsid w:val="00357C5F"/>
    <w:rsid w:val="00362FAB"/>
    <w:rsid w:val="0036355B"/>
    <w:rsid w:val="003669AF"/>
    <w:rsid w:val="00375385"/>
    <w:rsid w:val="00383F94"/>
    <w:rsid w:val="003A271C"/>
    <w:rsid w:val="003A79DC"/>
    <w:rsid w:val="003B44D2"/>
    <w:rsid w:val="003C198B"/>
    <w:rsid w:val="003C285C"/>
    <w:rsid w:val="003C5845"/>
    <w:rsid w:val="003C67BE"/>
    <w:rsid w:val="003D5622"/>
    <w:rsid w:val="003E13A5"/>
    <w:rsid w:val="003F21E4"/>
    <w:rsid w:val="003F38A2"/>
    <w:rsid w:val="003F44FE"/>
    <w:rsid w:val="00406E00"/>
    <w:rsid w:val="00426E82"/>
    <w:rsid w:val="00432D65"/>
    <w:rsid w:val="00447DEB"/>
    <w:rsid w:val="00447F3F"/>
    <w:rsid w:val="004501C3"/>
    <w:rsid w:val="00452D15"/>
    <w:rsid w:val="00477A75"/>
    <w:rsid w:val="004A64C6"/>
    <w:rsid w:val="004A76D4"/>
    <w:rsid w:val="004B7BDA"/>
    <w:rsid w:val="004C37ED"/>
    <w:rsid w:val="004E71E8"/>
    <w:rsid w:val="004F1131"/>
    <w:rsid w:val="004F3882"/>
    <w:rsid w:val="0050416F"/>
    <w:rsid w:val="005064CE"/>
    <w:rsid w:val="00524372"/>
    <w:rsid w:val="00536DB2"/>
    <w:rsid w:val="00544E11"/>
    <w:rsid w:val="005779E5"/>
    <w:rsid w:val="00580FFB"/>
    <w:rsid w:val="00594B53"/>
    <w:rsid w:val="005962ED"/>
    <w:rsid w:val="005C40E7"/>
    <w:rsid w:val="005D148D"/>
    <w:rsid w:val="005D31B2"/>
    <w:rsid w:val="005F0541"/>
    <w:rsid w:val="006006A3"/>
    <w:rsid w:val="00601085"/>
    <w:rsid w:val="00601B74"/>
    <w:rsid w:val="00612EAE"/>
    <w:rsid w:val="006279C0"/>
    <w:rsid w:val="00631B37"/>
    <w:rsid w:val="00641E36"/>
    <w:rsid w:val="006422D2"/>
    <w:rsid w:val="00642C72"/>
    <w:rsid w:val="00663C0F"/>
    <w:rsid w:val="00664648"/>
    <w:rsid w:val="006818B7"/>
    <w:rsid w:val="00682C80"/>
    <w:rsid w:val="006A3DE2"/>
    <w:rsid w:val="006B53B3"/>
    <w:rsid w:val="006B6E61"/>
    <w:rsid w:val="006D3A2C"/>
    <w:rsid w:val="006F49AD"/>
    <w:rsid w:val="006F6641"/>
    <w:rsid w:val="00714282"/>
    <w:rsid w:val="00737356"/>
    <w:rsid w:val="00741945"/>
    <w:rsid w:val="007432A9"/>
    <w:rsid w:val="00743AE0"/>
    <w:rsid w:val="00747A8C"/>
    <w:rsid w:val="00750D33"/>
    <w:rsid w:val="007522B9"/>
    <w:rsid w:val="0076727B"/>
    <w:rsid w:val="00784C21"/>
    <w:rsid w:val="00790F2D"/>
    <w:rsid w:val="00791BC2"/>
    <w:rsid w:val="00794642"/>
    <w:rsid w:val="007B6D6A"/>
    <w:rsid w:val="007C2F1C"/>
    <w:rsid w:val="007D4061"/>
    <w:rsid w:val="007E50EA"/>
    <w:rsid w:val="007E7B96"/>
    <w:rsid w:val="00821C51"/>
    <w:rsid w:val="00826CAE"/>
    <w:rsid w:val="008320D6"/>
    <w:rsid w:val="00835783"/>
    <w:rsid w:val="008443F5"/>
    <w:rsid w:val="0084644B"/>
    <w:rsid w:val="008570C0"/>
    <w:rsid w:val="008619E4"/>
    <w:rsid w:val="008739BB"/>
    <w:rsid w:val="00874565"/>
    <w:rsid w:val="008805BF"/>
    <w:rsid w:val="008840B5"/>
    <w:rsid w:val="008920B9"/>
    <w:rsid w:val="008A00D8"/>
    <w:rsid w:val="008B3378"/>
    <w:rsid w:val="008D2CB0"/>
    <w:rsid w:val="008E6B65"/>
    <w:rsid w:val="008E6F5D"/>
    <w:rsid w:val="008F32BB"/>
    <w:rsid w:val="00902D5C"/>
    <w:rsid w:val="00903477"/>
    <w:rsid w:val="0090701F"/>
    <w:rsid w:val="00912312"/>
    <w:rsid w:val="00923EB5"/>
    <w:rsid w:val="009612C4"/>
    <w:rsid w:val="00997B72"/>
    <w:rsid w:val="009B212B"/>
    <w:rsid w:val="009D43E4"/>
    <w:rsid w:val="009E6260"/>
    <w:rsid w:val="009F41D1"/>
    <w:rsid w:val="00A10E36"/>
    <w:rsid w:val="00A24718"/>
    <w:rsid w:val="00A26EA7"/>
    <w:rsid w:val="00A350A0"/>
    <w:rsid w:val="00A41BF4"/>
    <w:rsid w:val="00A51190"/>
    <w:rsid w:val="00A71BC1"/>
    <w:rsid w:val="00A80E17"/>
    <w:rsid w:val="00A939A1"/>
    <w:rsid w:val="00AA65FF"/>
    <w:rsid w:val="00AD1035"/>
    <w:rsid w:val="00AE5B04"/>
    <w:rsid w:val="00AF30CA"/>
    <w:rsid w:val="00AF5C2F"/>
    <w:rsid w:val="00B15544"/>
    <w:rsid w:val="00B33705"/>
    <w:rsid w:val="00B50400"/>
    <w:rsid w:val="00B60511"/>
    <w:rsid w:val="00B762B1"/>
    <w:rsid w:val="00B76CD2"/>
    <w:rsid w:val="00B873B5"/>
    <w:rsid w:val="00BB4635"/>
    <w:rsid w:val="00BC7016"/>
    <w:rsid w:val="00BD73EB"/>
    <w:rsid w:val="00BE3209"/>
    <w:rsid w:val="00BE68B0"/>
    <w:rsid w:val="00BF57B0"/>
    <w:rsid w:val="00C02365"/>
    <w:rsid w:val="00C04195"/>
    <w:rsid w:val="00C77F4D"/>
    <w:rsid w:val="00C80B09"/>
    <w:rsid w:val="00CA114E"/>
    <w:rsid w:val="00CA692A"/>
    <w:rsid w:val="00CB427C"/>
    <w:rsid w:val="00CC5FE3"/>
    <w:rsid w:val="00CC6E14"/>
    <w:rsid w:val="00D16042"/>
    <w:rsid w:val="00D2670E"/>
    <w:rsid w:val="00D31207"/>
    <w:rsid w:val="00D332BE"/>
    <w:rsid w:val="00D4021E"/>
    <w:rsid w:val="00D50EEA"/>
    <w:rsid w:val="00D51575"/>
    <w:rsid w:val="00D81468"/>
    <w:rsid w:val="00D82C4A"/>
    <w:rsid w:val="00D84E5C"/>
    <w:rsid w:val="00D908FA"/>
    <w:rsid w:val="00D95A52"/>
    <w:rsid w:val="00DA196A"/>
    <w:rsid w:val="00DA4C56"/>
    <w:rsid w:val="00DA5827"/>
    <w:rsid w:val="00DB5CB1"/>
    <w:rsid w:val="00DC0E62"/>
    <w:rsid w:val="00DF72CC"/>
    <w:rsid w:val="00E056E7"/>
    <w:rsid w:val="00E32465"/>
    <w:rsid w:val="00E33589"/>
    <w:rsid w:val="00E42589"/>
    <w:rsid w:val="00E5275F"/>
    <w:rsid w:val="00E6725D"/>
    <w:rsid w:val="00EA4713"/>
    <w:rsid w:val="00EA48E9"/>
    <w:rsid w:val="00EB749D"/>
    <w:rsid w:val="00EC2A3C"/>
    <w:rsid w:val="00ED480B"/>
    <w:rsid w:val="00ED6B01"/>
    <w:rsid w:val="00ED6E92"/>
    <w:rsid w:val="00EE2C09"/>
    <w:rsid w:val="00EF322E"/>
    <w:rsid w:val="00F13095"/>
    <w:rsid w:val="00F155AB"/>
    <w:rsid w:val="00F169BA"/>
    <w:rsid w:val="00F2138C"/>
    <w:rsid w:val="00F3684E"/>
    <w:rsid w:val="00F51CB7"/>
    <w:rsid w:val="00F52C1A"/>
    <w:rsid w:val="00F536E4"/>
    <w:rsid w:val="00F62783"/>
    <w:rsid w:val="00F708FE"/>
    <w:rsid w:val="00F75818"/>
    <w:rsid w:val="00F760A3"/>
    <w:rsid w:val="00F92969"/>
    <w:rsid w:val="00FA7979"/>
    <w:rsid w:val="00FF26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3400"/>
  <w15:chartTrackingRefBased/>
  <w15:docId w15:val="{DAEABE68-9BFC-4A8C-BDAB-A7225CDF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614E1"/>
  </w:style>
  <w:style w:type="paragraph" w:styleId="FootnoteText">
    <w:name w:val="footnote text"/>
    <w:basedOn w:val="Normal"/>
    <w:link w:val="FootnoteTextChar"/>
    <w:uiPriority w:val="99"/>
    <w:semiHidden/>
    <w:unhideWhenUsed/>
    <w:rsid w:val="007C2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2F1C"/>
    <w:rPr>
      <w:sz w:val="20"/>
      <w:szCs w:val="20"/>
    </w:rPr>
  </w:style>
  <w:style w:type="character" w:styleId="FootnoteReference">
    <w:name w:val="footnote reference"/>
    <w:basedOn w:val="DefaultParagraphFont"/>
    <w:uiPriority w:val="99"/>
    <w:semiHidden/>
    <w:unhideWhenUsed/>
    <w:rsid w:val="007C2F1C"/>
    <w:rPr>
      <w:vertAlign w:val="superscript"/>
    </w:rPr>
  </w:style>
  <w:style w:type="paragraph" w:styleId="Date">
    <w:name w:val="Date"/>
    <w:basedOn w:val="Normal"/>
    <w:next w:val="Normal"/>
    <w:link w:val="DateChar"/>
    <w:uiPriority w:val="99"/>
    <w:semiHidden/>
    <w:unhideWhenUsed/>
    <w:rsid w:val="00C77F4D"/>
  </w:style>
  <w:style w:type="character" w:customStyle="1" w:styleId="DateChar">
    <w:name w:val="Date Char"/>
    <w:basedOn w:val="DefaultParagraphFont"/>
    <w:link w:val="Date"/>
    <w:uiPriority w:val="99"/>
    <w:semiHidden/>
    <w:rsid w:val="00C77F4D"/>
  </w:style>
  <w:style w:type="paragraph" w:styleId="BalloonText">
    <w:name w:val="Balloon Text"/>
    <w:basedOn w:val="Normal"/>
    <w:link w:val="BalloonTextChar"/>
    <w:uiPriority w:val="99"/>
    <w:semiHidden/>
    <w:unhideWhenUsed/>
    <w:rsid w:val="00750D3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D3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50D33"/>
    <w:rPr>
      <w:sz w:val="16"/>
      <w:szCs w:val="16"/>
    </w:rPr>
  </w:style>
  <w:style w:type="paragraph" w:styleId="CommentText">
    <w:name w:val="annotation text"/>
    <w:basedOn w:val="Normal"/>
    <w:link w:val="CommentTextChar"/>
    <w:uiPriority w:val="99"/>
    <w:semiHidden/>
    <w:unhideWhenUsed/>
    <w:rsid w:val="00750D33"/>
    <w:pPr>
      <w:spacing w:line="240" w:lineRule="auto"/>
    </w:pPr>
    <w:rPr>
      <w:sz w:val="20"/>
      <w:szCs w:val="20"/>
    </w:rPr>
  </w:style>
  <w:style w:type="character" w:customStyle="1" w:styleId="CommentTextChar">
    <w:name w:val="Comment Text Char"/>
    <w:basedOn w:val="DefaultParagraphFont"/>
    <w:link w:val="CommentText"/>
    <w:uiPriority w:val="99"/>
    <w:semiHidden/>
    <w:rsid w:val="00750D33"/>
    <w:rPr>
      <w:sz w:val="20"/>
      <w:szCs w:val="20"/>
    </w:rPr>
  </w:style>
  <w:style w:type="paragraph" w:styleId="CommentSubject">
    <w:name w:val="annotation subject"/>
    <w:basedOn w:val="CommentText"/>
    <w:next w:val="CommentText"/>
    <w:link w:val="CommentSubjectChar"/>
    <w:uiPriority w:val="99"/>
    <w:semiHidden/>
    <w:unhideWhenUsed/>
    <w:rsid w:val="00750D33"/>
    <w:rPr>
      <w:b/>
      <w:bCs/>
    </w:rPr>
  </w:style>
  <w:style w:type="character" w:customStyle="1" w:styleId="CommentSubjectChar">
    <w:name w:val="Comment Subject Char"/>
    <w:basedOn w:val="CommentTextChar"/>
    <w:link w:val="CommentSubject"/>
    <w:uiPriority w:val="99"/>
    <w:semiHidden/>
    <w:rsid w:val="00750D33"/>
    <w:rPr>
      <w:b/>
      <w:bCs/>
      <w:sz w:val="20"/>
      <w:szCs w:val="20"/>
    </w:rPr>
  </w:style>
  <w:style w:type="paragraph" w:styleId="Revision">
    <w:name w:val="Revision"/>
    <w:hidden/>
    <w:uiPriority w:val="99"/>
    <w:semiHidden/>
    <w:rsid w:val="00750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1598</Words>
  <Characters>9640</Characters>
  <Application>Microsoft Office Word</Application>
  <DocSecurity>0</DocSecurity>
  <Lines>132</Lines>
  <Paragraphs>20</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Tyran Steward</cp:lastModifiedBy>
  <cp:revision>3</cp:revision>
  <dcterms:created xsi:type="dcterms:W3CDTF">2019-01-29T18:24:00Z</dcterms:created>
  <dcterms:modified xsi:type="dcterms:W3CDTF">2019-01-30T05:52:00Z</dcterms:modified>
</cp:coreProperties>
</file>