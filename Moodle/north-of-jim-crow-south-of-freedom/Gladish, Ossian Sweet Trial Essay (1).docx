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F4B" w14:textId="15F2575D" w:rsidR="006114EB" w:rsidRDefault="0003133B" w:rsidP="00031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0D0E5066" w14:textId="21E87E89" w:rsidR="0003133B" w:rsidRDefault="0003133B" w:rsidP="00031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220 – North of Jim Crow, South of Freedom</w:t>
      </w:r>
    </w:p>
    <w:p w14:paraId="6F4B0A4F" w14:textId="27518D29" w:rsidR="0003133B" w:rsidRDefault="0003133B" w:rsidP="00031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Tyran Steward</w:t>
      </w:r>
    </w:p>
    <w:p w14:paraId="7EA11736" w14:textId="1235DD49" w:rsidR="0003133B" w:rsidRDefault="0003133B" w:rsidP="002D4C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</w:t>
      </w:r>
      <w:r w:rsidR="000013A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2FB5AB3E" w14:textId="289DA286" w:rsidR="0003133B" w:rsidRDefault="002D4CD7" w:rsidP="00581E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32220">
        <w:rPr>
          <w:rFonts w:ascii="Times New Roman" w:hAnsi="Times New Roman" w:cs="Times New Roman"/>
          <w:sz w:val="24"/>
          <w:szCs w:val="24"/>
        </w:rPr>
        <w:t xml:space="preserve">Hopeful </w:t>
      </w:r>
      <w:r>
        <w:rPr>
          <w:rFonts w:ascii="Times New Roman" w:hAnsi="Times New Roman" w:cs="Times New Roman"/>
          <w:sz w:val="24"/>
          <w:szCs w:val="24"/>
        </w:rPr>
        <w:t>Outcome of the Ossian Sweet Ordeal</w:t>
      </w:r>
    </w:p>
    <w:p w14:paraId="351496CE" w14:textId="766FDDBE" w:rsidR="002D4CD7" w:rsidRDefault="001A5245" w:rsidP="00514D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September 1925 case of Ossian Sweet beg</w:t>
      </w:r>
      <w:r w:rsidR="00D336C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after two highly</w:t>
      </w:r>
      <w:ins w:id="0" w:author="Tyran Steward" w:date="2019-03-03T15:45:00Z">
        <w:r w:rsidR="00DB61F3">
          <w:rPr>
            <w:rFonts w:ascii="Times New Roman" w:hAnsi="Times New Roman" w:cs="Times New Roman"/>
            <w:sz w:val="24"/>
            <w:szCs w:val="24"/>
          </w:rPr>
          <w:t>-</w:t>
        </w:r>
      </w:ins>
      <w:del w:id="1" w:author="Tyran Steward" w:date="2019-03-03T15:45:00Z">
        <w:r w:rsidDel="00DB61F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publicized and </w:t>
      </w:r>
      <w:r w:rsidR="00514D60">
        <w:rPr>
          <w:rFonts w:ascii="Times New Roman" w:hAnsi="Times New Roman" w:cs="Times New Roman"/>
          <w:sz w:val="24"/>
          <w:szCs w:val="24"/>
        </w:rPr>
        <w:t xml:space="preserve">short-lasting move-ins during the summertime.  </w:t>
      </w:r>
      <w:r w:rsidR="00EC6405">
        <w:rPr>
          <w:rFonts w:ascii="Times New Roman" w:hAnsi="Times New Roman" w:cs="Times New Roman"/>
          <w:sz w:val="24"/>
          <w:szCs w:val="24"/>
        </w:rPr>
        <w:t>I</w:t>
      </w:r>
      <w:r w:rsidR="00144DD9">
        <w:rPr>
          <w:rFonts w:ascii="Times New Roman" w:hAnsi="Times New Roman" w:cs="Times New Roman"/>
          <w:sz w:val="24"/>
          <w:szCs w:val="24"/>
        </w:rPr>
        <w:t>t</w:t>
      </w:r>
      <w:r w:rsidR="00514D60">
        <w:rPr>
          <w:rFonts w:ascii="Times New Roman" w:hAnsi="Times New Roman" w:cs="Times New Roman"/>
          <w:sz w:val="24"/>
          <w:szCs w:val="24"/>
        </w:rPr>
        <w:t xml:space="preserve"> w</w:t>
      </w:r>
      <w:r w:rsidR="00144DD9">
        <w:rPr>
          <w:rFonts w:ascii="Times New Roman" w:hAnsi="Times New Roman" w:cs="Times New Roman"/>
          <w:sz w:val="24"/>
          <w:szCs w:val="24"/>
        </w:rPr>
        <w:t>as foreseeabl</w:t>
      </w:r>
      <w:r w:rsidR="00514D60">
        <w:rPr>
          <w:rFonts w:ascii="Times New Roman" w:hAnsi="Times New Roman" w:cs="Times New Roman"/>
          <w:sz w:val="24"/>
          <w:szCs w:val="24"/>
        </w:rPr>
        <w:t xml:space="preserve">e – when the black couple Ossian and Gladys moved into the east side of Detroit in a white neighborhood they </w:t>
      </w:r>
      <w:r w:rsidR="00EC03E6">
        <w:rPr>
          <w:rFonts w:ascii="Times New Roman" w:hAnsi="Times New Roman" w:cs="Times New Roman"/>
          <w:sz w:val="24"/>
          <w:szCs w:val="24"/>
        </w:rPr>
        <w:t xml:space="preserve">soon were forced </w:t>
      </w:r>
      <w:r w:rsidR="0074643E">
        <w:rPr>
          <w:rFonts w:ascii="Times New Roman" w:hAnsi="Times New Roman" w:cs="Times New Roman"/>
          <w:sz w:val="24"/>
          <w:szCs w:val="24"/>
        </w:rPr>
        <w:t>to defend against</w:t>
      </w:r>
      <w:r w:rsidR="00514D60">
        <w:rPr>
          <w:rFonts w:ascii="Times New Roman" w:hAnsi="Times New Roman" w:cs="Times New Roman"/>
          <w:sz w:val="24"/>
          <w:szCs w:val="24"/>
        </w:rPr>
        <w:t xml:space="preserve"> their neighbors who</w:t>
      </w:r>
      <w:r w:rsidR="007E0EA0">
        <w:rPr>
          <w:rFonts w:ascii="Times New Roman" w:hAnsi="Times New Roman" w:cs="Times New Roman"/>
          <w:sz w:val="24"/>
          <w:szCs w:val="24"/>
        </w:rPr>
        <w:t xml:space="preserve"> (</w:t>
      </w:r>
      <w:r w:rsidR="00514D60">
        <w:rPr>
          <w:rFonts w:ascii="Times New Roman" w:hAnsi="Times New Roman" w:cs="Times New Roman"/>
          <w:sz w:val="24"/>
          <w:szCs w:val="24"/>
        </w:rPr>
        <w:t>organized by a Waterworks Improvement Association</w:t>
      </w:r>
      <w:r w:rsidR="007E0EA0">
        <w:rPr>
          <w:rFonts w:ascii="Times New Roman" w:hAnsi="Times New Roman" w:cs="Times New Roman"/>
          <w:sz w:val="24"/>
          <w:szCs w:val="24"/>
        </w:rPr>
        <w:t xml:space="preserve">) </w:t>
      </w:r>
      <w:r w:rsidR="00514D60">
        <w:rPr>
          <w:rFonts w:ascii="Times New Roman" w:hAnsi="Times New Roman" w:cs="Times New Roman"/>
          <w:sz w:val="24"/>
          <w:szCs w:val="24"/>
        </w:rPr>
        <w:t xml:space="preserve">attacked </w:t>
      </w:r>
      <w:del w:id="2" w:author="Tyran Steward" w:date="2019-03-03T15:45:00Z">
        <w:r w:rsidR="00514D60" w:rsidDel="00DB61F3">
          <w:rPr>
            <w:rFonts w:ascii="Times New Roman" w:hAnsi="Times New Roman" w:cs="Times New Roman"/>
            <w:sz w:val="24"/>
            <w:szCs w:val="24"/>
          </w:rPr>
          <w:delText xml:space="preserve">Otis </w:delText>
        </w:r>
        <w:r w:rsidR="007E0EA0" w:rsidDel="00DB61F3">
          <w:rPr>
            <w:rFonts w:ascii="Times New Roman" w:hAnsi="Times New Roman" w:cs="Times New Roman"/>
            <w:sz w:val="24"/>
            <w:szCs w:val="24"/>
          </w:rPr>
          <w:delText xml:space="preserve">Sweet </w:delText>
        </w:r>
        <w:r w:rsidR="00514D60" w:rsidDel="00DB61F3">
          <w:rPr>
            <w:rFonts w:ascii="Times New Roman" w:hAnsi="Times New Roman" w:cs="Times New Roman"/>
            <w:sz w:val="24"/>
            <w:szCs w:val="24"/>
          </w:rPr>
          <w:delText>and eventually</w:delText>
        </w:r>
      </w:del>
      <w:ins w:id="3" w:author="Tyran Steward" w:date="2019-03-03T15:45:00Z">
        <w:r w:rsidR="00DB61F3">
          <w:rPr>
            <w:rFonts w:ascii="Times New Roman" w:hAnsi="Times New Roman" w:cs="Times New Roman"/>
            <w:sz w:val="24"/>
            <w:szCs w:val="24"/>
          </w:rPr>
          <w:t>the Sweet’s home by</w:t>
        </w:r>
      </w:ins>
      <w:r w:rsidR="00514D60">
        <w:rPr>
          <w:rFonts w:ascii="Times New Roman" w:hAnsi="Times New Roman" w:cs="Times New Roman"/>
          <w:sz w:val="24"/>
          <w:szCs w:val="24"/>
        </w:rPr>
        <w:t xml:space="preserve"> thr</w:t>
      </w:r>
      <w:ins w:id="4" w:author="Tyran Steward" w:date="2019-03-03T15:46:00Z">
        <w:r w:rsidR="00DB61F3">
          <w:rPr>
            <w:rFonts w:ascii="Times New Roman" w:hAnsi="Times New Roman" w:cs="Times New Roman"/>
            <w:sz w:val="24"/>
            <w:szCs w:val="24"/>
          </w:rPr>
          <w:t>o</w:t>
        </w:r>
      </w:ins>
      <w:del w:id="5" w:author="Tyran Steward" w:date="2019-03-03T15:46:00Z">
        <w:r w:rsidR="00514D60" w:rsidDel="00DB61F3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514D60">
        <w:rPr>
          <w:rFonts w:ascii="Times New Roman" w:hAnsi="Times New Roman" w:cs="Times New Roman"/>
          <w:sz w:val="24"/>
          <w:szCs w:val="24"/>
        </w:rPr>
        <w:t>w</w:t>
      </w:r>
      <w:ins w:id="6" w:author="Tyran Steward" w:date="2019-03-03T15:46:00Z">
        <w:r w:rsidR="00DB61F3">
          <w:rPr>
            <w:rFonts w:ascii="Times New Roman" w:hAnsi="Times New Roman" w:cs="Times New Roman"/>
            <w:sz w:val="24"/>
            <w:szCs w:val="24"/>
          </w:rPr>
          <w:t>ing</w:t>
        </w:r>
      </w:ins>
      <w:r w:rsidR="00514D60">
        <w:rPr>
          <w:rFonts w:ascii="Times New Roman" w:hAnsi="Times New Roman" w:cs="Times New Roman"/>
          <w:sz w:val="24"/>
          <w:szCs w:val="24"/>
        </w:rPr>
        <w:t xml:space="preserve"> </w:t>
      </w:r>
      <w:del w:id="7" w:author="Tyran Steward" w:date="2019-03-03T15:46:00Z">
        <w:r w:rsidR="00514D60" w:rsidDel="00DB61F3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="00514D60">
        <w:rPr>
          <w:rFonts w:ascii="Times New Roman" w:hAnsi="Times New Roman" w:cs="Times New Roman"/>
          <w:sz w:val="24"/>
          <w:szCs w:val="24"/>
        </w:rPr>
        <w:t>stone</w:t>
      </w:r>
      <w:ins w:id="8" w:author="Tyran Steward" w:date="2019-03-03T15:46:00Z">
        <w:r w:rsidR="00DB61F3">
          <w:rPr>
            <w:rFonts w:ascii="Times New Roman" w:hAnsi="Times New Roman" w:cs="Times New Roman"/>
            <w:sz w:val="24"/>
            <w:szCs w:val="24"/>
          </w:rPr>
          <w:t>s</w:t>
        </w:r>
      </w:ins>
      <w:r w:rsidR="00514D60">
        <w:rPr>
          <w:rFonts w:ascii="Times New Roman" w:hAnsi="Times New Roman" w:cs="Times New Roman"/>
          <w:sz w:val="24"/>
          <w:szCs w:val="24"/>
        </w:rPr>
        <w:t xml:space="preserve"> into the window.</w:t>
      </w:r>
      <w:r w:rsidR="00D0654A">
        <w:rPr>
          <w:rFonts w:ascii="Times New Roman" w:hAnsi="Times New Roman" w:cs="Times New Roman"/>
          <w:sz w:val="24"/>
          <w:szCs w:val="24"/>
        </w:rPr>
        <w:t xml:space="preserve">  O</w:t>
      </w:r>
      <w:r w:rsidR="00514D60">
        <w:rPr>
          <w:rFonts w:ascii="Times New Roman" w:hAnsi="Times New Roman" w:cs="Times New Roman"/>
          <w:sz w:val="24"/>
          <w:szCs w:val="24"/>
        </w:rPr>
        <w:t xml:space="preserve">ne white protester was </w:t>
      </w:r>
      <w:r w:rsidR="00212AF0">
        <w:rPr>
          <w:rFonts w:ascii="Times New Roman" w:hAnsi="Times New Roman" w:cs="Times New Roman"/>
          <w:sz w:val="24"/>
          <w:szCs w:val="24"/>
        </w:rPr>
        <w:t>shot,</w:t>
      </w:r>
      <w:r w:rsidR="00514D60">
        <w:rPr>
          <w:rFonts w:ascii="Times New Roman" w:hAnsi="Times New Roman" w:cs="Times New Roman"/>
          <w:sz w:val="24"/>
          <w:szCs w:val="24"/>
        </w:rPr>
        <w:t xml:space="preserve"> and another </w:t>
      </w:r>
      <w:r w:rsidR="008F52E3">
        <w:rPr>
          <w:rFonts w:ascii="Times New Roman" w:hAnsi="Times New Roman" w:cs="Times New Roman"/>
          <w:sz w:val="24"/>
          <w:szCs w:val="24"/>
        </w:rPr>
        <w:t xml:space="preserve">was </w:t>
      </w:r>
      <w:r w:rsidR="00514D60">
        <w:rPr>
          <w:rFonts w:ascii="Times New Roman" w:hAnsi="Times New Roman" w:cs="Times New Roman"/>
          <w:sz w:val="24"/>
          <w:szCs w:val="24"/>
        </w:rPr>
        <w:t>wounded</w:t>
      </w:r>
      <w:ins w:id="9" w:author="Tyran Steward" w:date="2019-03-03T15:46:00Z">
        <w:r w:rsidR="00DB61F3">
          <w:rPr>
            <w:rFonts w:ascii="Times New Roman" w:hAnsi="Times New Roman" w:cs="Times New Roman"/>
            <w:sz w:val="24"/>
            <w:szCs w:val="24"/>
          </w:rPr>
          <w:t>.</w:t>
        </w:r>
      </w:ins>
      <w:r w:rsidR="00806DA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12AF0">
        <w:rPr>
          <w:rFonts w:ascii="Times New Roman" w:hAnsi="Times New Roman" w:cs="Times New Roman"/>
          <w:sz w:val="24"/>
          <w:szCs w:val="24"/>
        </w:rPr>
        <w:t xml:space="preserve"> </w:t>
      </w:r>
      <w:del w:id="10" w:author="Tyran Steward" w:date="2019-03-03T15:46:00Z">
        <w:r w:rsidR="00212AF0" w:rsidDel="00DB61F3">
          <w:rPr>
            <w:rFonts w:ascii="Times New Roman" w:hAnsi="Times New Roman" w:cs="Times New Roman"/>
            <w:sz w:val="24"/>
            <w:szCs w:val="24"/>
          </w:rPr>
          <w:delText>when</w:delText>
        </w:r>
        <w:r w:rsidR="00D0654A" w:rsidDel="00DB61F3">
          <w:rPr>
            <w:rFonts w:ascii="Times New Roman" w:hAnsi="Times New Roman" w:cs="Times New Roman"/>
            <w:sz w:val="24"/>
            <w:szCs w:val="24"/>
          </w:rPr>
          <w:delText xml:space="preserve"> the incident caught</w:delText>
        </w:r>
        <w:r w:rsidR="00514D60" w:rsidDel="00DB61F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0654A" w:rsidDel="00DB61F3">
          <w:rPr>
            <w:rFonts w:ascii="Times New Roman" w:hAnsi="Times New Roman" w:cs="Times New Roman"/>
            <w:sz w:val="24"/>
            <w:szCs w:val="24"/>
          </w:rPr>
          <w:delText>Detroit’s attention</w:delText>
        </w:r>
        <w:r w:rsidR="00514D60" w:rsidDel="00DB61F3">
          <w:rPr>
            <w:rFonts w:ascii="Times New Roman" w:hAnsi="Times New Roman" w:cs="Times New Roman"/>
            <w:sz w:val="24"/>
            <w:szCs w:val="24"/>
          </w:rPr>
          <w:delText>.</w:delText>
        </w:r>
        <w:r w:rsidR="00D0654A" w:rsidDel="00DB61F3">
          <w:rPr>
            <w:rFonts w:ascii="Times New Roman" w:hAnsi="Times New Roman" w:cs="Times New Roman"/>
            <w:sz w:val="24"/>
            <w:szCs w:val="24"/>
          </w:rPr>
          <w:delText xml:space="preserve">  </w:delText>
        </w:r>
      </w:del>
      <w:r w:rsidR="00A7338A">
        <w:rPr>
          <w:rFonts w:ascii="Times New Roman" w:hAnsi="Times New Roman" w:cs="Times New Roman"/>
          <w:sz w:val="24"/>
          <w:szCs w:val="24"/>
        </w:rPr>
        <w:t xml:space="preserve">While the outcome for the Sweet family and other like-minded families </w:t>
      </w:r>
      <w:r w:rsidR="00D703C7">
        <w:rPr>
          <w:rFonts w:ascii="Times New Roman" w:hAnsi="Times New Roman" w:cs="Times New Roman"/>
          <w:sz w:val="24"/>
          <w:szCs w:val="24"/>
        </w:rPr>
        <w:t>i</w:t>
      </w:r>
      <w:r w:rsidR="00A7338A">
        <w:rPr>
          <w:rFonts w:ascii="Times New Roman" w:hAnsi="Times New Roman" w:cs="Times New Roman"/>
          <w:sz w:val="24"/>
          <w:szCs w:val="24"/>
        </w:rPr>
        <w:t xml:space="preserve">s tragic, I want to outline how the case </w:t>
      </w:r>
      <w:r w:rsidR="003A071B">
        <w:rPr>
          <w:rFonts w:ascii="Times New Roman" w:hAnsi="Times New Roman" w:cs="Times New Roman"/>
          <w:sz w:val="24"/>
          <w:szCs w:val="24"/>
        </w:rPr>
        <w:t>remain</w:t>
      </w:r>
      <w:r w:rsidR="00A7338A">
        <w:rPr>
          <w:rFonts w:ascii="Times New Roman" w:hAnsi="Times New Roman" w:cs="Times New Roman"/>
          <w:sz w:val="24"/>
          <w:szCs w:val="24"/>
        </w:rPr>
        <w:t>s a tragic but crucial victory</w:t>
      </w:r>
      <w:r w:rsidR="0074789B">
        <w:rPr>
          <w:rFonts w:ascii="Times New Roman" w:hAnsi="Times New Roman" w:cs="Times New Roman"/>
          <w:sz w:val="24"/>
          <w:szCs w:val="24"/>
        </w:rPr>
        <w:t xml:space="preserve"> with regard </w:t>
      </w:r>
      <w:r w:rsidR="00CA0025">
        <w:rPr>
          <w:rFonts w:ascii="Times New Roman" w:hAnsi="Times New Roman" w:cs="Times New Roman"/>
          <w:sz w:val="24"/>
          <w:szCs w:val="24"/>
        </w:rPr>
        <w:t xml:space="preserve">both </w:t>
      </w:r>
      <w:r w:rsidR="0074789B">
        <w:rPr>
          <w:rFonts w:ascii="Times New Roman" w:hAnsi="Times New Roman" w:cs="Times New Roman"/>
          <w:sz w:val="24"/>
          <w:szCs w:val="24"/>
        </w:rPr>
        <w:t xml:space="preserve">to </w:t>
      </w:r>
      <w:r w:rsidR="0028089D">
        <w:rPr>
          <w:rFonts w:ascii="Times New Roman" w:hAnsi="Times New Roman" w:cs="Times New Roman"/>
          <w:sz w:val="24"/>
          <w:szCs w:val="24"/>
        </w:rPr>
        <w:t>the</w:t>
      </w:r>
      <w:r w:rsidR="0074789B">
        <w:rPr>
          <w:rFonts w:ascii="Times New Roman" w:hAnsi="Times New Roman" w:cs="Times New Roman"/>
          <w:sz w:val="24"/>
          <w:szCs w:val="24"/>
        </w:rPr>
        <w:t xml:space="preserve"> verdict and </w:t>
      </w:r>
      <w:r w:rsidR="00CA0025">
        <w:rPr>
          <w:rFonts w:ascii="Times New Roman" w:hAnsi="Times New Roman" w:cs="Times New Roman"/>
          <w:sz w:val="24"/>
          <w:szCs w:val="24"/>
        </w:rPr>
        <w:t xml:space="preserve">to </w:t>
      </w:r>
      <w:r w:rsidR="0028089D">
        <w:rPr>
          <w:rFonts w:ascii="Times New Roman" w:hAnsi="Times New Roman" w:cs="Times New Roman"/>
          <w:sz w:val="24"/>
          <w:szCs w:val="24"/>
        </w:rPr>
        <w:t>the</w:t>
      </w:r>
      <w:r w:rsidR="0074789B">
        <w:rPr>
          <w:rFonts w:ascii="Times New Roman" w:hAnsi="Times New Roman" w:cs="Times New Roman"/>
          <w:sz w:val="24"/>
          <w:szCs w:val="24"/>
        </w:rPr>
        <w:t xml:space="preserve"> illumination of long-standing, broader injustices</w:t>
      </w:r>
      <w:ins w:id="11" w:author="Tyran Steward" w:date="2019-03-03T15:46:00Z">
        <w:r w:rsidR="00DB61F3">
          <w:rPr>
            <w:rFonts w:ascii="Times New Roman" w:hAnsi="Times New Roman" w:cs="Times New Roman"/>
            <w:sz w:val="24"/>
            <w:szCs w:val="24"/>
          </w:rPr>
          <w:t>,</w:t>
        </w:r>
      </w:ins>
      <w:r w:rsidR="0074789B">
        <w:rPr>
          <w:rFonts w:ascii="Times New Roman" w:hAnsi="Times New Roman" w:cs="Times New Roman"/>
          <w:sz w:val="24"/>
          <w:szCs w:val="24"/>
        </w:rPr>
        <w:t xml:space="preserve"> which transcend class</w:t>
      </w:r>
      <w:r w:rsidR="003D0D09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C77FA0">
        <w:rPr>
          <w:rFonts w:ascii="Times New Roman" w:hAnsi="Times New Roman" w:cs="Times New Roman"/>
          <w:sz w:val="24"/>
          <w:szCs w:val="24"/>
        </w:rPr>
        <w:t>.</w:t>
      </w:r>
      <w:r w:rsidR="003D0D09">
        <w:rPr>
          <w:rFonts w:ascii="Times New Roman" w:hAnsi="Times New Roman" w:cs="Times New Roman"/>
          <w:sz w:val="24"/>
          <w:szCs w:val="24"/>
        </w:rPr>
        <w:t xml:space="preserve">  Because (an NAACP newspaper noted) forced residential segregation in the North mirrors </w:t>
      </w:r>
      <w:r w:rsidR="002249CF">
        <w:rPr>
          <w:rFonts w:ascii="Times New Roman" w:hAnsi="Times New Roman" w:cs="Times New Roman"/>
          <w:sz w:val="24"/>
          <w:szCs w:val="24"/>
        </w:rPr>
        <w:t>institutional lynching in the South</w:t>
      </w:r>
      <w:r w:rsidR="008820B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2249CF">
        <w:rPr>
          <w:rFonts w:ascii="Times New Roman" w:hAnsi="Times New Roman" w:cs="Times New Roman"/>
          <w:sz w:val="24"/>
          <w:szCs w:val="24"/>
        </w:rPr>
        <w:t xml:space="preserve">, the Sweet ordeal </w:t>
      </w:r>
      <w:r w:rsidR="00F0246A">
        <w:rPr>
          <w:rFonts w:ascii="Times New Roman" w:hAnsi="Times New Roman" w:cs="Times New Roman"/>
          <w:sz w:val="24"/>
          <w:szCs w:val="24"/>
        </w:rPr>
        <w:t>is important in symbolizing the struggle</w:t>
      </w:r>
      <w:r w:rsidR="002249CF">
        <w:rPr>
          <w:rFonts w:ascii="Times New Roman" w:hAnsi="Times New Roman" w:cs="Times New Roman"/>
          <w:sz w:val="24"/>
          <w:szCs w:val="24"/>
        </w:rPr>
        <w:t xml:space="preserve"> against </w:t>
      </w:r>
      <w:r w:rsidR="009D1086">
        <w:rPr>
          <w:rFonts w:ascii="Times New Roman" w:hAnsi="Times New Roman" w:cs="Times New Roman"/>
          <w:sz w:val="24"/>
          <w:szCs w:val="24"/>
        </w:rPr>
        <w:t>such</w:t>
      </w:r>
      <w:r w:rsidR="002249CF">
        <w:rPr>
          <w:rFonts w:ascii="Times New Roman" w:hAnsi="Times New Roman" w:cs="Times New Roman"/>
          <w:sz w:val="24"/>
          <w:szCs w:val="24"/>
        </w:rPr>
        <w:t xml:space="preserve"> institutions</w:t>
      </w:r>
      <w:r w:rsidR="00F0246A">
        <w:rPr>
          <w:rFonts w:ascii="Times New Roman" w:hAnsi="Times New Roman" w:cs="Times New Roman"/>
          <w:sz w:val="24"/>
          <w:szCs w:val="24"/>
        </w:rPr>
        <w:t>.</w:t>
      </w:r>
      <w:r w:rsidR="00AC035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DE0622" w14:textId="09907C18" w:rsidR="00D31606" w:rsidRDefault="006B09F4" w:rsidP="00581E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0A11">
        <w:rPr>
          <w:rFonts w:ascii="Times New Roman" w:hAnsi="Times New Roman" w:cs="Times New Roman"/>
          <w:sz w:val="24"/>
          <w:szCs w:val="24"/>
        </w:rPr>
        <w:t>During the</w:t>
      </w:r>
      <w:r w:rsidR="00AC035D">
        <w:rPr>
          <w:rFonts w:ascii="Times New Roman" w:hAnsi="Times New Roman" w:cs="Times New Roman"/>
          <w:sz w:val="24"/>
          <w:szCs w:val="24"/>
        </w:rPr>
        <w:t xml:space="preserve"> </w:t>
      </w:r>
      <w:r w:rsidR="009B0C22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4A0A11">
        <w:rPr>
          <w:rFonts w:ascii="Times New Roman" w:hAnsi="Times New Roman" w:cs="Times New Roman"/>
          <w:sz w:val="24"/>
          <w:szCs w:val="24"/>
        </w:rPr>
        <w:t xml:space="preserve">of Detroit’s mayor John Smith and the shorter rule of Charles </w:t>
      </w:r>
      <w:del w:id="12" w:author="Tyran Steward" w:date="2019-03-03T15:47:00Z">
        <w:r w:rsidR="004A0A11" w:rsidDel="00DB61F3">
          <w:rPr>
            <w:rFonts w:ascii="Times New Roman" w:hAnsi="Times New Roman" w:cs="Times New Roman"/>
            <w:sz w:val="24"/>
            <w:szCs w:val="24"/>
          </w:rPr>
          <w:delText xml:space="preserve">Boyle </w:delText>
        </w:r>
      </w:del>
      <w:ins w:id="13" w:author="Tyran Steward" w:date="2019-03-03T15:47:00Z">
        <w:r w:rsidR="00DB61F3">
          <w:rPr>
            <w:rFonts w:ascii="Times New Roman" w:hAnsi="Times New Roman" w:cs="Times New Roman"/>
            <w:sz w:val="24"/>
            <w:szCs w:val="24"/>
          </w:rPr>
          <w:t>Bo</w:t>
        </w:r>
        <w:r w:rsidR="00DB61F3">
          <w:rPr>
            <w:rFonts w:ascii="Times New Roman" w:hAnsi="Times New Roman" w:cs="Times New Roman"/>
            <w:sz w:val="24"/>
            <w:szCs w:val="24"/>
          </w:rPr>
          <w:t>wles</w:t>
        </w:r>
        <w:r w:rsidR="00DB61F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A0A11">
        <w:rPr>
          <w:rFonts w:ascii="Times New Roman" w:hAnsi="Times New Roman" w:cs="Times New Roman"/>
          <w:sz w:val="24"/>
          <w:szCs w:val="24"/>
        </w:rPr>
        <w:t>in 1929</w:t>
      </w:r>
      <w:r w:rsidR="00594EED">
        <w:rPr>
          <w:rFonts w:ascii="Times New Roman" w:hAnsi="Times New Roman" w:cs="Times New Roman"/>
          <w:sz w:val="24"/>
          <w:szCs w:val="24"/>
        </w:rPr>
        <w:t xml:space="preserve">, </w:t>
      </w:r>
      <w:r w:rsidR="009274B3">
        <w:rPr>
          <w:rFonts w:ascii="Times New Roman" w:hAnsi="Times New Roman" w:cs="Times New Roman"/>
          <w:sz w:val="24"/>
          <w:szCs w:val="24"/>
        </w:rPr>
        <w:t xml:space="preserve">the NAACP-backed white attorney Clarence Darrow </w:t>
      </w:r>
      <w:r w:rsidR="00594EED">
        <w:rPr>
          <w:rFonts w:ascii="Times New Roman" w:hAnsi="Times New Roman" w:cs="Times New Roman"/>
          <w:sz w:val="24"/>
          <w:szCs w:val="24"/>
        </w:rPr>
        <w:t>had eventuall</w:t>
      </w:r>
      <w:r w:rsidR="009274B3">
        <w:rPr>
          <w:rFonts w:ascii="Times New Roman" w:hAnsi="Times New Roman" w:cs="Times New Roman"/>
          <w:sz w:val="24"/>
          <w:szCs w:val="24"/>
        </w:rPr>
        <w:t>y convinc</w:t>
      </w:r>
      <w:r w:rsidR="00594EED">
        <w:rPr>
          <w:rFonts w:ascii="Times New Roman" w:hAnsi="Times New Roman" w:cs="Times New Roman"/>
          <w:sz w:val="24"/>
          <w:szCs w:val="24"/>
        </w:rPr>
        <w:t xml:space="preserve">ed </w:t>
      </w:r>
      <w:r w:rsidR="009274B3">
        <w:rPr>
          <w:rFonts w:ascii="Times New Roman" w:hAnsi="Times New Roman" w:cs="Times New Roman"/>
          <w:sz w:val="24"/>
          <w:szCs w:val="24"/>
        </w:rPr>
        <w:t>an all-white jury to acquit Henry Sweet</w:t>
      </w:r>
      <w:ins w:id="14" w:author="Tyran Steward" w:date="2019-03-03T15:47:00Z">
        <w:r w:rsidR="00DB61F3">
          <w:rPr>
            <w:rFonts w:ascii="Times New Roman" w:hAnsi="Times New Roman" w:cs="Times New Roman"/>
            <w:sz w:val="24"/>
            <w:szCs w:val="24"/>
          </w:rPr>
          <w:t>.</w:t>
        </w:r>
      </w:ins>
      <w:r w:rsidR="00DA3BA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del w:id="15" w:author="Tyran Steward" w:date="2019-03-03T15:47:00Z">
        <w:r w:rsidR="005664C9" w:rsidDel="00DB61F3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 w:rsidR="005664C9">
        <w:rPr>
          <w:rFonts w:ascii="Times New Roman" w:hAnsi="Times New Roman" w:cs="Times New Roman"/>
          <w:sz w:val="24"/>
          <w:szCs w:val="24"/>
        </w:rPr>
        <w:t xml:space="preserve"> More importantly, Darrow justified</w:t>
      </w:r>
      <w:r w:rsidR="009274B3">
        <w:rPr>
          <w:rFonts w:ascii="Times New Roman" w:hAnsi="Times New Roman" w:cs="Times New Roman"/>
          <w:sz w:val="24"/>
          <w:szCs w:val="24"/>
        </w:rPr>
        <w:t xml:space="preserve"> the use of arms in self-defense </w:t>
      </w:r>
      <w:r w:rsidR="005664C9">
        <w:rPr>
          <w:rFonts w:ascii="Times New Roman" w:hAnsi="Times New Roman" w:cs="Times New Roman"/>
          <w:sz w:val="24"/>
          <w:szCs w:val="24"/>
        </w:rPr>
        <w:t xml:space="preserve">by </w:t>
      </w:r>
      <w:r w:rsidR="009274B3">
        <w:rPr>
          <w:rFonts w:ascii="Times New Roman" w:hAnsi="Times New Roman" w:cs="Times New Roman"/>
          <w:sz w:val="24"/>
          <w:szCs w:val="24"/>
        </w:rPr>
        <w:t>African-American citizens</w:t>
      </w:r>
      <w:r w:rsidR="00BA3AF0">
        <w:rPr>
          <w:rFonts w:ascii="Times New Roman" w:hAnsi="Times New Roman" w:cs="Times New Roman"/>
          <w:sz w:val="24"/>
          <w:szCs w:val="24"/>
        </w:rPr>
        <w:t xml:space="preserve">.  </w:t>
      </w:r>
      <w:commentRangeStart w:id="16"/>
      <w:r w:rsidR="0012183E">
        <w:rPr>
          <w:rFonts w:ascii="Times New Roman" w:hAnsi="Times New Roman" w:cs="Times New Roman"/>
          <w:sz w:val="24"/>
          <w:szCs w:val="24"/>
        </w:rPr>
        <w:t>Further</w:t>
      </w:r>
      <w:del w:id="17" w:author="Tyran Steward" w:date="2019-03-03T15:47:00Z">
        <w:r w:rsidR="0012183E" w:rsidDel="00DB61F3">
          <w:rPr>
            <w:rFonts w:ascii="Times New Roman" w:hAnsi="Times New Roman" w:cs="Times New Roman"/>
            <w:sz w:val="24"/>
            <w:szCs w:val="24"/>
          </w:rPr>
          <w:delText>more</w:delText>
        </w:r>
      </w:del>
      <w:r w:rsidR="005664C9">
        <w:rPr>
          <w:rFonts w:ascii="Times New Roman" w:hAnsi="Times New Roman" w:cs="Times New Roman"/>
          <w:sz w:val="24"/>
          <w:szCs w:val="24"/>
        </w:rPr>
        <w:t xml:space="preserve">, </w:t>
      </w:r>
      <w:r w:rsidR="007935A2">
        <w:rPr>
          <w:rFonts w:ascii="Times New Roman" w:hAnsi="Times New Roman" w:cs="Times New Roman"/>
          <w:sz w:val="24"/>
          <w:szCs w:val="24"/>
        </w:rPr>
        <w:t xml:space="preserve">he used </w:t>
      </w:r>
      <w:r w:rsidR="0012183E">
        <w:rPr>
          <w:rFonts w:ascii="Times New Roman" w:hAnsi="Times New Roman" w:cs="Times New Roman"/>
          <w:sz w:val="24"/>
          <w:szCs w:val="24"/>
        </w:rPr>
        <w:t xml:space="preserve">certain aspects of northern racial liberalism – </w:t>
      </w:r>
      <w:r w:rsidR="001D1C96">
        <w:rPr>
          <w:rFonts w:ascii="Times New Roman" w:hAnsi="Times New Roman" w:cs="Times New Roman"/>
          <w:sz w:val="24"/>
          <w:szCs w:val="24"/>
        </w:rPr>
        <w:t>a</w:t>
      </w:r>
      <w:r w:rsidR="0012183E">
        <w:rPr>
          <w:rFonts w:ascii="Times New Roman" w:hAnsi="Times New Roman" w:cs="Times New Roman"/>
          <w:sz w:val="24"/>
          <w:szCs w:val="24"/>
        </w:rPr>
        <w:t xml:space="preserve"> combination of verbal aggression and neglect – to justify the Sweets’ perception of an existential threat.  </w:t>
      </w:r>
      <w:commentRangeEnd w:id="16"/>
      <w:r w:rsidR="00DB61F3">
        <w:rPr>
          <w:rStyle w:val="CommentReference"/>
        </w:rPr>
        <w:commentReference w:id="16"/>
      </w:r>
      <w:r w:rsidR="00EC3634">
        <w:rPr>
          <w:rFonts w:ascii="Times New Roman" w:hAnsi="Times New Roman" w:cs="Times New Roman"/>
          <w:sz w:val="24"/>
          <w:szCs w:val="24"/>
        </w:rPr>
        <w:t xml:space="preserve">The case also gained </w:t>
      </w:r>
      <w:r w:rsidR="00CF7125">
        <w:rPr>
          <w:rFonts w:ascii="Times New Roman" w:hAnsi="Times New Roman" w:cs="Times New Roman"/>
          <w:sz w:val="24"/>
          <w:szCs w:val="24"/>
        </w:rPr>
        <w:t>broader context (</w:t>
      </w:r>
      <w:r w:rsidR="00EC3634">
        <w:rPr>
          <w:rFonts w:ascii="Times New Roman" w:hAnsi="Times New Roman" w:cs="Times New Roman"/>
          <w:sz w:val="24"/>
          <w:szCs w:val="24"/>
        </w:rPr>
        <w:t xml:space="preserve">Ossian Sweet witnessed a lynching </w:t>
      </w:r>
      <w:r w:rsidR="00EC3634">
        <w:rPr>
          <w:rFonts w:ascii="Times New Roman" w:hAnsi="Times New Roman" w:cs="Times New Roman"/>
          <w:sz w:val="24"/>
          <w:szCs w:val="24"/>
        </w:rPr>
        <w:lastRenderedPageBreak/>
        <w:t>as a young child</w:t>
      </w:r>
      <w:r w:rsidR="00683187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CF7125">
        <w:rPr>
          <w:rFonts w:ascii="Times New Roman" w:hAnsi="Times New Roman" w:cs="Times New Roman"/>
          <w:sz w:val="24"/>
          <w:szCs w:val="24"/>
        </w:rPr>
        <w:t>)</w:t>
      </w:r>
      <w:r w:rsidR="00D878E4">
        <w:rPr>
          <w:rFonts w:ascii="Times New Roman" w:hAnsi="Times New Roman" w:cs="Times New Roman"/>
          <w:sz w:val="24"/>
          <w:szCs w:val="24"/>
        </w:rPr>
        <w:t xml:space="preserve"> as a non-local issue</w:t>
      </w:r>
      <w:r w:rsidR="00EC3634">
        <w:rPr>
          <w:rFonts w:ascii="Times New Roman" w:hAnsi="Times New Roman" w:cs="Times New Roman"/>
          <w:sz w:val="24"/>
          <w:szCs w:val="24"/>
        </w:rPr>
        <w:t xml:space="preserve">.  </w:t>
      </w:r>
      <w:r w:rsidR="00AC3873">
        <w:rPr>
          <w:rFonts w:ascii="Times New Roman" w:hAnsi="Times New Roman" w:cs="Times New Roman"/>
          <w:sz w:val="24"/>
          <w:szCs w:val="24"/>
        </w:rPr>
        <w:t>T</w:t>
      </w:r>
      <w:r w:rsidR="00EC3634">
        <w:rPr>
          <w:rFonts w:ascii="Times New Roman" w:hAnsi="Times New Roman" w:cs="Times New Roman"/>
          <w:sz w:val="24"/>
          <w:szCs w:val="24"/>
        </w:rPr>
        <w:t xml:space="preserve">he ruling associated Southern lynching with residential segregation in the North, </w:t>
      </w:r>
      <w:r w:rsidR="00AC3873">
        <w:rPr>
          <w:rFonts w:ascii="Times New Roman" w:hAnsi="Times New Roman" w:cs="Times New Roman"/>
          <w:sz w:val="24"/>
          <w:szCs w:val="24"/>
        </w:rPr>
        <w:t xml:space="preserve">with Darrow </w:t>
      </w:r>
      <w:r w:rsidR="00EC3634">
        <w:rPr>
          <w:rFonts w:ascii="Times New Roman" w:hAnsi="Times New Roman" w:cs="Times New Roman"/>
          <w:sz w:val="24"/>
          <w:szCs w:val="24"/>
        </w:rPr>
        <w:t xml:space="preserve">working within this system to </w:t>
      </w:r>
      <w:r w:rsidR="00325433">
        <w:rPr>
          <w:rFonts w:ascii="Times New Roman" w:hAnsi="Times New Roman" w:cs="Times New Roman"/>
          <w:sz w:val="24"/>
          <w:szCs w:val="24"/>
        </w:rPr>
        <w:t>highlight</w:t>
      </w:r>
      <w:r w:rsidR="00EC3634">
        <w:rPr>
          <w:rFonts w:ascii="Times New Roman" w:hAnsi="Times New Roman" w:cs="Times New Roman"/>
          <w:sz w:val="24"/>
          <w:szCs w:val="24"/>
        </w:rPr>
        <w:t xml:space="preserve"> Ossian Sweet’s humble backgroun</w:t>
      </w:r>
      <w:r w:rsidR="007C4B2B">
        <w:rPr>
          <w:rFonts w:ascii="Times New Roman" w:hAnsi="Times New Roman" w:cs="Times New Roman"/>
          <w:sz w:val="24"/>
          <w:szCs w:val="24"/>
        </w:rPr>
        <w:t>d and Gladys’ middle-class virtues (she was cooking a ham when the shooting took place</w:t>
      </w:r>
      <w:r w:rsidR="00D31606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7C4B2B">
        <w:rPr>
          <w:rFonts w:ascii="Times New Roman" w:hAnsi="Times New Roman" w:cs="Times New Roman"/>
          <w:sz w:val="24"/>
          <w:szCs w:val="24"/>
        </w:rPr>
        <w:t>)</w:t>
      </w:r>
      <w:r w:rsidR="009678BD">
        <w:rPr>
          <w:rFonts w:ascii="Times New Roman" w:hAnsi="Times New Roman" w:cs="Times New Roman"/>
          <w:sz w:val="24"/>
          <w:szCs w:val="24"/>
        </w:rPr>
        <w:t xml:space="preserve">.  The result is that we </w:t>
      </w:r>
      <w:r w:rsidR="00C26E62">
        <w:rPr>
          <w:rFonts w:ascii="Times New Roman" w:hAnsi="Times New Roman" w:cs="Times New Roman"/>
          <w:sz w:val="24"/>
          <w:szCs w:val="24"/>
        </w:rPr>
        <w:t xml:space="preserve">see Northern segregation as </w:t>
      </w:r>
      <w:r w:rsidR="00EC35EC">
        <w:rPr>
          <w:rFonts w:ascii="Times New Roman" w:hAnsi="Times New Roman" w:cs="Times New Roman"/>
          <w:sz w:val="24"/>
          <w:szCs w:val="24"/>
        </w:rPr>
        <w:t xml:space="preserve">a product of an unjustified white mob.  </w:t>
      </w:r>
      <w:r w:rsidR="00384B10">
        <w:rPr>
          <w:rFonts w:ascii="Times New Roman" w:hAnsi="Times New Roman" w:cs="Times New Roman"/>
          <w:sz w:val="24"/>
          <w:szCs w:val="24"/>
        </w:rPr>
        <w:t xml:space="preserve">The reflection of this violence by the Sweet family garnered such hatred </w:t>
      </w:r>
      <w:r w:rsidR="00B17C8D">
        <w:rPr>
          <w:rFonts w:ascii="Times New Roman" w:hAnsi="Times New Roman" w:cs="Times New Roman"/>
          <w:sz w:val="24"/>
          <w:szCs w:val="24"/>
        </w:rPr>
        <w:t xml:space="preserve">simply </w:t>
      </w:r>
      <w:r w:rsidR="00360643">
        <w:rPr>
          <w:rFonts w:ascii="Times New Roman" w:hAnsi="Times New Roman" w:cs="Times New Roman"/>
          <w:sz w:val="24"/>
          <w:szCs w:val="24"/>
        </w:rPr>
        <w:t xml:space="preserve">due to </w:t>
      </w:r>
      <w:r w:rsidR="00384B10">
        <w:rPr>
          <w:rFonts w:ascii="Times New Roman" w:hAnsi="Times New Roman" w:cs="Times New Roman"/>
          <w:sz w:val="24"/>
          <w:szCs w:val="24"/>
        </w:rPr>
        <w:t>their</w:t>
      </w:r>
      <w:r w:rsidR="00B17C8D">
        <w:rPr>
          <w:rFonts w:ascii="Times New Roman" w:hAnsi="Times New Roman" w:cs="Times New Roman"/>
          <w:sz w:val="24"/>
          <w:szCs w:val="24"/>
        </w:rPr>
        <w:t xml:space="preserve"> racial</w:t>
      </w:r>
      <w:r w:rsidR="00384B10">
        <w:rPr>
          <w:rFonts w:ascii="Times New Roman" w:hAnsi="Times New Roman" w:cs="Times New Roman"/>
          <w:sz w:val="24"/>
          <w:szCs w:val="24"/>
        </w:rPr>
        <w:t xml:space="preserve"> identification </w:t>
      </w:r>
      <w:r w:rsidR="00B17C8D">
        <w:rPr>
          <w:rFonts w:ascii="Times New Roman" w:hAnsi="Times New Roman" w:cs="Times New Roman"/>
          <w:sz w:val="24"/>
          <w:szCs w:val="24"/>
        </w:rPr>
        <w:t>and</w:t>
      </w:r>
      <w:r w:rsidR="00360643">
        <w:rPr>
          <w:rFonts w:ascii="Times New Roman" w:hAnsi="Times New Roman" w:cs="Times New Roman"/>
          <w:sz w:val="24"/>
          <w:szCs w:val="24"/>
        </w:rPr>
        <w:t xml:space="preserve"> their assumption of self-determination, pride and justice.  </w:t>
      </w:r>
    </w:p>
    <w:p w14:paraId="16030ED2" w14:textId="7019C11C" w:rsidR="00FD0CED" w:rsidRDefault="00360643" w:rsidP="00E95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BDA">
        <w:rPr>
          <w:rFonts w:ascii="Times New Roman" w:hAnsi="Times New Roman" w:cs="Times New Roman"/>
          <w:sz w:val="24"/>
          <w:szCs w:val="24"/>
        </w:rPr>
        <w:t>W</w:t>
      </w:r>
      <w:r w:rsidR="00134C3C">
        <w:rPr>
          <w:rFonts w:ascii="Times New Roman" w:hAnsi="Times New Roman" w:cs="Times New Roman"/>
          <w:sz w:val="24"/>
          <w:szCs w:val="24"/>
        </w:rPr>
        <w:t>hile Detroit mayor John Smith shied away from civil rights in favor of civi</w:t>
      </w:r>
      <w:r w:rsidR="00274800">
        <w:rPr>
          <w:rFonts w:ascii="Times New Roman" w:hAnsi="Times New Roman" w:cs="Times New Roman"/>
          <w:sz w:val="24"/>
          <w:szCs w:val="24"/>
        </w:rPr>
        <w:t>c</w:t>
      </w:r>
      <w:r w:rsidR="00134C3C">
        <w:rPr>
          <w:rFonts w:ascii="Times New Roman" w:hAnsi="Times New Roman" w:cs="Times New Roman"/>
          <w:sz w:val="24"/>
          <w:szCs w:val="24"/>
        </w:rPr>
        <w:t xml:space="preserve"> order</w:t>
      </w:r>
      <w:r w:rsidR="00603236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A3130C">
        <w:rPr>
          <w:rFonts w:ascii="Times New Roman" w:hAnsi="Times New Roman" w:cs="Times New Roman"/>
          <w:sz w:val="24"/>
          <w:szCs w:val="24"/>
        </w:rPr>
        <w:t xml:space="preserve">, </w:t>
      </w:r>
      <w:r w:rsidR="00134C3C">
        <w:rPr>
          <w:rFonts w:ascii="Times New Roman" w:hAnsi="Times New Roman" w:cs="Times New Roman"/>
          <w:sz w:val="24"/>
          <w:szCs w:val="24"/>
        </w:rPr>
        <w:t xml:space="preserve">the Sweet ordeal directly increased </w:t>
      </w:r>
      <w:r w:rsidR="00A3130C">
        <w:rPr>
          <w:rFonts w:ascii="Times New Roman" w:hAnsi="Times New Roman" w:cs="Times New Roman"/>
          <w:sz w:val="24"/>
          <w:szCs w:val="24"/>
        </w:rPr>
        <w:t xml:space="preserve">the </w:t>
      </w:r>
      <w:r w:rsidR="00134C3C">
        <w:rPr>
          <w:rFonts w:ascii="Times New Roman" w:hAnsi="Times New Roman" w:cs="Times New Roman"/>
          <w:sz w:val="24"/>
          <w:szCs w:val="24"/>
        </w:rPr>
        <w:t>membership</w:t>
      </w:r>
      <w:r w:rsidR="00A3130C">
        <w:rPr>
          <w:rFonts w:ascii="Times New Roman" w:hAnsi="Times New Roman" w:cs="Times New Roman"/>
          <w:sz w:val="24"/>
          <w:szCs w:val="24"/>
        </w:rPr>
        <w:t xml:space="preserve"> of the </w:t>
      </w:r>
      <w:r w:rsidR="00134C3C">
        <w:rPr>
          <w:rFonts w:ascii="Times New Roman" w:hAnsi="Times New Roman" w:cs="Times New Roman"/>
          <w:sz w:val="24"/>
          <w:szCs w:val="24"/>
        </w:rPr>
        <w:t xml:space="preserve">1926 </w:t>
      </w:r>
      <w:r w:rsidR="00A3130C">
        <w:rPr>
          <w:rFonts w:ascii="Times New Roman" w:hAnsi="Times New Roman" w:cs="Times New Roman"/>
          <w:sz w:val="24"/>
          <w:szCs w:val="24"/>
        </w:rPr>
        <w:t xml:space="preserve">NAACP </w:t>
      </w:r>
      <w:r w:rsidR="00134C3C">
        <w:rPr>
          <w:rFonts w:ascii="Times New Roman" w:hAnsi="Times New Roman" w:cs="Times New Roman"/>
          <w:sz w:val="24"/>
          <w:szCs w:val="24"/>
        </w:rPr>
        <w:t xml:space="preserve">to </w:t>
      </w:r>
      <w:r w:rsidR="00A3130C">
        <w:rPr>
          <w:rFonts w:ascii="Times New Roman" w:hAnsi="Times New Roman" w:cs="Times New Roman"/>
          <w:sz w:val="24"/>
          <w:szCs w:val="24"/>
        </w:rPr>
        <w:t>3,000</w:t>
      </w:r>
      <w:r w:rsidR="00A3130C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D757F1">
        <w:rPr>
          <w:rFonts w:ascii="Times New Roman" w:hAnsi="Times New Roman" w:cs="Times New Roman"/>
          <w:sz w:val="24"/>
          <w:szCs w:val="24"/>
        </w:rPr>
        <w:t xml:space="preserve">.  </w:t>
      </w:r>
      <w:r w:rsidR="0004123B">
        <w:rPr>
          <w:rFonts w:ascii="Times New Roman" w:hAnsi="Times New Roman" w:cs="Times New Roman"/>
          <w:sz w:val="24"/>
          <w:szCs w:val="24"/>
        </w:rPr>
        <w:t>Smith’s contention</w:t>
      </w:r>
      <w:r w:rsidR="004F7E31">
        <w:rPr>
          <w:rFonts w:ascii="Times New Roman" w:hAnsi="Times New Roman" w:cs="Times New Roman"/>
          <w:sz w:val="24"/>
          <w:szCs w:val="24"/>
        </w:rPr>
        <w:t>s (which serve as a barometer of the white public consensus)</w:t>
      </w:r>
      <w:r w:rsidR="0004123B">
        <w:rPr>
          <w:rFonts w:ascii="Times New Roman" w:hAnsi="Times New Roman" w:cs="Times New Roman"/>
          <w:sz w:val="24"/>
          <w:szCs w:val="24"/>
        </w:rPr>
        <w:t xml:space="preserve"> that “it does not always do for any man to demand to its</w:t>
      </w:r>
      <w:r w:rsidR="00C74A94">
        <w:rPr>
          <w:rFonts w:ascii="Times New Roman" w:hAnsi="Times New Roman" w:cs="Times New Roman"/>
          <w:sz w:val="24"/>
          <w:szCs w:val="24"/>
        </w:rPr>
        <w:t xml:space="preserve"> fullest the right which the law gives him</w:t>
      </w:r>
      <w:r w:rsidR="00B806EC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04123B">
        <w:rPr>
          <w:rFonts w:ascii="Times New Roman" w:hAnsi="Times New Roman" w:cs="Times New Roman"/>
          <w:sz w:val="24"/>
          <w:szCs w:val="24"/>
        </w:rPr>
        <w:t>”</w:t>
      </w:r>
      <w:r w:rsidR="00607E4D">
        <w:rPr>
          <w:rFonts w:ascii="Times New Roman" w:hAnsi="Times New Roman" w:cs="Times New Roman"/>
          <w:sz w:val="24"/>
          <w:szCs w:val="24"/>
        </w:rPr>
        <w:t xml:space="preserve"> and that the Klan s</w:t>
      </w:r>
      <w:r w:rsidR="004F7E31">
        <w:rPr>
          <w:rFonts w:ascii="Times New Roman" w:hAnsi="Times New Roman" w:cs="Times New Roman"/>
          <w:sz w:val="24"/>
          <w:szCs w:val="24"/>
        </w:rPr>
        <w:t>upported</w:t>
      </w:r>
      <w:r w:rsidR="00607E4D">
        <w:rPr>
          <w:rFonts w:ascii="Times New Roman" w:hAnsi="Times New Roman" w:cs="Times New Roman"/>
          <w:sz w:val="24"/>
          <w:szCs w:val="24"/>
        </w:rPr>
        <w:t xml:space="preserve"> black protest</w:t>
      </w:r>
      <w:r w:rsidR="00641520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4F7E31">
        <w:rPr>
          <w:rFonts w:ascii="Times New Roman" w:hAnsi="Times New Roman" w:cs="Times New Roman"/>
          <w:sz w:val="24"/>
          <w:szCs w:val="24"/>
        </w:rPr>
        <w:t xml:space="preserve"> </w:t>
      </w:r>
      <w:r w:rsidR="009F5226">
        <w:rPr>
          <w:rFonts w:ascii="Times New Roman" w:hAnsi="Times New Roman" w:cs="Times New Roman"/>
          <w:sz w:val="24"/>
          <w:szCs w:val="24"/>
        </w:rPr>
        <w:t>demonstrate the hypocrisy of</w:t>
      </w:r>
      <w:r w:rsidR="00572C3F">
        <w:rPr>
          <w:rFonts w:ascii="Times New Roman" w:hAnsi="Times New Roman" w:cs="Times New Roman"/>
          <w:sz w:val="24"/>
          <w:szCs w:val="24"/>
        </w:rPr>
        <w:t xml:space="preserve"> </w:t>
      </w:r>
      <w:r w:rsidR="009F5226">
        <w:rPr>
          <w:rFonts w:ascii="Times New Roman" w:hAnsi="Times New Roman" w:cs="Times New Roman"/>
          <w:sz w:val="24"/>
          <w:szCs w:val="24"/>
        </w:rPr>
        <w:t>the Detroit</w:t>
      </w:r>
      <w:ins w:id="18" w:author="Tyran Steward" w:date="2019-03-03T15:49:00Z">
        <w:r w:rsidR="00DB61F3">
          <w:rPr>
            <w:rFonts w:ascii="Times New Roman" w:hAnsi="Times New Roman" w:cs="Times New Roman"/>
            <w:sz w:val="24"/>
            <w:szCs w:val="24"/>
          </w:rPr>
          <w:t xml:space="preserve"> liberal</w:t>
        </w:r>
      </w:ins>
      <w:r w:rsidR="009F5226">
        <w:rPr>
          <w:rFonts w:ascii="Times New Roman" w:hAnsi="Times New Roman" w:cs="Times New Roman"/>
          <w:sz w:val="24"/>
          <w:szCs w:val="24"/>
        </w:rPr>
        <w:t xml:space="preserve"> elite</w:t>
      </w:r>
      <w:r w:rsidR="00E95944">
        <w:rPr>
          <w:rFonts w:ascii="Times New Roman" w:hAnsi="Times New Roman" w:cs="Times New Roman"/>
          <w:sz w:val="24"/>
          <w:szCs w:val="24"/>
        </w:rPr>
        <w:t xml:space="preserve">. </w:t>
      </w:r>
      <w:r w:rsidR="00D7672B">
        <w:rPr>
          <w:rFonts w:ascii="Times New Roman" w:hAnsi="Times New Roman" w:cs="Times New Roman"/>
          <w:sz w:val="24"/>
          <w:szCs w:val="24"/>
        </w:rPr>
        <w:t xml:space="preserve"> And w</w:t>
      </w:r>
      <w:r w:rsidR="00E95944">
        <w:rPr>
          <w:rFonts w:ascii="Times New Roman" w:hAnsi="Times New Roman" w:cs="Times New Roman"/>
          <w:sz w:val="24"/>
          <w:szCs w:val="24"/>
        </w:rPr>
        <w:t>hen Smith proposed state-sponsored solutions to unemployment and transit</w:t>
      </w:r>
      <w:r w:rsidR="005F0847">
        <w:rPr>
          <w:rFonts w:ascii="Times New Roman" w:hAnsi="Times New Roman" w:cs="Times New Roman"/>
          <w:sz w:val="24"/>
          <w:szCs w:val="24"/>
        </w:rPr>
        <w:t xml:space="preserve"> </w:t>
      </w:r>
      <w:r w:rsidR="00E95944">
        <w:rPr>
          <w:rFonts w:ascii="Times New Roman" w:hAnsi="Times New Roman" w:cs="Times New Roman"/>
          <w:sz w:val="24"/>
          <w:szCs w:val="24"/>
        </w:rPr>
        <w:t xml:space="preserve">he </w:t>
      </w:r>
      <w:r w:rsidR="00444CCB">
        <w:rPr>
          <w:rFonts w:ascii="Times New Roman" w:hAnsi="Times New Roman" w:cs="Times New Roman"/>
          <w:sz w:val="24"/>
          <w:szCs w:val="24"/>
        </w:rPr>
        <w:t>was rejected</w:t>
      </w:r>
      <w:r w:rsidR="00444CCB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E9594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 w:rsidR="00E95944">
        <w:rPr>
          <w:rFonts w:ascii="Times New Roman" w:hAnsi="Times New Roman" w:cs="Times New Roman"/>
          <w:sz w:val="24"/>
          <w:szCs w:val="24"/>
        </w:rPr>
        <w:t>because activist government and pro-union liberalism became so associated with African-Americans</w:t>
      </w:r>
      <w:r w:rsidR="0017055A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17055A">
        <w:rPr>
          <w:rFonts w:ascii="Times New Roman" w:hAnsi="Times New Roman" w:cs="Times New Roman"/>
          <w:sz w:val="24"/>
          <w:szCs w:val="24"/>
        </w:rPr>
        <w:t xml:space="preserve"> </w:t>
      </w:r>
      <w:r w:rsidR="00E95944">
        <w:rPr>
          <w:rFonts w:ascii="Times New Roman" w:hAnsi="Times New Roman" w:cs="Times New Roman"/>
          <w:sz w:val="24"/>
          <w:szCs w:val="24"/>
        </w:rPr>
        <w:t>that</w:t>
      </w:r>
      <w:r w:rsidR="00FD0CED">
        <w:rPr>
          <w:rFonts w:ascii="Times New Roman" w:hAnsi="Times New Roman" w:cs="Times New Roman"/>
          <w:sz w:val="24"/>
          <w:szCs w:val="24"/>
        </w:rPr>
        <w:t xml:space="preserve"> </w:t>
      </w:r>
      <w:r w:rsidR="00D7672B">
        <w:rPr>
          <w:rFonts w:ascii="Times New Roman" w:hAnsi="Times New Roman" w:cs="Times New Roman"/>
          <w:sz w:val="24"/>
          <w:szCs w:val="24"/>
        </w:rPr>
        <w:t xml:space="preserve">even </w:t>
      </w:r>
      <w:r w:rsidR="00FD0CED">
        <w:rPr>
          <w:rFonts w:ascii="Times New Roman" w:hAnsi="Times New Roman" w:cs="Times New Roman"/>
          <w:sz w:val="24"/>
          <w:szCs w:val="24"/>
        </w:rPr>
        <w:t xml:space="preserve">northern racial liberals such as Smith lost support in the public eye.  </w:t>
      </w:r>
      <w:r w:rsidR="00F50143">
        <w:rPr>
          <w:rFonts w:ascii="Times New Roman" w:hAnsi="Times New Roman" w:cs="Times New Roman"/>
          <w:sz w:val="24"/>
          <w:szCs w:val="24"/>
        </w:rPr>
        <w:t>Unemployment was an issue for everyone including Judge Frank Murphy</w:t>
      </w:r>
      <w:r w:rsidR="00F50143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F50143">
        <w:rPr>
          <w:rFonts w:ascii="Times New Roman" w:hAnsi="Times New Roman" w:cs="Times New Roman"/>
          <w:sz w:val="24"/>
          <w:szCs w:val="24"/>
        </w:rPr>
        <w:t xml:space="preserve"> during the Depression and so this hypocrisy became more evident.  </w:t>
      </w:r>
      <w:commentRangeEnd w:id="19"/>
      <w:r w:rsidR="00DB61F3">
        <w:rPr>
          <w:rStyle w:val="CommentReference"/>
        </w:rPr>
        <w:commentReference w:id="19"/>
      </w:r>
    </w:p>
    <w:p w14:paraId="6EB0041A" w14:textId="6B83724D" w:rsidR="008D6D8F" w:rsidRDefault="00FD0CED" w:rsidP="00FD0C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="00280589">
        <w:rPr>
          <w:rFonts w:ascii="Times New Roman" w:hAnsi="Times New Roman" w:cs="Times New Roman"/>
          <w:sz w:val="24"/>
          <w:szCs w:val="24"/>
        </w:rPr>
        <w:t>the Ossian Sweet case tested the boundaries of African-American citizenship and</w:t>
      </w:r>
      <w:r w:rsidR="00D04DED">
        <w:rPr>
          <w:rFonts w:ascii="Times New Roman" w:hAnsi="Times New Roman" w:cs="Times New Roman"/>
          <w:sz w:val="24"/>
          <w:szCs w:val="24"/>
        </w:rPr>
        <w:t xml:space="preserve"> brought attention from labor unionists; </w:t>
      </w:r>
      <w:r w:rsidR="006F40AB">
        <w:rPr>
          <w:rFonts w:ascii="Times New Roman" w:hAnsi="Times New Roman" w:cs="Times New Roman"/>
          <w:sz w:val="24"/>
          <w:szCs w:val="24"/>
        </w:rPr>
        <w:t>the CR</w:t>
      </w:r>
      <w:r w:rsidR="00A86562">
        <w:rPr>
          <w:rFonts w:ascii="Times New Roman" w:hAnsi="Times New Roman" w:cs="Times New Roman"/>
          <w:sz w:val="24"/>
          <w:szCs w:val="24"/>
        </w:rPr>
        <w:t>C</w:t>
      </w:r>
      <w:r w:rsidR="00D04DED">
        <w:rPr>
          <w:rFonts w:ascii="Times New Roman" w:hAnsi="Times New Roman" w:cs="Times New Roman"/>
          <w:sz w:val="24"/>
          <w:szCs w:val="24"/>
        </w:rPr>
        <w:t>, CP and UAW reach</w:t>
      </w:r>
      <w:r w:rsidR="0073362E">
        <w:rPr>
          <w:rFonts w:ascii="Times New Roman" w:hAnsi="Times New Roman" w:cs="Times New Roman"/>
          <w:sz w:val="24"/>
          <w:szCs w:val="24"/>
        </w:rPr>
        <w:t>ed</w:t>
      </w:r>
      <w:r w:rsidR="00D04DED">
        <w:rPr>
          <w:rFonts w:ascii="Times New Roman" w:hAnsi="Times New Roman" w:cs="Times New Roman"/>
          <w:sz w:val="24"/>
          <w:szCs w:val="24"/>
        </w:rPr>
        <w:t xml:space="preserve"> out to African-</w:t>
      </w:r>
      <w:r w:rsidR="00D04DED">
        <w:rPr>
          <w:rFonts w:ascii="Times New Roman" w:hAnsi="Times New Roman" w:cs="Times New Roman"/>
          <w:sz w:val="24"/>
          <w:szCs w:val="24"/>
        </w:rPr>
        <w:lastRenderedPageBreak/>
        <w:t>Americans (as</w:t>
      </w:r>
      <w:r w:rsidR="009D5919">
        <w:rPr>
          <w:rFonts w:ascii="Times New Roman" w:hAnsi="Times New Roman" w:cs="Times New Roman"/>
          <w:sz w:val="24"/>
          <w:szCs w:val="24"/>
        </w:rPr>
        <w:t xml:space="preserve"> Henry Ford f</w:t>
      </w:r>
      <w:r w:rsidR="0073362E">
        <w:rPr>
          <w:rFonts w:ascii="Times New Roman" w:hAnsi="Times New Roman" w:cs="Times New Roman"/>
          <w:sz w:val="24"/>
          <w:szCs w:val="24"/>
        </w:rPr>
        <w:t>ought</w:t>
      </w:r>
      <w:r w:rsidR="009D5919">
        <w:rPr>
          <w:rFonts w:ascii="Times New Roman" w:hAnsi="Times New Roman" w:cs="Times New Roman"/>
          <w:sz w:val="24"/>
          <w:szCs w:val="24"/>
        </w:rPr>
        <w:t xml:space="preserve"> to maintain control over the black church</w:t>
      </w:r>
      <w:r w:rsidR="009D5919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D04DED">
        <w:rPr>
          <w:rFonts w:ascii="Times New Roman" w:hAnsi="Times New Roman" w:cs="Times New Roman"/>
          <w:sz w:val="24"/>
          <w:szCs w:val="24"/>
        </w:rPr>
        <w:t>).  So African-Americans gain</w:t>
      </w:r>
      <w:r w:rsidR="00E41C76">
        <w:rPr>
          <w:rFonts w:ascii="Times New Roman" w:hAnsi="Times New Roman" w:cs="Times New Roman"/>
          <w:sz w:val="24"/>
          <w:szCs w:val="24"/>
        </w:rPr>
        <w:t>ed</w:t>
      </w:r>
      <w:r w:rsidR="00D04DED">
        <w:rPr>
          <w:rFonts w:ascii="Times New Roman" w:hAnsi="Times New Roman" w:cs="Times New Roman"/>
          <w:sz w:val="24"/>
          <w:szCs w:val="24"/>
        </w:rPr>
        <w:t xml:space="preserve"> some measure of political consciousness</w:t>
      </w:r>
      <w:r w:rsidR="00F50143">
        <w:rPr>
          <w:rFonts w:ascii="Times New Roman" w:hAnsi="Times New Roman" w:cs="Times New Roman"/>
          <w:sz w:val="24"/>
          <w:szCs w:val="24"/>
        </w:rPr>
        <w:t xml:space="preserve"> against the acceleration of racial distrust and conservatism</w:t>
      </w:r>
      <w:r w:rsidR="006273FD">
        <w:rPr>
          <w:rFonts w:ascii="Times New Roman" w:hAnsi="Times New Roman" w:cs="Times New Roman"/>
          <w:sz w:val="24"/>
          <w:szCs w:val="24"/>
        </w:rPr>
        <w:t>.</w:t>
      </w:r>
      <w:r w:rsidR="002A1410">
        <w:rPr>
          <w:rFonts w:ascii="Times New Roman" w:hAnsi="Times New Roman" w:cs="Times New Roman"/>
          <w:sz w:val="24"/>
          <w:szCs w:val="24"/>
        </w:rPr>
        <w:t xml:space="preserve">  In addition to its individualistic aspects of Second Amendment support and </w:t>
      </w:r>
      <w:r w:rsidR="00987998">
        <w:rPr>
          <w:rFonts w:ascii="Times New Roman" w:hAnsi="Times New Roman" w:cs="Times New Roman"/>
          <w:sz w:val="24"/>
          <w:szCs w:val="24"/>
        </w:rPr>
        <w:t>criticism of eminent domain</w:t>
      </w:r>
      <w:r w:rsidR="00341240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160003">
        <w:rPr>
          <w:rFonts w:ascii="Times New Roman" w:hAnsi="Times New Roman" w:cs="Times New Roman"/>
          <w:sz w:val="24"/>
          <w:szCs w:val="24"/>
        </w:rPr>
        <w:t xml:space="preserve">, </w:t>
      </w:r>
      <w:r w:rsidR="00987998">
        <w:rPr>
          <w:rFonts w:ascii="Times New Roman" w:hAnsi="Times New Roman" w:cs="Times New Roman"/>
          <w:sz w:val="24"/>
          <w:szCs w:val="24"/>
        </w:rPr>
        <w:t>the Sweet</w:t>
      </w:r>
      <w:r w:rsidR="00E41C76">
        <w:rPr>
          <w:rFonts w:ascii="Times New Roman" w:hAnsi="Times New Roman" w:cs="Times New Roman"/>
          <w:sz w:val="24"/>
          <w:szCs w:val="24"/>
        </w:rPr>
        <w:t xml:space="preserve"> case </w:t>
      </w:r>
      <w:r w:rsidR="00987998">
        <w:rPr>
          <w:rFonts w:ascii="Times New Roman" w:hAnsi="Times New Roman" w:cs="Times New Roman"/>
          <w:sz w:val="24"/>
          <w:szCs w:val="24"/>
        </w:rPr>
        <w:t>tested the laws by winning an acquittal and</w:t>
      </w:r>
      <w:r w:rsidR="00AA485D">
        <w:rPr>
          <w:rFonts w:ascii="Times New Roman" w:hAnsi="Times New Roman" w:cs="Times New Roman"/>
          <w:sz w:val="24"/>
          <w:szCs w:val="24"/>
        </w:rPr>
        <w:t xml:space="preserve"> thus belatedly brought attention to widespread attacks on affluent African-Americans.  </w:t>
      </w:r>
    </w:p>
    <w:p w14:paraId="3A579FE4" w14:textId="6B18158C" w:rsidR="00486238" w:rsidRDefault="00AD116B" w:rsidP="00AD116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NAACP took many years to overturn the Supreme Court restrictive covenant ruling (1948) and twenty more years after that to federally outlaw discrimination in buying homes</w:t>
      </w:r>
      <w:r w:rsidR="006A2153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090128">
        <w:rPr>
          <w:rFonts w:ascii="Times New Roman" w:hAnsi="Times New Roman" w:cs="Times New Roman"/>
          <w:sz w:val="24"/>
          <w:szCs w:val="24"/>
        </w:rPr>
        <w:t>.</w:t>
      </w:r>
      <w:r w:rsidR="007C2456">
        <w:rPr>
          <w:rFonts w:ascii="Times New Roman" w:hAnsi="Times New Roman" w:cs="Times New Roman"/>
          <w:sz w:val="24"/>
          <w:szCs w:val="24"/>
        </w:rPr>
        <w:t xml:space="preserve">  But the facts of the case – Clarence Darrow’s reexamination of admitted jurors (one of whom was in the KKK)</w:t>
      </w:r>
      <w:r w:rsidR="00B25CC8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7C2456">
        <w:rPr>
          <w:rFonts w:ascii="Times New Roman" w:hAnsi="Times New Roman" w:cs="Times New Roman"/>
          <w:sz w:val="24"/>
          <w:szCs w:val="24"/>
        </w:rPr>
        <w:t>, the</w:t>
      </w:r>
      <w:r w:rsidR="00ED302C">
        <w:rPr>
          <w:rFonts w:ascii="Times New Roman" w:hAnsi="Times New Roman" w:cs="Times New Roman"/>
          <w:sz w:val="24"/>
          <w:szCs w:val="24"/>
        </w:rPr>
        <w:t xml:space="preserve"> expansion of small organizations like the NAACP and the long-term </w:t>
      </w:r>
      <w:r w:rsidR="0057082A">
        <w:rPr>
          <w:rFonts w:ascii="Times New Roman" w:hAnsi="Times New Roman" w:cs="Times New Roman"/>
          <w:sz w:val="24"/>
          <w:szCs w:val="24"/>
        </w:rPr>
        <w:t>struggle against the institution of segregation – are not to be understated during the early years of the First Great</w:t>
      </w:r>
      <w:r w:rsidR="00D34F8E">
        <w:rPr>
          <w:rFonts w:ascii="Times New Roman" w:hAnsi="Times New Roman" w:cs="Times New Roman"/>
          <w:sz w:val="24"/>
          <w:szCs w:val="24"/>
        </w:rPr>
        <w:t xml:space="preserve"> Migration.  The long freedom struggle is called long for a reason</w:t>
      </w:r>
      <w:r w:rsidR="006C7143">
        <w:rPr>
          <w:rFonts w:ascii="Times New Roman" w:hAnsi="Times New Roman" w:cs="Times New Roman"/>
          <w:sz w:val="24"/>
          <w:szCs w:val="24"/>
        </w:rPr>
        <w:t xml:space="preserve">; </w:t>
      </w:r>
      <w:r w:rsidR="00D34F8E">
        <w:rPr>
          <w:rFonts w:ascii="Times New Roman" w:hAnsi="Times New Roman" w:cs="Times New Roman"/>
          <w:sz w:val="24"/>
          <w:szCs w:val="24"/>
        </w:rPr>
        <w:t>it takes many sacrifices to begin the process of amending long-lasting discrimination and lack of concern for civil rights</w:t>
      </w:r>
      <w:r w:rsidR="006C7143">
        <w:rPr>
          <w:rFonts w:ascii="Times New Roman" w:hAnsi="Times New Roman" w:cs="Times New Roman"/>
          <w:sz w:val="24"/>
          <w:szCs w:val="24"/>
        </w:rPr>
        <w:t>.  T</w:t>
      </w:r>
      <w:r w:rsidR="00D34F8E">
        <w:rPr>
          <w:rFonts w:ascii="Times New Roman" w:hAnsi="Times New Roman" w:cs="Times New Roman"/>
          <w:sz w:val="24"/>
          <w:szCs w:val="24"/>
        </w:rPr>
        <w:t xml:space="preserve">he Sweet family paid the price but contributed to this long civil rights movement in a </w:t>
      </w:r>
      <w:commentRangeStart w:id="20"/>
      <w:r w:rsidR="00D34F8E">
        <w:rPr>
          <w:rFonts w:ascii="Times New Roman" w:hAnsi="Times New Roman" w:cs="Times New Roman"/>
          <w:sz w:val="24"/>
          <w:szCs w:val="24"/>
        </w:rPr>
        <w:t>positive way</w:t>
      </w:r>
      <w:r w:rsidR="008F256B">
        <w:rPr>
          <w:rFonts w:ascii="Times New Roman" w:hAnsi="Times New Roman" w:cs="Times New Roman"/>
          <w:sz w:val="24"/>
          <w:szCs w:val="24"/>
        </w:rPr>
        <w:t xml:space="preserve">.  </w:t>
      </w:r>
      <w:commentRangeEnd w:id="20"/>
      <w:r w:rsidR="00DB61F3">
        <w:rPr>
          <w:rStyle w:val="CommentReference"/>
        </w:rPr>
        <w:commentReference w:id="20"/>
      </w:r>
    </w:p>
    <w:p w14:paraId="44DEFB8F" w14:textId="39656E8C" w:rsidR="008D6D8F" w:rsidRDefault="008D6D8F" w:rsidP="002D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EC349" w14:textId="7FA67380" w:rsidR="008D6D8F" w:rsidRDefault="008D6D8F" w:rsidP="002D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9E73F" w14:textId="24191C1A" w:rsidR="008D6D8F" w:rsidRDefault="008D6D8F" w:rsidP="002D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7DE78" w14:textId="2FFE974F" w:rsidR="008D6D8F" w:rsidRDefault="008D6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F72F6" w14:textId="3418B647" w:rsidR="008D6D8F" w:rsidRDefault="008D6D8F" w:rsidP="006C57CF">
      <w:pPr>
        <w:spacing w:after="0"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</w:t>
      </w:r>
    </w:p>
    <w:p w14:paraId="7C657C6A" w14:textId="7DD1B5AC" w:rsidR="00665E9C" w:rsidRDefault="00665E9C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5E9C">
        <w:rPr>
          <w:rFonts w:ascii="Times New Roman" w:hAnsi="Times New Roman" w:cs="Times New Roman"/>
          <w:sz w:val="24"/>
          <w:szCs w:val="24"/>
        </w:rPr>
        <w:t>Bates, B. (2012).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E9C">
        <w:rPr>
          <w:rFonts w:ascii="Times New Roman" w:hAnsi="Times New Roman" w:cs="Times New Roman"/>
          <w:i/>
          <w:iCs/>
          <w:sz w:val="24"/>
          <w:szCs w:val="24"/>
        </w:rPr>
        <w:t>The Making of Black Detroit in the Age of Henry Ford</w:t>
      </w:r>
      <w:r w:rsidRPr="00665E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E9C">
        <w:rPr>
          <w:rFonts w:ascii="Times New Roman" w:hAnsi="Times New Roman" w:cs="Times New Roman"/>
          <w:sz w:val="24"/>
          <w:szCs w:val="24"/>
        </w:rPr>
        <w:t xml:space="preserve"> Chapel Hill: The University of North Carolina Press.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33727B" w14:textId="4375B0A3" w:rsidR="00C20C1C" w:rsidRDefault="00C20C1C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20C1C">
        <w:rPr>
          <w:rFonts w:ascii="Times New Roman" w:hAnsi="Times New Roman" w:cs="Times New Roman"/>
          <w:sz w:val="24"/>
          <w:szCs w:val="24"/>
        </w:rPr>
        <w:t>Boyle, K. (2004). </w:t>
      </w:r>
      <w:r w:rsidR="00261AEE">
        <w:rPr>
          <w:rFonts w:ascii="Times New Roman" w:hAnsi="Times New Roman" w:cs="Times New Roman"/>
          <w:sz w:val="24"/>
          <w:szCs w:val="24"/>
        </w:rPr>
        <w:t xml:space="preserve"> </w:t>
      </w:r>
      <w:r w:rsidRPr="00C20C1C">
        <w:rPr>
          <w:rFonts w:ascii="Times New Roman" w:hAnsi="Times New Roman" w:cs="Times New Roman"/>
          <w:i/>
          <w:iCs/>
          <w:sz w:val="24"/>
          <w:szCs w:val="24"/>
        </w:rPr>
        <w:t>Arc of Justice - A Saga of Race, Civil Rights, and Murder in the Jazz Age</w:t>
      </w:r>
      <w:r w:rsidRPr="00C20C1C">
        <w:rPr>
          <w:rFonts w:ascii="Times New Roman" w:hAnsi="Times New Roman" w:cs="Times New Roman"/>
          <w:sz w:val="24"/>
          <w:szCs w:val="24"/>
        </w:rPr>
        <w:t>.</w:t>
      </w:r>
      <w:r w:rsidR="00261AEE">
        <w:rPr>
          <w:rFonts w:ascii="Times New Roman" w:hAnsi="Times New Roman" w:cs="Times New Roman"/>
          <w:sz w:val="24"/>
          <w:szCs w:val="24"/>
        </w:rPr>
        <w:t xml:space="preserve">  </w:t>
      </w:r>
      <w:r w:rsidRPr="00C20C1C">
        <w:rPr>
          <w:rFonts w:ascii="Times New Roman" w:hAnsi="Times New Roman" w:cs="Times New Roman"/>
          <w:sz w:val="24"/>
          <w:szCs w:val="24"/>
        </w:rPr>
        <w:t>New York: Holt and Company</w:t>
      </w:r>
      <w:r w:rsidR="00261AEE">
        <w:rPr>
          <w:rFonts w:ascii="Times New Roman" w:hAnsi="Times New Roman" w:cs="Times New Roman"/>
          <w:sz w:val="24"/>
          <w:szCs w:val="24"/>
        </w:rPr>
        <w:t xml:space="preserve">, </w:t>
      </w:r>
      <w:r w:rsidRPr="00C20C1C">
        <w:rPr>
          <w:rFonts w:ascii="Times New Roman" w:hAnsi="Times New Roman" w:cs="Times New Roman"/>
          <w:sz w:val="24"/>
          <w:szCs w:val="24"/>
        </w:rPr>
        <w:t>Picador</w:t>
      </w:r>
      <w:r w:rsidR="00261AE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66CB59" w14:textId="572E0D59" w:rsidR="00001478" w:rsidRDefault="008D6D8F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D6D8F">
        <w:rPr>
          <w:rFonts w:ascii="Times New Roman" w:hAnsi="Times New Roman" w:cs="Times New Roman"/>
          <w:sz w:val="24"/>
          <w:szCs w:val="24"/>
        </w:rPr>
        <w:t xml:space="preserve">Miller, K. (2017).  </w:t>
      </w:r>
      <w:r w:rsidRPr="008D6D8F">
        <w:rPr>
          <w:rFonts w:ascii="Times New Roman" w:hAnsi="Times New Roman" w:cs="Times New Roman"/>
          <w:i/>
          <w:iCs/>
          <w:sz w:val="24"/>
          <w:szCs w:val="24"/>
        </w:rPr>
        <w:t xml:space="preserve">Managing Inequality - Northern Racial Liberalism </w:t>
      </w:r>
      <w:r w:rsidR="00EE18C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8D6D8F">
        <w:rPr>
          <w:rFonts w:ascii="Times New Roman" w:hAnsi="Times New Roman" w:cs="Times New Roman"/>
          <w:i/>
          <w:iCs/>
          <w:sz w:val="24"/>
          <w:szCs w:val="24"/>
        </w:rPr>
        <w:t>n Interwar Detroit</w:t>
      </w:r>
      <w:r w:rsidRPr="008D6D8F">
        <w:rPr>
          <w:rFonts w:ascii="Times New Roman" w:hAnsi="Times New Roman" w:cs="Times New Roman"/>
          <w:sz w:val="24"/>
          <w:szCs w:val="24"/>
        </w:rPr>
        <w:t xml:space="preserve">.  New York and London: New York University Press.  </w:t>
      </w:r>
    </w:p>
    <w:p w14:paraId="5FB12E28" w14:textId="4C634D26" w:rsidR="00001478" w:rsidRPr="00001478" w:rsidRDefault="00001478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1478">
        <w:rPr>
          <w:rFonts w:ascii="Times New Roman" w:hAnsi="Times New Roman" w:cs="Times New Roman"/>
          <w:sz w:val="24"/>
          <w:szCs w:val="24"/>
        </w:rPr>
        <w:t>Moreno, P. (2007).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478">
        <w:rPr>
          <w:rFonts w:ascii="Times New Roman" w:hAnsi="Times New Roman" w:cs="Times New Roman"/>
          <w:i/>
          <w:iCs/>
          <w:sz w:val="24"/>
          <w:szCs w:val="24"/>
        </w:rPr>
        <w:t>Michigan court sets a national standard</w:t>
      </w:r>
      <w:r w:rsidRPr="000014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1478">
        <w:rPr>
          <w:rFonts w:ascii="Times New Roman" w:hAnsi="Times New Roman" w:cs="Times New Roman"/>
          <w:sz w:val="24"/>
          <w:szCs w:val="24"/>
        </w:rPr>
        <w:t>Pressreader.com.</w:t>
      </w:r>
      <w:r>
        <w:rPr>
          <w:rFonts w:ascii="Times New Roman" w:hAnsi="Times New Roman" w:cs="Times New Roman"/>
          <w:sz w:val="24"/>
          <w:szCs w:val="24"/>
        </w:rPr>
        <w:t xml:space="preserve">  &lt;</w:t>
      </w:r>
      <w:r w:rsidRPr="00001478">
        <w:rPr>
          <w:rFonts w:ascii="Times New Roman" w:hAnsi="Times New Roman" w:cs="Times New Roman"/>
          <w:sz w:val="24"/>
          <w:szCs w:val="24"/>
        </w:rPr>
        <w:t>https://www.pressreader.com/usa/the-detroit-news/20071115/285095634526982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001478">
        <w:rPr>
          <w:rFonts w:ascii="Times New Roman" w:hAnsi="Times New Roman" w:cs="Times New Roman"/>
          <w:sz w:val="24"/>
          <w:szCs w:val="24"/>
        </w:rPr>
        <w:t>.</w:t>
      </w:r>
    </w:p>
    <w:p w14:paraId="3170C67C" w14:textId="77777777" w:rsidR="00001478" w:rsidRPr="008D6D8F" w:rsidRDefault="00001478" w:rsidP="006C57C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01478" w:rsidRPr="008D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Tyran Steward" w:date="2019-03-03T15:47:00Z" w:initials="TS">
    <w:p w14:paraId="0F6D2F02" w14:textId="0B137538" w:rsidR="00DB61F3" w:rsidRDefault="00DB61F3">
      <w:pPr>
        <w:pStyle w:val="CommentText"/>
      </w:pPr>
      <w:r>
        <w:rPr>
          <w:rStyle w:val="CommentReference"/>
        </w:rPr>
        <w:annotationRef/>
      </w:r>
      <w:r>
        <w:t xml:space="preserve">How so? </w:t>
      </w:r>
    </w:p>
  </w:comment>
  <w:comment w:id="19" w:author="Tyran Steward" w:date="2019-03-03T15:50:00Z" w:initials="TS">
    <w:p w14:paraId="28DBBBEF" w14:textId="378E2E01" w:rsidR="00DB61F3" w:rsidRDefault="00DB61F3">
      <w:pPr>
        <w:pStyle w:val="CommentText"/>
      </w:pPr>
      <w:r>
        <w:rPr>
          <w:rStyle w:val="CommentReference"/>
        </w:rPr>
        <w:annotationRef/>
      </w:r>
      <w:r>
        <w:t>This is a bit unclear and needs elaboration.</w:t>
      </w:r>
    </w:p>
  </w:comment>
  <w:comment w:id="20" w:author="Tyran Steward" w:date="2019-03-03T15:51:00Z" w:initials="TS">
    <w:p w14:paraId="14360291" w14:textId="77777777" w:rsidR="00DB61F3" w:rsidRDefault="00DB61F3">
      <w:pPr>
        <w:pStyle w:val="CommentText"/>
      </w:pPr>
      <w:r>
        <w:rPr>
          <w:rStyle w:val="CommentReference"/>
        </w:rPr>
        <w:annotationRef/>
      </w:r>
      <w:r>
        <w:t>Good paragraph.</w:t>
      </w:r>
    </w:p>
    <w:p w14:paraId="518A7227" w14:textId="77777777" w:rsidR="00DB61F3" w:rsidRDefault="00DB61F3">
      <w:pPr>
        <w:pStyle w:val="CommentText"/>
      </w:pPr>
    </w:p>
    <w:p w14:paraId="2E8229C6" w14:textId="77777777" w:rsidR="00DB61F3" w:rsidRDefault="00DB61F3">
      <w:pPr>
        <w:pStyle w:val="CommentText"/>
      </w:pPr>
      <w:r>
        <w:t>Overall, good essay. There are some aspects of the argument that could have benefited from additional clarity and elaboration. But overall, it was a good essay.</w:t>
      </w:r>
    </w:p>
    <w:p w14:paraId="7AE64F5A" w14:textId="77777777" w:rsidR="00DB61F3" w:rsidRDefault="00DB61F3">
      <w:pPr>
        <w:pStyle w:val="CommentText"/>
      </w:pPr>
    </w:p>
    <w:p w14:paraId="6487A86A" w14:textId="559B6351" w:rsidR="00DB61F3" w:rsidRDefault="00DB61F3">
      <w:pPr>
        <w:pStyle w:val="CommentText"/>
      </w:pPr>
      <w:r>
        <w:t xml:space="preserve">Grade: </w:t>
      </w:r>
      <w:r>
        <w:t>8.8/10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D2F02" w15:done="0"/>
  <w15:commentEx w15:paraId="28DBBBEF" w15:done="0"/>
  <w15:commentEx w15:paraId="6487A8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D2F02" w16cid:durableId="202675AB"/>
  <w16cid:commentId w16cid:paraId="28DBBBEF" w16cid:durableId="2026762A"/>
  <w16cid:commentId w16cid:paraId="6487A86A" w16cid:durableId="20267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6508F" w14:textId="77777777" w:rsidR="001F4CB2" w:rsidRDefault="001F4CB2" w:rsidP="00806DAB">
      <w:pPr>
        <w:spacing w:after="0" w:line="240" w:lineRule="auto"/>
      </w:pPr>
      <w:r>
        <w:separator/>
      </w:r>
    </w:p>
  </w:endnote>
  <w:endnote w:type="continuationSeparator" w:id="0">
    <w:p w14:paraId="66E4C7B9" w14:textId="77777777" w:rsidR="001F4CB2" w:rsidRDefault="001F4CB2" w:rsidP="0080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879A3" w14:textId="77777777" w:rsidR="001F4CB2" w:rsidRDefault="001F4CB2" w:rsidP="00806DAB">
      <w:pPr>
        <w:spacing w:after="0" w:line="240" w:lineRule="auto"/>
      </w:pPr>
      <w:r>
        <w:separator/>
      </w:r>
    </w:p>
  </w:footnote>
  <w:footnote w:type="continuationSeparator" w:id="0">
    <w:p w14:paraId="67F525A1" w14:textId="77777777" w:rsidR="001F4CB2" w:rsidRDefault="001F4CB2" w:rsidP="00806DAB">
      <w:pPr>
        <w:spacing w:after="0" w:line="240" w:lineRule="auto"/>
      </w:pPr>
      <w:r>
        <w:continuationSeparator/>
      </w:r>
    </w:p>
  </w:footnote>
  <w:footnote w:id="1">
    <w:p w14:paraId="46383398" w14:textId="6B5EF1EB" w:rsidR="00806DAB" w:rsidRDefault="00806D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A5206">
        <w:t>Miller, p</w:t>
      </w:r>
      <w:r w:rsidR="00DA3BAB">
        <w:t xml:space="preserve">. </w:t>
      </w:r>
      <w:r w:rsidR="005A5206">
        <w:t xml:space="preserve">79.  </w:t>
      </w:r>
    </w:p>
  </w:footnote>
  <w:footnote w:id="2">
    <w:p w14:paraId="6F94AD87" w14:textId="0649F7AE" w:rsidR="008820B4" w:rsidRDefault="008820B4">
      <w:pPr>
        <w:pStyle w:val="FootnoteText"/>
      </w:pPr>
      <w:r>
        <w:rPr>
          <w:rStyle w:val="FootnoteReference"/>
        </w:rPr>
        <w:footnoteRef/>
      </w:r>
      <w:r>
        <w:t xml:space="preserve"> Boyle, 201.  </w:t>
      </w:r>
    </w:p>
  </w:footnote>
  <w:footnote w:id="3">
    <w:p w14:paraId="6A749E30" w14:textId="562B51DC" w:rsidR="00DA3BAB" w:rsidRDefault="00DA3BAB">
      <w:pPr>
        <w:pStyle w:val="FootnoteText"/>
      </w:pPr>
      <w:r>
        <w:rPr>
          <w:rStyle w:val="FootnoteReference"/>
        </w:rPr>
        <w:footnoteRef/>
      </w:r>
      <w:r>
        <w:t xml:space="preserve"> Miller, p. 80-81.  </w:t>
      </w:r>
    </w:p>
  </w:footnote>
  <w:footnote w:id="4">
    <w:p w14:paraId="4F5E410B" w14:textId="410AC3E7" w:rsidR="00683187" w:rsidRDefault="00683187">
      <w:pPr>
        <w:pStyle w:val="FootnoteText"/>
      </w:pPr>
      <w:r>
        <w:rPr>
          <w:rStyle w:val="FootnoteReference"/>
        </w:rPr>
        <w:footnoteRef/>
      </w:r>
      <w:r>
        <w:t xml:space="preserve"> Miller, p. 81.  </w:t>
      </w:r>
    </w:p>
  </w:footnote>
  <w:footnote w:id="5">
    <w:p w14:paraId="25BFA9AC" w14:textId="6DB01041" w:rsidR="00D31606" w:rsidRDefault="00D316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p. 82-83.  </w:t>
      </w:r>
    </w:p>
  </w:footnote>
  <w:footnote w:id="6">
    <w:p w14:paraId="611385CD" w14:textId="6F06C709" w:rsidR="00603236" w:rsidRDefault="006032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 w:rsidR="00A3130C">
        <w:t xml:space="preserve">, p. 85.  </w:t>
      </w:r>
    </w:p>
  </w:footnote>
  <w:footnote w:id="7">
    <w:p w14:paraId="228ED0C9" w14:textId="571206E6" w:rsidR="00A3130C" w:rsidRDefault="00A313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p. 84.  </w:t>
      </w:r>
    </w:p>
  </w:footnote>
  <w:footnote w:id="8">
    <w:p w14:paraId="42E4AE42" w14:textId="7B7B47B0" w:rsidR="00B806EC" w:rsidRDefault="00B806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Ibid.,</w:t>
      </w:r>
      <w:r>
        <w:t xml:space="preserve"> p. 85.  </w:t>
      </w:r>
    </w:p>
  </w:footnote>
  <w:footnote w:id="9">
    <w:p w14:paraId="0ABC64C4" w14:textId="276E2806" w:rsidR="00641520" w:rsidRDefault="006415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 w:rsidR="004E628A">
        <w:t xml:space="preserve">, p. 86.  </w:t>
      </w:r>
    </w:p>
  </w:footnote>
  <w:footnote w:id="10">
    <w:p w14:paraId="49A6D0E3" w14:textId="60EF5C14" w:rsidR="00444CCB" w:rsidRDefault="00444C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p. 122-123.  </w:t>
      </w:r>
    </w:p>
  </w:footnote>
  <w:footnote w:id="11">
    <w:p w14:paraId="5426CC29" w14:textId="1F591535" w:rsidR="0017055A" w:rsidRDefault="001705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013AF">
        <w:t>Ibid.</w:t>
      </w:r>
      <w:r>
        <w:t xml:space="preserve">, p. 123.  </w:t>
      </w:r>
    </w:p>
  </w:footnote>
  <w:footnote w:id="12">
    <w:p w14:paraId="1159ABBA" w14:textId="77777777" w:rsidR="00F50143" w:rsidRDefault="00F50143" w:rsidP="00F50143">
      <w:pPr>
        <w:pStyle w:val="FootnoteText"/>
      </w:pPr>
      <w:r>
        <w:rPr>
          <w:rStyle w:val="FootnoteReference"/>
        </w:rPr>
        <w:footnoteRef/>
      </w:r>
      <w:r>
        <w:t xml:space="preserve"> Bates, p. 115.  </w:t>
      </w:r>
    </w:p>
  </w:footnote>
  <w:footnote w:id="13">
    <w:p w14:paraId="74EB0261" w14:textId="12A37531" w:rsidR="009D5919" w:rsidRDefault="009D5919">
      <w:pPr>
        <w:pStyle w:val="FootnoteText"/>
      </w:pPr>
      <w:r>
        <w:rPr>
          <w:rStyle w:val="FootnoteReference"/>
        </w:rPr>
        <w:footnoteRef/>
      </w:r>
      <w:r>
        <w:t xml:space="preserve"> Discussed in class.  </w:t>
      </w:r>
    </w:p>
  </w:footnote>
  <w:footnote w:id="14">
    <w:p w14:paraId="387C9D7F" w14:textId="040D2B75" w:rsidR="00341240" w:rsidRPr="00160003" w:rsidRDefault="00341240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Moreno</w:t>
      </w:r>
      <w:r w:rsidR="00160003">
        <w:t xml:space="preserve">, </w:t>
      </w:r>
      <w:r w:rsidR="00160003">
        <w:rPr>
          <w:i/>
        </w:rPr>
        <w:t xml:space="preserve">The Detroit News.  </w:t>
      </w:r>
    </w:p>
  </w:footnote>
  <w:footnote w:id="15">
    <w:p w14:paraId="3BBEFB6F" w14:textId="542E3CE4" w:rsidR="006A2153" w:rsidRDefault="006A2153">
      <w:pPr>
        <w:pStyle w:val="FootnoteText"/>
      </w:pPr>
      <w:r>
        <w:rPr>
          <w:rStyle w:val="FootnoteReference"/>
        </w:rPr>
        <w:footnoteRef/>
      </w:r>
      <w:r>
        <w:t xml:space="preserve"> Boyle, 34</w:t>
      </w:r>
      <w:r w:rsidR="00090128">
        <w:t>3</w:t>
      </w:r>
      <w:r>
        <w:t>-4</w:t>
      </w:r>
      <w:r w:rsidR="00090128">
        <w:t>4</w:t>
      </w:r>
      <w:r>
        <w:t xml:space="preserve">.  </w:t>
      </w:r>
    </w:p>
  </w:footnote>
  <w:footnote w:id="16">
    <w:p w14:paraId="56D7AC55" w14:textId="1B6F5D00" w:rsidR="00B25CC8" w:rsidRDefault="00B25C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260.  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yran Steward">
    <w15:presenceInfo w15:providerId="AD" w15:userId="S::tsteward@carleton.edu::7bc1eabf-046f-4f98-a207-a2609208c8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EB"/>
    <w:rsid w:val="000013AF"/>
    <w:rsid w:val="00001478"/>
    <w:rsid w:val="0003013C"/>
    <w:rsid w:val="0003133B"/>
    <w:rsid w:val="0004123B"/>
    <w:rsid w:val="00072C5C"/>
    <w:rsid w:val="00090128"/>
    <w:rsid w:val="000A0B4A"/>
    <w:rsid w:val="000A54BC"/>
    <w:rsid w:val="000B1290"/>
    <w:rsid w:val="000B732D"/>
    <w:rsid w:val="000D1237"/>
    <w:rsid w:val="000D14EE"/>
    <w:rsid w:val="000F4B04"/>
    <w:rsid w:val="00103BDA"/>
    <w:rsid w:val="0012183E"/>
    <w:rsid w:val="00134C3C"/>
    <w:rsid w:val="001440C3"/>
    <w:rsid w:val="00144DD9"/>
    <w:rsid w:val="00151E1F"/>
    <w:rsid w:val="00160003"/>
    <w:rsid w:val="00164F98"/>
    <w:rsid w:val="0017055A"/>
    <w:rsid w:val="0017241C"/>
    <w:rsid w:val="001A5245"/>
    <w:rsid w:val="001C0FF7"/>
    <w:rsid w:val="001D1C96"/>
    <w:rsid w:val="001D740A"/>
    <w:rsid w:val="001E2790"/>
    <w:rsid w:val="001F4CB2"/>
    <w:rsid w:val="001F5E01"/>
    <w:rsid w:val="002002B0"/>
    <w:rsid w:val="00212AF0"/>
    <w:rsid w:val="0021417A"/>
    <w:rsid w:val="002249CF"/>
    <w:rsid w:val="002347B5"/>
    <w:rsid w:val="00254A1E"/>
    <w:rsid w:val="00261AEE"/>
    <w:rsid w:val="00266384"/>
    <w:rsid w:val="00274800"/>
    <w:rsid w:val="00280589"/>
    <w:rsid w:val="0028089D"/>
    <w:rsid w:val="002904D1"/>
    <w:rsid w:val="002A1410"/>
    <w:rsid w:val="002B0B81"/>
    <w:rsid w:val="002D4CD7"/>
    <w:rsid w:val="002D5257"/>
    <w:rsid w:val="00325433"/>
    <w:rsid w:val="0033761E"/>
    <w:rsid w:val="00341240"/>
    <w:rsid w:val="0034733F"/>
    <w:rsid w:val="00360643"/>
    <w:rsid w:val="00375DA6"/>
    <w:rsid w:val="00377C13"/>
    <w:rsid w:val="00384B10"/>
    <w:rsid w:val="003A071B"/>
    <w:rsid w:val="003C3439"/>
    <w:rsid w:val="003C3C19"/>
    <w:rsid w:val="003D0D09"/>
    <w:rsid w:val="003F4292"/>
    <w:rsid w:val="00444CCB"/>
    <w:rsid w:val="00460A06"/>
    <w:rsid w:val="00480565"/>
    <w:rsid w:val="00486238"/>
    <w:rsid w:val="004A0A11"/>
    <w:rsid w:val="004E628A"/>
    <w:rsid w:val="004F7E31"/>
    <w:rsid w:val="00514D60"/>
    <w:rsid w:val="0052103A"/>
    <w:rsid w:val="0053476C"/>
    <w:rsid w:val="00561A1D"/>
    <w:rsid w:val="005664C9"/>
    <w:rsid w:val="0057082A"/>
    <w:rsid w:val="00572C3F"/>
    <w:rsid w:val="00581EF1"/>
    <w:rsid w:val="00593307"/>
    <w:rsid w:val="00594EED"/>
    <w:rsid w:val="005A5206"/>
    <w:rsid w:val="005B4FF2"/>
    <w:rsid w:val="005C64D0"/>
    <w:rsid w:val="005F0847"/>
    <w:rsid w:val="00603236"/>
    <w:rsid w:val="00607E4D"/>
    <w:rsid w:val="006114EB"/>
    <w:rsid w:val="00611942"/>
    <w:rsid w:val="00614298"/>
    <w:rsid w:val="00626B1B"/>
    <w:rsid w:val="006273FD"/>
    <w:rsid w:val="00641520"/>
    <w:rsid w:val="00665E9C"/>
    <w:rsid w:val="00683187"/>
    <w:rsid w:val="0068479F"/>
    <w:rsid w:val="006A20CC"/>
    <w:rsid w:val="006A2153"/>
    <w:rsid w:val="006B09F4"/>
    <w:rsid w:val="006C57CF"/>
    <w:rsid w:val="006C7143"/>
    <w:rsid w:val="006E2531"/>
    <w:rsid w:val="006F40AB"/>
    <w:rsid w:val="0073362E"/>
    <w:rsid w:val="0073364E"/>
    <w:rsid w:val="0074643E"/>
    <w:rsid w:val="0074789B"/>
    <w:rsid w:val="00751C65"/>
    <w:rsid w:val="007935A2"/>
    <w:rsid w:val="007C1859"/>
    <w:rsid w:val="007C2456"/>
    <w:rsid w:val="007C4B2B"/>
    <w:rsid w:val="007E0EA0"/>
    <w:rsid w:val="00806DAB"/>
    <w:rsid w:val="00850A67"/>
    <w:rsid w:val="008602F8"/>
    <w:rsid w:val="008820B4"/>
    <w:rsid w:val="008B3017"/>
    <w:rsid w:val="008D6D8F"/>
    <w:rsid w:val="008F256B"/>
    <w:rsid w:val="008F52E3"/>
    <w:rsid w:val="00921CE0"/>
    <w:rsid w:val="009274B3"/>
    <w:rsid w:val="00944E76"/>
    <w:rsid w:val="0094754E"/>
    <w:rsid w:val="00962950"/>
    <w:rsid w:val="009678BD"/>
    <w:rsid w:val="00987998"/>
    <w:rsid w:val="009A522C"/>
    <w:rsid w:val="009B0C22"/>
    <w:rsid w:val="009B6829"/>
    <w:rsid w:val="009C55A2"/>
    <w:rsid w:val="009D1086"/>
    <w:rsid w:val="009D4DC0"/>
    <w:rsid w:val="009D5919"/>
    <w:rsid w:val="009F1171"/>
    <w:rsid w:val="009F5226"/>
    <w:rsid w:val="009F5B8D"/>
    <w:rsid w:val="00A031EC"/>
    <w:rsid w:val="00A22BF5"/>
    <w:rsid w:val="00A3130C"/>
    <w:rsid w:val="00A53D4F"/>
    <w:rsid w:val="00A56280"/>
    <w:rsid w:val="00A7338A"/>
    <w:rsid w:val="00A86562"/>
    <w:rsid w:val="00A86CAC"/>
    <w:rsid w:val="00A93827"/>
    <w:rsid w:val="00AA485D"/>
    <w:rsid w:val="00AC035D"/>
    <w:rsid w:val="00AC3873"/>
    <w:rsid w:val="00AD116B"/>
    <w:rsid w:val="00AE3F4B"/>
    <w:rsid w:val="00B03601"/>
    <w:rsid w:val="00B13111"/>
    <w:rsid w:val="00B17C8D"/>
    <w:rsid w:val="00B25CC8"/>
    <w:rsid w:val="00B32220"/>
    <w:rsid w:val="00B41CD1"/>
    <w:rsid w:val="00B601E0"/>
    <w:rsid w:val="00B63559"/>
    <w:rsid w:val="00B6510E"/>
    <w:rsid w:val="00B806EC"/>
    <w:rsid w:val="00BA2665"/>
    <w:rsid w:val="00BA3986"/>
    <w:rsid w:val="00BA3AF0"/>
    <w:rsid w:val="00BC2603"/>
    <w:rsid w:val="00C015CE"/>
    <w:rsid w:val="00C07C59"/>
    <w:rsid w:val="00C11580"/>
    <w:rsid w:val="00C20617"/>
    <w:rsid w:val="00C20C1C"/>
    <w:rsid w:val="00C26E62"/>
    <w:rsid w:val="00C348B9"/>
    <w:rsid w:val="00C65466"/>
    <w:rsid w:val="00C65A26"/>
    <w:rsid w:val="00C735CC"/>
    <w:rsid w:val="00C74A94"/>
    <w:rsid w:val="00C77FA0"/>
    <w:rsid w:val="00C84712"/>
    <w:rsid w:val="00CA0025"/>
    <w:rsid w:val="00CA5E6F"/>
    <w:rsid w:val="00CD12C2"/>
    <w:rsid w:val="00CD7CF9"/>
    <w:rsid w:val="00CE3A8A"/>
    <w:rsid w:val="00CF7125"/>
    <w:rsid w:val="00D04DED"/>
    <w:rsid w:val="00D0654A"/>
    <w:rsid w:val="00D15D9E"/>
    <w:rsid w:val="00D31606"/>
    <w:rsid w:val="00D336C2"/>
    <w:rsid w:val="00D34F8E"/>
    <w:rsid w:val="00D43199"/>
    <w:rsid w:val="00D56DD3"/>
    <w:rsid w:val="00D6455F"/>
    <w:rsid w:val="00D64B63"/>
    <w:rsid w:val="00D703C7"/>
    <w:rsid w:val="00D7124A"/>
    <w:rsid w:val="00D72D76"/>
    <w:rsid w:val="00D757F1"/>
    <w:rsid w:val="00D7672B"/>
    <w:rsid w:val="00D828D3"/>
    <w:rsid w:val="00D82FB2"/>
    <w:rsid w:val="00D878E4"/>
    <w:rsid w:val="00DA3BAB"/>
    <w:rsid w:val="00DB61F3"/>
    <w:rsid w:val="00DC46FB"/>
    <w:rsid w:val="00DC734C"/>
    <w:rsid w:val="00DD3B95"/>
    <w:rsid w:val="00DD6C0A"/>
    <w:rsid w:val="00E32C4F"/>
    <w:rsid w:val="00E35AB4"/>
    <w:rsid w:val="00E41C76"/>
    <w:rsid w:val="00E63EBE"/>
    <w:rsid w:val="00E67ADF"/>
    <w:rsid w:val="00E95944"/>
    <w:rsid w:val="00EC03E6"/>
    <w:rsid w:val="00EC35EC"/>
    <w:rsid w:val="00EC3634"/>
    <w:rsid w:val="00EC6405"/>
    <w:rsid w:val="00ED302C"/>
    <w:rsid w:val="00EE18CD"/>
    <w:rsid w:val="00EF0F08"/>
    <w:rsid w:val="00F0246A"/>
    <w:rsid w:val="00F13185"/>
    <w:rsid w:val="00F2264F"/>
    <w:rsid w:val="00F35BD0"/>
    <w:rsid w:val="00F50143"/>
    <w:rsid w:val="00F50EE3"/>
    <w:rsid w:val="00F605EA"/>
    <w:rsid w:val="00F779DD"/>
    <w:rsid w:val="00F837C5"/>
    <w:rsid w:val="00F921D6"/>
    <w:rsid w:val="00F933D7"/>
    <w:rsid w:val="00FC4AED"/>
    <w:rsid w:val="00FD0CED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3940"/>
  <w15:chartTrackingRefBased/>
  <w15:docId w15:val="{34DA4040-21B7-4E90-AD87-A178B27D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33B"/>
  </w:style>
  <w:style w:type="character" w:customStyle="1" w:styleId="DateChar">
    <w:name w:val="Date Char"/>
    <w:basedOn w:val="DefaultParagraphFont"/>
    <w:link w:val="Date"/>
    <w:uiPriority w:val="99"/>
    <w:semiHidden/>
    <w:rsid w:val="0003133B"/>
  </w:style>
  <w:style w:type="paragraph" w:styleId="FootnoteText">
    <w:name w:val="footnote text"/>
    <w:basedOn w:val="Normal"/>
    <w:link w:val="FootnoteTextChar"/>
    <w:uiPriority w:val="99"/>
    <w:semiHidden/>
    <w:unhideWhenUsed/>
    <w:rsid w:val="00806D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D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F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61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1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1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1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1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801</Words>
  <Characters>4393</Characters>
  <Application>Microsoft Office Word</Application>
  <DocSecurity>0</DocSecurity>
  <Lines>84</Lines>
  <Paragraphs>23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Tyran Steward</cp:lastModifiedBy>
  <cp:revision>3</cp:revision>
  <dcterms:created xsi:type="dcterms:W3CDTF">2019-03-03T21:44:00Z</dcterms:created>
  <dcterms:modified xsi:type="dcterms:W3CDTF">2019-03-03T21:52:00Z</dcterms:modified>
</cp:coreProperties>
</file>