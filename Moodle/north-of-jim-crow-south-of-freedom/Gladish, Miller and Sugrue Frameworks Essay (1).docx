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907B" w14:textId="601CFDFA" w:rsidR="00EB0D9B" w:rsidRDefault="00D658E9" w:rsidP="004C7B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Dean </w:t>
      </w:r>
      <w:r w:rsidR="00EB0D9B">
        <w:rPr>
          <w:rFonts w:ascii="Times New Roman" w:hAnsi="Times New Roman" w:cs="Times New Roman"/>
          <w:sz w:val="24"/>
          <w:szCs w:val="24"/>
        </w:rPr>
        <w:t>Gladish</w:t>
      </w:r>
    </w:p>
    <w:p w14:paraId="53483BD5" w14:textId="62AA9F8E" w:rsidR="00EB0D9B" w:rsidRDefault="00924F56" w:rsidP="004C7B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History 220 </w:t>
      </w:r>
      <w:r w:rsidR="00CE40A4">
        <w:rPr>
          <w:rFonts w:ascii="Times New Roman" w:hAnsi="Times New Roman" w:cs="Times New Roman"/>
          <w:sz w:val="24"/>
          <w:szCs w:val="24"/>
        </w:rPr>
        <w:t>–</w:t>
      </w:r>
      <w:r>
        <w:rPr>
          <w:rFonts w:ascii="Times New Roman" w:hAnsi="Times New Roman" w:cs="Times New Roman"/>
          <w:sz w:val="24"/>
          <w:szCs w:val="24"/>
        </w:rPr>
        <w:t xml:space="preserve"> </w:t>
      </w:r>
      <w:r w:rsidR="00CE40A4">
        <w:rPr>
          <w:rFonts w:ascii="Times New Roman" w:hAnsi="Times New Roman" w:cs="Times New Roman"/>
          <w:sz w:val="24"/>
          <w:szCs w:val="24"/>
        </w:rPr>
        <w:t xml:space="preserve">North of Jim Crow, </w:t>
      </w:r>
      <w:r w:rsidR="00C6407A">
        <w:rPr>
          <w:rFonts w:ascii="Times New Roman" w:hAnsi="Times New Roman" w:cs="Times New Roman"/>
          <w:sz w:val="24"/>
          <w:szCs w:val="24"/>
        </w:rPr>
        <w:t xml:space="preserve">South of </w:t>
      </w:r>
      <w:r w:rsidR="00D47233">
        <w:rPr>
          <w:rFonts w:ascii="Times New Roman" w:hAnsi="Times New Roman" w:cs="Times New Roman"/>
          <w:sz w:val="24"/>
          <w:szCs w:val="24"/>
        </w:rPr>
        <w:t>Freedom</w:t>
      </w:r>
    </w:p>
    <w:p w14:paraId="46B7FDD3" w14:textId="1E87DC13" w:rsidR="00D47233" w:rsidRDefault="001E1C7A" w:rsidP="004C7B1D">
      <w:pPr>
        <w:spacing w:after="0" w:line="240" w:lineRule="auto"/>
        <w:rPr>
          <w:rFonts w:ascii="Times New Roman" w:hAnsi="Times New Roman" w:cs="Times New Roman"/>
          <w:sz w:val="24"/>
          <w:szCs w:val="24"/>
        </w:rPr>
      </w:pPr>
      <w:r>
        <w:rPr>
          <w:rFonts w:ascii="Times New Roman" w:hAnsi="Times New Roman" w:cs="Times New Roman"/>
          <w:sz w:val="24"/>
          <w:szCs w:val="24"/>
        </w:rPr>
        <w:t>Professor Tyran Steward</w:t>
      </w:r>
    </w:p>
    <w:p w14:paraId="5D1294D9" w14:textId="6F66D0B9" w:rsidR="001E1C7A" w:rsidRDefault="00CE3636" w:rsidP="00EC01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March 7, </w:t>
      </w:r>
      <w:r w:rsidR="004C7B1D">
        <w:rPr>
          <w:rFonts w:ascii="Times New Roman" w:hAnsi="Times New Roman" w:cs="Times New Roman"/>
          <w:sz w:val="24"/>
          <w:szCs w:val="24"/>
        </w:rPr>
        <w:t>2019</w:t>
      </w:r>
    </w:p>
    <w:p w14:paraId="3716E875" w14:textId="270AE558" w:rsidR="00EC01C3" w:rsidRDefault="005A79FF" w:rsidP="00B056A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Comparing</w:t>
      </w:r>
      <w:r w:rsidR="00EC01C3">
        <w:rPr>
          <w:rFonts w:ascii="Times New Roman" w:hAnsi="Times New Roman" w:cs="Times New Roman"/>
          <w:sz w:val="24"/>
          <w:szCs w:val="24"/>
        </w:rPr>
        <w:t xml:space="preserve"> the Miller / Sugrue Frameworks</w:t>
      </w:r>
    </w:p>
    <w:p w14:paraId="37C50046" w14:textId="3E14FD57" w:rsidR="00312B5C" w:rsidRDefault="00BE5CEC" w:rsidP="002F50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essay I want to </w:t>
      </w:r>
      <w:r w:rsidR="003861BD">
        <w:rPr>
          <w:rFonts w:ascii="Times New Roman" w:hAnsi="Times New Roman" w:cs="Times New Roman"/>
          <w:sz w:val="24"/>
          <w:szCs w:val="24"/>
        </w:rPr>
        <w:t xml:space="preserve">focus on </w:t>
      </w:r>
      <w:r w:rsidR="003B3BA0">
        <w:rPr>
          <w:rFonts w:ascii="Times New Roman" w:hAnsi="Times New Roman" w:cs="Times New Roman"/>
          <w:sz w:val="24"/>
          <w:szCs w:val="24"/>
        </w:rPr>
        <w:t xml:space="preserve">how two different frameworks – </w:t>
      </w:r>
      <w:r w:rsidR="002F5076">
        <w:rPr>
          <w:rFonts w:ascii="Times New Roman" w:hAnsi="Times New Roman" w:cs="Times New Roman"/>
          <w:sz w:val="24"/>
          <w:szCs w:val="24"/>
        </w:rPr>
        <w:t>Miller’s</w:t>
      </w:r>
      <w:r w:rsidR="003861BD">
        <w:rPr>
          <w:rFonts w:ascii="Times New Roman" w:hAnsi="Times New Roman" w:cs="Times New Roman"/>
          <w:sz w:val="24"/>
          <w:szCs w:val="24"/>
        </w:rPr>
        <w:t xml:space="preserve"> </w:t>
      </w:r>
      <w:r w:rsidR="002F5076">
        <w:rPr>
          <w:rFonts w:ascii="Times New Roman" w:hAnsi="Times New Roman" w:cs="Times New Roman"/>
          <w:sz w:val="24"/>
          <w:szCs w:val="24"/>
        </w:rPr>
        <w:t xml:space="preserve">illustration of </w:t>
      </w:r>
      <w:ins w:id="0" w:author="Tyran Steward" w:date="2019-03-17T15:08:00Z">
        <w:r w:rsidR="00CA682A">
          <w:rPr>
            <w:rFonts w:ascii="Times New Roman" w:hAnsi="Times New Roman" w:cs="Times New Roman"/>
            <w:sz w:val="24"/>
            <w:szCs w:val="24"/>
          </w:rPr>
          <w:t xml:space="preserve">northern </w:t>
        </w:r>
      </w:ins>
      <w:r w:rsidR="003861BD">
        <w:rPr>
          <w:rFonts w:ascii="Times New Roman" w:hAnsi="Times New Roman" w:cs="Times New Roman"/>
          <w:sz w:val="24"/>
          <w:szCs w:val="24"/>
        </w:rPr>
        <w:t xml:space="preserve">racial liberalism and </w:t>
      </w:r>
      <w:r w:rsidR="002F5076">
        <w:rPr>
          <w:rFonts w:ascii="Times New Roman" w:hAnsi="Times New Roman" w:cs="Times New Roman"/>
          <w:sz w:val="24"/>
          <w:szCs w:val="24"/>
        </w:rPr>
        <w:t>Sugrue’s</w:t>
      </w:r>
      <w:r w:rsidR="00CC52DD">
        <w:rPr>
          <w:rFonts w:ascii="Times New Roman" w:hAnsi="Times New Roman" w:cs="Times New Roman"/>
          <w:sz w:val="24"/>
          <w:szCs w:val="24"/>
        </w:rPr>
        <w:t xml:space="preserve"> portrayal of</w:t>
      </w:r>
      <w:r w:rsidR="003B3BA0">
        <w:rPr>
          <w:rFonts w:ascii="Times New Roman" w:hAnsi="Times New Roman" w:cs="Times New Roman"/>
          <w:sz w:val="24"/>
          <w:szCs w:val="24"/>
        </w:rPr>
        <w:t xml:space="preserve"> </w:t>
      </w:r>
      <w:r w:rsidR="003861BD">
        <w:rPr>
          <w:rFonts w:ascii="Times New Roman" w:hAnsi="Times New Roman" w:cs="Times New Roman"/>
          <w:sz w:val="24"/>
          <w:szCs w:val="24"/>
        </w:rPr>
        <w:t>reactionary anti-liberalism</w:t>
      </w:r>
      <w:r w:rsidR="003B3BA0">
        <w:rPr>
          <w:rFonts w:ascii="Times New Roman" w:hAnsi="Times New Roman" w:cs="Times New Roman"/>
          <w:sz w:val="24"/>
          <w:szCs w:val="24"/>
        </w:rPr>
        <w:t xml:space="preserve"> – </w:t>
      </w:r>
      <w:r w:rsidR="004C50B6">
        <w:rPr>
          <w:rFonts w:ascii="Times New Roman" w:hAnsi="Times New Roman" w:cs="Times New Roman"/>
          <w:sz w:val="24"/>
          <w:szCs w:val="24"/>
        </w:rPr>
        <w:t xml:space="preserve">are used to </w:t>
      </w:r>
      <w:r w:rsidR="00200E51">
        <w:rPr>
          <w:rFonts w:ascii="Times New Roman" w:hAnsi="Times New Roman" w:cs="Times New Roman"/>
          <w:sz w:val="24"/>
          <w:szCs w:val="24"/>
        </w:rPr>
        <w:t xml:space="preserve">explain racialized </w:t>
      </w:r>
      <w:r w:rsidR="00895EB1">
        <w:rPr>
          <w:rFonts w:ascii="Times New Roman" w:hAnsi="Times New Roman" w:cs="Times New Roman"/>
          <w:sz w:val="24"/>
          <w:szCs w:val="24"/>
        </w:rPr>
        <w:t>disparit</w:t>
      </w:r>
      <w:r w:rsidR="002E355F">
        <w:rPr>
          <w:rFonts w:ascii="Times New Roman" w:hAnsi="Times New Roman" w:cs="Times New Roman"/>
          <w:sz w:val="24"/>
          <w:szCs w:val="24"/>
        </w:rPr>
        <w:t>y</w:t>
      </w:r>
      <w:r w:rsidR="00C61A19">
        <w:rPr>
          <w:rFonts w:ascii="Times New Roman" w:hAnsi="Times New Roman" w:cs="Times New Roman"/>
          <w:sz w:val="24"/>
          <w:szCs w:val="24"/>
        </w:rPr>
        <w:t xml:space="preserve"> in Detroit</w:t>
      </w:r>
      <w:r w:rsidR="003861BD">
        <w:rPr>
          <w:rFonts w:ascii="Times New Roman" w:hAnsi="Times New Roman" w:cs="Times New Roman"/>
          <w:sz w:val="24"/>
          <w:szCs w:val="24"/>
        </w:rPr>
        <w:t>.</w:t>
      </w:r>
      <w:r w:rsidR="0081146D">
        <w:rPr>
          <w:rFonts w:ascii="Times New Roman" w:hAnsi="Times New Roman" w:cs="Times New Roman"/>
          <w:sz w:val="24"/>
          <w:szCs w:val="24"/>
        </w:rPr>
        <w:t xml:space="preserve">  </w:t>
      </w:r>
      <w:r w:rsidR="002F5076">
        <w:rPr>
          <w:rFonts w:ascii="Times New Roman" w:hAnsi="Times New Roman" w:cs="Times New Roman"/>
          <w:sz w:val="24"/>
          <w:szCs w:val="24"/>
        </w:rPr>
        <w:t xml:space="preserve">In the </w:t>
      </w:r>
      <w:r w:rsidR="0081146D">
        <w:rPr>
          <w:rFonts w:ascii="Times New Roman" w:hAnsi="Times New Roman" w:cs="Times New Roman"/>
          <w:sz w:val="24"/>
          <w:szCs w:val="24"/>
        </w:rPr>
        <w:t>wake</w:t>
      </w:r>
      <w:r w:rsidR="002F5076">
        <w:rPr>
          <w:rFonts w:ascii="Times New Roman" w:hAnsi="Times New Roman" w:cs="Times New Roman"/>
          <w:sz w:val="24"/>
          <w:szCs w:val="24"/>
        </w:rPr>
        <w:t xml:space="preserve"> of the First Great Migration</w:t>
      </w:r>
      <w:r w:rsidR="0081146D">
        <w:rPr>
          <w:rFonts w:ascii="Times New Roman" w:hAnsi="Times New Roman" w:cs="Times New Roman"/>
          <w:sz w:val="24"/>
          <w:szCs w:val="24"/>
        </w:rPr>
        <w:t>, racial liberals develop a contradictory ideology</w:t>
      </w:r>
      <w:ins w:id="1" w:author="Tyran Steward" w:date="2019-03-17T15:08:00Z">
        <w:r w:rsidR="00CA682A">
          <w:rPr>
            <w:rFonts w:ascii="Times New Roman" w:hAnsi="Times New Roman" w:cs="Times New Roman"/>
            <w:sz w:val="24"/>
            <w:szCs w:val="24"/>
          </w:rPr>
          <w:t>,</w:t>
        </w:r>
      </w:ins>
      <w:r w:rsidR="0081146D">
        <w:rPr>
          <w:rFonts w:ascii="Times New Roman" w:hAnsi="Times New Roman" w:cs="Times New Roman"/>
          <w:sz w:val="24"/>
          <w:szCs w:val="24"/>
        </w:rPr>
        <w:t xml:space="preserve"> </w:t>
      </w:r>
      <w:r w:rsidR="00307377">
        <w:rPr>
          <w:rFonts w:ascii="Times New Roman" w:hAnsi="Times New Roman" w:cs="Times New Roman"/>
          <w:sz w:val="24"/>
          <w:szCs w:val="24"/>
        </w:rPr>
        <w:t xml:space="preserve">which supports progress while </w:t>
      </w:r>
      <w:r w:rsidR="00951908">
        <w:rPr>
          <w:rFonts w:ascii="Times New Roman" w:hAnsi="Times New Roman" w:cs="Times New Roman"/>
          <w:sz w:val="24"/>
          <w:szCs w:val="24"/>
        </w:rPr>
        <w:t>refusing to</w:t>
      </w:r>
      <w:r w:rsidR="00380B7E">
        <w:rPr>
          <w:rFonts w:ascii="Times New Roman" w:hAnsi="Times New Roman" w:cs="Times New Roman"/>
          <w:sz w:val="24"/>
          <w:szCs w:val="24"/>
        </w:rPr>
        <w:t xml:space="preserve"> acknowledge</w:t>
      </w:r>
      <w:r w:rsidR="00951908">
        <w:rPr>
          <w:rFonts w:ascii="Times New Roman" w:hAnsi="Times New Roman" w:cs="Times New Roman"/>
          <w:sz w:val="24"/>
          <w:szCs w:val="24"/>
        </w:rPr>
        <w:t xml:space="preserve"> existing</w:t>
      </w:r>
      <w:r w:rsidR="00133BD2">
        <w:rPr>
          <w:rFonts w:ascii="Times New Roman" w:hAnsi="Times New Roman" w:cs="Times New Roman"/>
          <w:sz w:val="24"/>
          <w:szCs w:val="24"/>
        </w:rPr>
        <w:t xml:space="preserve"> </w:t>
      </w:r>
      <w:r w:rsidR="00307377">
        <w:rPr>
          <w:rFonts w:ascii="Times New Roman" w:hAnsi="Times New Roman" w:cs="Times New Roman"/>
          <w:sz w:val="24"/>
          <w:szCs w:val="24"/>
        </w:rPr>
        <w:t>inequality</w:t>
      </w:r>
      <w:r w:rsidR="00B5059D">
        <w:rPr>
          <w:rStyle w:val="FootnoteReference"/>
          <w:rFonts w:ascii="Times New Roman" w:hAnsi="Times New Roman" w:cs="Times New Roman"/>
          <w:sz w:val="24"/>
          <w:szCs w:val="24"/>
        </w:rPr>
        <w:footnoteReference w:id="1"/>
      </w:r>
      <w:r w:rsidR="00307377">
        <w:rPr>
          <w:rFonts w:ascii="Times New Roman" w:hAnsi="Times New Roman" w:cs="Times New Roman"/>
          <w:sz w:val="24"/>
          <w:szCs w:val="24"/>
        </w:rPr>
        <w:t>.  Further</w:t>
      </w:r>
      <w:del w:id="2" w:author="Tyran Steward" w:date="2019-03-17T15:09:00Z">
        <w:r w:rsidR="00307377" w:rsidDel="00CA682A">
          <w:rPr>
            <w:rFonts w:ascii="Times New Roman" w:hAnsi="Times New Roman" w:cs="Times New Roman"/>
            <w:sz w:val="24"/>
            <w:szCs w:val="24"/>
          </w:rPr>
          <w:delText>mo</w:delText>
        </w:r>
      </w:del>
      <w:del w:id="3" w:author="Tyran Steward" w:date="2019-03-17T15:08:00Z">
        <w:r w:rsidR="00307377" w:rsidDel="00CA682A">
          <w:rPr>
            <w:rFonts w:ascii="Times New Roman" w:hAnsi="Times New Roman" w:cs="Times New Roman"/>
            <w:sz w:val="24"/>
            <w:szCs w:val="24"/>
          </w:rPr>
          <w:delText>re</w:delText>
        </w:r>
      </w:del>
      <w:r w:rsidR="00307377">
        <w:rPr>
          <w:rFonts w:ascii="Times New Roman" w:hAnsi="Times New Roman" w:cs="Times New Roman"/>
          <w:sz w:val="24"/>
          <w:szCs w:val="24"/>
        </w:rPr>
        <w:t>, I’ll</w:t>
      </w:r>
      <w:r w:rsidR="00353BB7">
        <w:rPr>
          <w:rFonts w:ascii="Times New Roman" w:hAnsi="Times New Roman" w:cs="Times New Roman"/>
          <w:sz w:val="24"/>
          <w:szCs w:val="24"/>
        </w:rPr>
        <w:t xml:space="preserve"> describe </w:t>
      </w:r>
      <w:r w:rsidR="00D273AA">
        <w:rPr>
          <w:rFonts w:ascii="Times New Roman" w:hAnsi="Times New Roman" w:cs="Times New Roman"/>
          <w:sz w:val="24"/>
          <w:szCs w:val="24"/>
        </w:rPr>
        <w:t>the role of language while arguing</w:t>
      </w:r>
      <w:r w:rsidR="00353BB7">
        <w:rPr>
          <w:rFonts w:ascii="Times New Roman" w:hAnsi="Times New Roman" w:cs="Times New Roman"/>
          <w:sz w:val="24"/>
          <w:szCs w:val="24"/>
        </w:rPr>
        <w:t xml:space="preserve"> that both ideologies come from a belief that civil rights activism </w:t>
      </w:r>
      <w:r w:rsidR="00755995">
        <w:rPr>
          <w:rFonts w:ascii="Times New Roman" w:hAnsi="Times New Roman" w:cs="Times New Roman"/>
          <w:sz w:val="24"/>
          <w:szCs w:val="24"/>
        </w:rPr>
        <w:t xml:space="preserve">and black migration </w:t>
      </w:r>
      <w:r w:rsidR="009E147D">
        <w:rPr>
          <w:rFonts w:ascii="Times New Roman" w:hAnsi="Times New Roman" w:cs="Times New Roman"/>
          <w:sz w:val="24"/>
          <w:szCs w:val="24"/>
        </w:rPr>
        <w:t>are</w:t>
      </w:r>
      <w:r w:rsidR="00353BB7">
        <w:rPr>
          <w:rFonts w:ascii="Times New Roman" w:hAnsi="Times New Roman" w:cs="Times New Roman"/>
          <w:sz w:val="24"/>
          <w:szCs w:val="24"/>
        </w:rPr>
        <w:t xml:space="preserve"> socially unacceptable</w:t>
      </w:r>
      <w:commentRangeStart w:id="4"/>
      <w:r w:rsidR="006E0A14">
        <w:rPr>
          <w:rStyle w:val="FootnoteReference"/>
          <w:rFonts w:ascii="Times New Roman" w:hAnsi="Times New Roman" w:cs="Times New Roman"/>
          <w:sz w:val="24"/>
          <w:szCs w:val="24"/>
        </w:rPr>
        <w:footnoteReference w:id="2"/>
      </w:r>
      <w:commentRangeEnd w:id="4"/>
      <w:r w:rsidR="00CA682A">
        <w:rPr>
          <w:rStyle w:val="CommentReference"/>
        </w:rPr>
        <w:commentReference w:id="4"/>
      </w:r>
      <w:r w:rsidR="00353BB7">
        <w:rPr>
          <w:rFonts w:ascii="Times New Roman" w:hAnsi="Times New Roman" w:cs="Times New Roman"/>
          <w:sz w:val="24"/>
          <w:szCs w:val="24"/>
        </w:rPr>
        <w:t xml:space="preserve"> and </w:t>
      </w:r>
      <w:r w:rsidR="003A577F">
        <w:rPr>
          <w:rFonts w:ascii="Times New Roman" w:hAnsi="Times New Roman" w:cs="Times New Roman"/>
          <w:sz w:val="24"/>
          <w:szCs w:val="24"/>
        </w:rPr>
        <w:t>demonstrat</w:t>
      </w:r>
      <w:r w:rsidR="00D273AA">
        <w:rPr>
          <w:rFonts w:ascii="Times New Roman" w:hAnsi="Times New Roman" w:cs="Times New Roman"/>
          <w:sz w:val="24"/>
          <w:szCs w:val="24"/>
        </w:rPr>
        <w:t>ing</w:t>
      </w:r>
      <w:r w:rsidR="003A577F">
        <w:rPr>
          <w:rFonts w:ascii="Times New Roman" w:hAnsi="Times New Roman" w:cs="Times New Roman"/>
          <w:sz w:val="24"/>
          <w:szCs w:val="24"/>
        </w:rPr>
        <w:t xml:space="preserve"> how </w:t>
      </w:r>
      <w:r w:rsidR="000F3F76">
        <w:rPr>
          <w:rFonts w:ascii="Times New Roman" w:hAnsi="Times New Roman" w:cs="Times New Roman"/>
          <w:sz w:val="24"/>
          <w:szCs w:val="24"/>
        </w:rPr>
        <w:t>this contributes</w:t>
      </w:r>
      <w:r w:rsidR="00F96E56">
        <w:rPr>
          <w:rFonts w:ascii="Times New Roman" w:hAnsi="Times New Roman" w:cs="Times New Roman"/>
          <w:sz w:val="24"/>
          <w:szCs w:val="24"/>
        </w:rPr>
        <w:t xml:space="preserve"> to a detrimental outcome</w:t>
      </w:r>
      <w:r w:rsidR="00FF392E">
        <w:rPr>
          <w:rFonts w:ascii="Times New Roman" w:hAnsi="Times New Roman" w:cs="Times New Roman"/>
          <w:sz w:val="24"/>
          <w:szCs w:val="24"/>
        </w:rPr>
        <w:t xml:space="preserve">.  With nearly 90 percent of Detroit’s </w:t>
      </w:r>
      <w:r w:rsidR="001879F2">
        <w:rPr>
          <w:rFonts w:ascii="Times New Roman" w:hAnsi="Times New Roman" w:cs="Times New Roman"/>
          <w:sz w:val="24"/>
          <w:szCs w:val="24"/>
        </w:rPr>
        <w:t xml:space="preserve">white </w:t>
      </w:r>
      <w:r w:rsidR="00FF392E">
        <w:rPr>
          <w:rFonts w:ascii="Times New Roman" w:hAnsi="Times New Roman" w:cs="Times New Roman"/>
          <w:sz w:val="24"/>
          <w:szCs w:val="24"/>
        </w:rPr>
        <w:t xml:space="preserve">population in </w:t>
      </w:r>
      <w:r w:rsidR="00242B85">
        <w:rPr>
          <w:rFonts w:ascii="Times New Roman" w:hAnsi="Times New Roman" w:cs="Times New Roman"/>
          <w:sz w:val="24"/>
          <w:szCs w:val="24"/>
        </w:rPr>
        <w:t>segregated areas</w:t>
      </w:r>
      <w:r w:rsidR="00242B85">
        <w:rPr>
          <w:rStyle w:val="FootnoteReference"/>
          <w:rFonts w:ascii="Times New Roman" w:hAnsi="Times New Roman" w:cs="Times New Roman"/>
          <w:sz w:val="24"/>
          <w:szCs w:val="24"/>
        </w:rPr>
        <w:footnoteReference w:id="3"/>
      </w:r>
      <w:r w:rsidR="008430B3">
        <w:rPr>
          <w:rFonts w:ascii="Times New Roman" w:hAnsi="Times New Roman" w:cs="Times New Roman"/>
          <w:sz w:val="24"/>
          <w:szCs w:val="24"/>
        </w:rPr>
        <w:t xml:space="preserve"> by 1940, it is clear that </w:t>
      </w:r>
      <w:r w:rsidR="0040344F">
        <w:rPr>
          <w:rFonts w:ascii="Times New Roman" w:hAnsi="Times New Roman" w:cs="Times New Roman"/>
          <w:sz w:val="24"/>
          <w:szCs w:val="24"/>
        </w:rPr>
        <w:t>both ideologies play a major rol</w:t>
      </w:r>
      <w:r w:rsidR="001879F2">
        <w:rPr>
          <w:rFonts w:ascii="Times New Roman" w:hAnsi="Times New Roman" w:cs="Times New Roman"/>
          <w:sz w:val="24"/>
          <w:szCs w:val="24"/>
        </w:rPr>
        <w:t>e</w:t>
      </w:r>
      <w:r w:rsidR="00CD4C87">
        <w:rPr>
          <w:rFonts w:ascii="Times New Roman" w:hAnsi="Times New Roman" w:cs="Times New Roman"/>
          <w:sz w:val="24"/>
          <w:szCs w:val="24"/>
        </w:rPr>
        <w:t xml:space="preserve">.  </w:t>
      </w:r>
    </w:p>
    <w:p w14:paraId="49E4D98B" w14:textId="2080CCFA" w:rsidR="000C2C75" w:rsidRDefault="00A020DD" w:rsidP="00B056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0BD8">
        <w:rPr>
          <w:rFonts w:ascii="Times New Roman" w:hAnsi="Times New Roman" w:cs="Times New Roman"/>
          <w:sz w:val="24"/>
          <w:szCs w:val="24"/>
        </w:rPr>
        <w:t>First</w:t>
      </w:r>
      <w:del w:id="5" w:author="Tyran Steward" w:date="2019-03-17T15:09:00Z">
        <w:r w:rsidR="000A0BD8" w:rsidDel="00CA682A">
          <w:rPr>
            <w:rFonts w:ascii="Times New Roman" w:hAnsi="Times New Roman" w:cs="Times New Roman"/>
            <w:sz w:val="24"/>
            <w:szCs w:val="24"/>
          </w:rPr>
          <w:delText>ly</w:delText>
        </w:r>
      </w:del>
      <w:r w:rsidR="000A0BD8">
        <w:rPr>
          <w:rFonts w:ascii="Times New Roman" w:hAnsi="Times New Roman" w:cs="Times New Roman"/>
          <w:sz w:val="24"/>
          <w:szCs w:val="24"/>
        </w:rPr>
        <w:t xml:space="preserve">, northern racial liberals believe that peace </w:t>
      </w:r>
      <w:r w:rsidR="003F1CA7">
        <w:rPr>
          <w:rFonts w:ascii="Times New Roman" w:hAnsi="Times New Roman" w:cs="Times New Roman"/>
          <w:sz w:val="24"/>
          <w:szCs w:val="24"/>
        </w:rPr>
        <w:t>(</w:t>
      </w:r>
      <w:r w:rsidR="000A0BD8">
        <w:rPr>
          <w:rFonts w:ascii="Times New Roman" w:hAnsi="Times New Roman" w:cs="Times New Roman"/>
          <w:sz w:val="24"/>
          <w:szCs w:val="24"/>
        </w:rPr>
        <w:t xml:space="preserve">a prerequisite for racial equality) cannot occur </w:t>
      </w:r>
      <w:r w:rsidR="008F0DCF">
        <w:rPr>
          <w:rFonts w:ascii="Times New Roman" w:hAnsi="Times New Roman" w:cs="Times New Roman"/>
          <w:sz w:val="24"/>
          <w:szCs w:val="24"/>
        </w:rPr>
        <w:t>if we don’t</w:t>
      </w:r>
      <w:r w:rsidR="009C3B54">
        <w:rPr>
          <w:rFonts w:ascii="Times New Roman" w:hAnsi="Times New Roman" w:cs="Times New Roman"/>
          <w:sz w:val="24"/>
          <w:szCs w:val="24"/>
        </w:rPr>
        <w:t xml:space="preserve"> tolerate</w:t>
      </w:r>
      <w:r w:rsidR="001B3F8B">
        <w:rPr>
          <w:rFonts w:ascii="Times New Roman" w:hAnsi="Times New Roman" w:cs="Times New Roman"/>
          <w:sz w:val="24"/>
          <w:szCs w:val="24"/>
        </w:rPr>
        <w:t xml:space="preserve"> the</w:t>
      </w:r>
      <w:r w:rsidR="000A0BD8">
        <w:rPr>
          <w:rFonts w:ascii="Times New Roman" w:hAnsi="Times New Roman" w:cs="Times New Roman"/>
          <w:sz w:val="24"/>
          <w:szCs w:val="24"/>
        </w:rPr>
        <w:t xml:space="preserve"> present racial ine</w:t>
      </w:r>
      <w:r w:rsidR="008D2281">
        <w:rPr>
          <w:rFonts w:ascii="Times New Roman" w:hAnsi="Times New Roman" w:cs="Times New Roman"/>
          <w:sz w:val="24"/>
          <w:szCs w:val="24"/>
        </w:rPr>
        <w:t>qualit</w:t>
      </w:r>
      <w:r w:rsidR="00924BCE">
        <w:rPr>
          <w:rFonts w:ascii="Times New Roman" w:hAnsi="Times New Roman" w:cs="Times New Roman"/>
          <w:sz w:val="24"/>
          <w:szCs w:val="24"/>
        </w:rPr>
        <w:t xml:space="preserve">y.  </w:t>
      </w:r>
      <w:r w:rsidR="00703977">
        <w:rPr>
          <w:rFonts w:ascii="Times New Roman" w:hAnsi="Times New Roman" w:cs="Times New Roman"/>
          <w:sz w:val="24"/>
          <w:szCs w:val="24"/>
        </w:rPr>
        <w:t>They prohibit race</w:t>
      </w:r>
      <w:r w:rsidR="00924BCE">
        <w:rPr>
          <w:rFonts w:ascii="Times New Roman" w:hAnsi="Times New Roman" w:cs="Times New Roman"/>
          <w:sz w:val="24"/>
          <w:szCs w:val="24"/>
        </w:rPr>
        <w:t xml:space="preserve"> from</w:t>
      </w:r>
      <w:r w:rsidR="00AA4110">
        <w:rPr>
          <w:rFonts w:ascii="Times New Roman" w:hAnsi="Times New Roman" w:cs="Times New Roman"/>
          <w:sz w:val="24"/>
          <w:szCs w:val="24"/>
        </w:rPr>
        <w:t xml:space="preserve"> public discourse</w:t>
      </w:r>
      <w:commentRangeStart w:id="6"/>
      <w:r w:rsidR="006E592B">
        <w:rPr>
          <w:rStyle w:val="FootnoteReference"/>
          <w:rFonts w:ascii="Times New Roman" w:hAnsi="Times New Roman" w:cs="Times New Roman"/>
          <w:sz w:val="24"/>
          <w:szCs w:val="24"/>
        </w:rPr>
        <w:footnoteReference w:id="4"/>
      </w:r>
      <w:r w:rsidR="00924BCE">
        <w:rPr>
          <w:rFonts w:ascii="Times New Roman" w:hAnsi="Times New Roman" w:cs="Times New Roman"/>
          <w:sz w:val="24"/>
          <w:szCs w:val="24"/>
        </w:rPr>
        <w:t xml:space="preserve"> </w:t>
      </w:r>
      <w:commentRangeEnd w:id="6"/>
      <w:r w:rsidR="00CA682A">
        <w:rPr>
          <w:rStyle w:val="CommentReference"/>
        </w:rPr>
        <w:commentReference w:id="6"/>
      </w:r>
      <w:r w:rsidR="00924BCE">
        <w:rPr>
          <w:rFonts w:ascii="Times New Roman" w:hAnsi="Times New Roman" w:cs="Times New Roman"/>
          <w:sz w:val="24"/>
          <w:szCs w:val="24"/>
        </w:rPr>
        <w:t xml:space="preserve">while marginalizing activism and </w:t>
      </w:r>
      <w:r w:rsidR="00F6532E">
        <w:rPr>
          <w:rFonts w:ascii="Times New Roman" w:hAnsi="Times New Roman" w:cs="Times New Roman"/>
          <w:sz w:val="24"/>
          <w:szCs w:val="24"/>
        </w:rPr>
        <w:t>drawing associations between African-Americans and various societal problems</w:t>
      </w:r>
      <w:r w:rsidR="00224895">
        <w:rPr>
          <w:rStyle w:val="FootnoteReference"/>
          <w:rFonts w:ascii="Times New Roman" w:hAnsi="Times New Roman" w:cs="Times New Roman"/>
          <w:sz w:val="24"/>
          <w:szCs w:val="24"/>
        </w:rPr>
        <w:footnoteReference w:id="5"/>
      </w:r>
      <w:r w:rsidR="00C617E9">
        <w:rPr>
          <w:rFonts w:ascii="Times New Roman" w:hAnsi="Times New Roman" w:cs="Times New Roman"/>
          <w:sz w:val="24"/>
          <w:szCs w:val="24"/>
        </w:rPr>
        <w:t xml:space="preserve"> in order to </w:t>
      </w:r>
      <w:r w:rsidR="001C24F5">
        <w:rPr>
          <w:rFonts w:ascii="Times New Roman" w:hAnsi="Times New Roman" w:cs="Times New Roman"/>
          <w:sz w:val="24"/>
          <w:szCs w:val="24"/>
        </w:rPr>
        <w:t>claim</w:t>
      </w:r>
      <w:r w:rsidR="00C617E9">
        <w:rPr>
          <w:rFonts w:ascii="Times New Roman" w:hAnsi="Times New Roman" w:cs="Times New Roman"/>
          <w:sz w:val="24"/>
          <w:szCs w:val="24"/>
        </w:rPr>
        <w:t xml:space="preserve"> that </w:t>
      </w:r>
      <w:r w:rsidR="001C24F5">
        <w:rPr>
          <w:rFonts w:ascii="Times New Roman" w:hAnsi="Times New Roman" w:cs="Times New Roman"/>
          <w:sz w:val="24"/>
          <w:szCs w:val="24"/>
        </w:rPr>
        <w:t xml:space="preserve">maintaining </w:t>
      </w:r>
      <w:r w:rsidR="00F6532E">
        <w:rPr>
          <w:rFonts w:ascii="Times New Roman" w:hAnsi="Times New Roman" w:cs="Times New Roman"/>
          <w:sz w:val="24"/>
          <w:szCs w:val="24"/>
        </w:rPr>
        <w:t>the existing racial order is the best form of progress</w:t>
      </w:r>
      <w:r w:rsidR="00C617E9">
        <w:rPr>
          <w:rFonts w:ascii="Times New Roman" w:hAnsi="Times New Roman" w:cs="Times New Roman"/>
          <w:sz w:val="24"/>
          <w:szCs w:val="24"/>
        </w:rPr>
        <w:t>.</w:t>
      </w:r>
      <w:r w:rsidR="007023A2">
        <w:rPr>
          <w:rFonts w:ascii="Times New Roman" w:hAnsi="Times New Roman" w:cs="Times New Roman"/>
          <w:sz w:val="24"/>
          <w:szCs w:val="24"/>
        </w:rPr>
        <w:t xml:space="preserve">  For example, the </w:t>
      </w:r>
      <w:r w:rsidR="00351441">
        <w:rPr>
          <w:rFonts w:ascii="Times New Roman" w:hAnsi="Times New Roman" w:cs="Times New Roman"/>
          <w:sz w:val="24"/>
          <w:szCs w:val="24"/>
        </w:rPr>
        <w:t xml:space="preserve">Walker-Roosevelt photograph </w:t>
      </w:r>
      <w:r w:rsidR="007023A2">
        <w:rPr>
          <w:rFonts w:ascii="Times New Roman" w:hAnsi="Times New Roman" w:cs="Times New Roman"/>
          <w:sz w:val="24"/>
          <w:szCs w:val="24"/>
        </w:rPr>
        <w:t>is a depiction of passive African-American gratitude toward well-intentioned race liberals</w:t>
      </w:r>
      <w:r w:rsidR="00D35A15">
        <w:rPr>
          <w:rStyle w:val="FootnoteReference"/>
          <w:rFonts w:ascii="Times New Roman" w:hAnsi="Times New Roman" w:cs="Times New Roman"/>
          <w:sz w:val="24"/>
          <w:szCs w:val="24"/>
        </w:rPr>
        <w:footnoteReference w:id="6"/>
      </w:r>
      <w:r w:rsidR="00E40D6B">
        <w:rPr>
          <w:rFonts w:ascii="Times New Roman" w:hAnsi="Times New Roman" w:cs="Times New Roman"/>
          <w:sz w:val="24"/>
          <w:szCs w:val="24"/>
        </w:rPr>
        <w:t>.</w:t>
      </w:r>
      <w:r w:rsidR="00F721FB">
        <w:rPr>
          <w:rFonts w:ascii="Times New Roman" w:hAnsi="Times New Roman" w:cs="Times New Roman"/>
          <w:sz w:val="24"/>
          <w:szCs w:val="24"/>
        </w:rPr>
        <w:t xml:space="preserve">  Through its ahistorical nature, the </w:t>
      </w:r>
      <w:r w:rsidR="00F721FB">
        <w:rPr>
          <w:rFonts w:ascii="Times New Roman" w:hAnsi="Times New Roman" w:cs="Times New Roman"/>
          <w:sz w:val="24"/>
          <w:szCs w:val="24"/>
        </w:rPr>
        <w:lastRenderedPageBreak/>
        <w:t xml:space="preserve">photograph ignores the hidden aspects of the </w:t>
      </w:r>
      <w:r w:rsidR="006C08C5">
        <w:rPr>
          <w:rFonts w:ascii="Times New Roman" w:hAnsi="Times New Roman" w:cs="Times New Roman"/>
          <w:sz w:val="24"/>
          <w:szCs w:val="24"/>
        </w:rPr>
        <w:t>long fight for</w:t>
      </w:r>
      <w:r w:rsidR="0052412C">
        <w:rPr>
          <w:rFonts w:ascii="Times New Roman" w:hAnsi="Times New Roman" w:cs="Times New Roman"/>
          <w:sz w:val="24"/>
          <w:szCs w:val="24"/>
        </w:rPr>
        <w:t xml:space="preserve"> racial equality</w:t>
      </w:r>
      <w:r w:rsidR="00F7152A">
        <w:rPr>
          <w:rFonts w:ascii="Times New Roman" w:hAnsi="Times New Roman" w:cs="Times New Roman"/>
          <w:sz w:val="24"/>
          <w:szCs w:val="24"/>
        </w:rPr>
        <w:t>.</w:t>
      </w:r>
      <w:r w:rsidR="00825BCF">
        <w:rPr>
          <w:rFonts w:ascii="Times New Roman" w:hAnsi="Times New Roman" w:cs="Times New Roman"/>
          <w:sz w:val="24"/>
          <w:szCs w:val="24"/>
        </w:rPr>
        <w:t xml:space="preserve">  </w:t>
      </w:r>
      <w:r w:rsidR="00713FFF">
        <w:rPr>
          <w:rFonts w:ascii="Times New Roman" w:hAnsi="Times New Roman" w:cs="Times New Roman"/>
          <w:sz w:val="24"/>
          <w:szCs w:val="24"/>
        </w:rPr>
        <w:t>Advocat</w:t>
      </w:r>
      <w:r w:rsidR="00F7152A">
        <w:rPr>
          <w:rFonts w:ascii="Times New Roman" w:hAnsi="Times New Roman" w:cs="Times New Roman"/>
          <w:sz w:val="24"/>
          <w:szCs w:val="24"/>
        </w:rPr>
        <w:t xml:space="preserve">ing political equality while refusing state enforcement, </w:t>
      </w:r>
      <w:r w:rsidR="00B35703">
        <w:rPr>
          <w:rFonts w:ascii="Times New Roman" w:hAnsi="Times New Roman" w:cs="Times New Roman"/>
          <w:sz w:val="24"/>
          <w:szCs w:val="24"/>
        </w:rPr>
        <w:t>northern racial liberal</w:t>
      </w:r>
      <w:r w:rsidR="00A872BF">
        <w:rPr>
          <w:rFonts w:ascii="Times New Roman" w:hAnsi="Times New Roman" w:cs="Times New Roman"/>
          <w:sz w:val="24"/>
          <w:szCs w:val="24"/>
        </w:rPr>
        <w:t>s</w:t>
      </w:r>
      <w:r w:rsidR="00B35703">
        <w:rPr>
          <w:rFonts w:ascii="Times New Roman" w:hAnsi="Times New Roman" w:cs="Times New Roman"/>
          <w:sz w:val="24"/>
          <w:szCs w:val="24"/>
        </w:rPr>
        <w:t xml:space="preserve"> reach </w:t>
      </w:r>
      <w:r w:rsidR="00A872BF">
        <w:rPr>
          <w:rFonts w:ascii="Times New Roman" w:hAnsi="Times New Roman" w:cs="Times New Roman"/>
          <w:sz w:val="24"/>
          <w:szCs w:val="24"/>
        </w:rPr>
        <w:t>their</w:t>
      </w:r>
      <w:r w:rsidR="00B35703">
        <w:rPr>
          <w:rFonts w:ascii="Times New Roman" w:hAnsi="Times New Roman" w:cs="Times New Roman"/>
          <w:sz w:val="24"/>
          <w:szCs w:val="24"/>
        </w:rPr>
        <w:t xml:space="preserve"> peak during the 1</w:t>
      </w:r>
      <w:r w:rsidR="0006413D">
        <w:rPr>
          <w:rFonts w:ascii="Times New Roman" w:hAnsi="Times New Roman" w:cs="Times New Roman"/>
          <w:sz w:val="24"/>
          <w:szCs w:val="24"/>
        </w:rPr>
        <w:t>920s</w:t>
      </w:r>
      <w:r w:rsidR="00800DCF">
        <w:rPr>
          <w:rStyle w:val="FootnoteReference"/>
          <w:rFonts w:ascii="Times New Roman" w:hAnsi="Times New Roman" w:cs="Times New Roman"/>
          <w:sz w:val="24"/>
          <w:szCs w:val="24"/>
        </w:rPr>
        <w:footnoteReference w:id="7"/>
      </w:r>
      <w:r w:rsidR="00800DCF">
        <w:rPr>
          <w:rFonts w:ascii="Times New Roman" w:hAnsi="Times New Roman" w:cs="Times New Roman"/>
          <w:sz w:val="24"/>
          <w:szCs w:val="24"/>
        </w:rPr>
        <w:t xml:space="preserve">.  </w:t>
      </w:r>
      <w:r w:rsidR="0006413D">
        <w:rPr>
          <w:rFonts w:ascii="Times New Roman" w:hAnsi="Times New Roman" w:cs="Times New Roman"/>
          <w:sz w:val="24"/>
          <w:szCs w:val="24"/>
        </w:rPr>
        <w:t xml:space="preserve">Sugrue also </w:t>
      </w:r>
      <w:r w:rsidR="00587953">
        <w:rPr>
          <w:rFonts w:ascii="Times New Roman" w:hAnsi="Times New Roman" w:cs="Times New Roman"/>
          <w:sz w:val="24"/>
          <w:szCs w:val="24"/>
        </w:rPr>
        <w:t xml:space="preserve">describes how anti-liberals have </w:t>
      </w:r>
      <w:r w:rsidR="00535678">
        <w:rPr>
          <w:rFonts w:ascii="Times New Roman" w:hAnsi="Times New Roman" w:cs="Times New Roman"/>
          <w:sz w:val="24"/>
          <w:szCs w:val="24"/>
        </w:rPr>
        <w:t>similar disastrous results on the African-American community’s economic well-being</w:t>
      </w:r>
      <w:r w:rsidR="00587953">
        <w:rPr>
          <w:rFonts w:ascii="Times New Roman" w:hAnsi="Times New Roman" w:cs="Times New Roman"/>
          <w:sz w:val="24"/>
          <w:szCs w:val="24"/>
        </w:rPr>
        <w:t xml:space="preserve"> – r</w:t>
      </w:r>
      <w:r w:rsidR="004F75FB">
        <w:rPr>
          <w:rFonts w:ascii="Times New Roman" w:hAnsi="Times New Roman" w:cs="Times New Roman"/>
          <w:sz w:val="24"/>
          <w:szCs w:val="24"/>
        </w:rPr>
        <w:t xml:space="preserve">eal </w:t>
      </w:r>
      <w:r w:rsidR="00F77E05">
        <w:rPr>
          <w:rFonts w:ascii="Times New Roman" w:hAnsi="Times New Roman" w:cs="Times New Roman"/>
          <w:sz w:val="24"/>
          <w:szCs w:val="24"/>
        </w:rPr>
        <w:t>estate agents actively work to prevent “detrimental” members from being introduced to neighborhoods</w:t>
      </w:r>
      <w:r w:rsidR="00A05D34">
        <w:rPr>
          <w:rStyle w:val="FootnoteReference"/>
          <w:rFonts w:ascii="Times New Roman" w:hAnsi="Times New Roman" w:cs="Times New Roman"/>
          <w:sz w:val="24"/>
          <w:szCs w:val="24"/>
        </w:rPr>
        <w:footnoteReference w:id="8"/>
      </w:r>
      <w:r w:rsidR="00A05D34">
        <w:rPr>
          <w:rFonts w:ascii="Times New Roman" w:hAnsi="Times New Roman" w:cs="Times New Roman"/>
          <w:sz w:val="24"/>
          <w:szCs w:val="24"/>
        </w:rPr>
        <w:t xml:space="preserve">, which draws on northern race liberals’ </w:t>
      </w:r>
      <w:r w:rsidR="009B09A2">
        <w:rPr>
          <w:rFonts w:ascii="Times New Roman" w:hAnsi="Times New Roman" w:cs="Times New Roman"/>
          <w:sz w:val="24"/>
          <w:szCs w:val="24"/>
        </w:rPr>
        <w:t>c</w:t>
      </w:r>
      <w:r w:rsidR="00A05D34">
        <w:rPr>
          <w:rFonts w:ascii="Times New Roman" w:hAnsi="Times New Roman" w:cs="Times New Roman"/>
          <w:sz w:val="24"/>
          <w:szCs w:val="24"/>
        </w:rPr>
        <w:t xml:space="preserve">overt form of residential discrimination.  </w:t>
      </w:r>
      <w:r w:rsidR="003B2667">
        <w:rPr>
          <w:rFonts w:ascii="Times New Roman" w:hAnsi="Times New Roman" w:cs="Times New Roman"/>
          <w:sz w:val="24"/>
          <w:szCs w:val="24"/>
        </w:rPr>
        <w:t xml:space="preserve">Housing </w:t>
      </w:r>
      <w:r w:rsidR="00342B92">
        <w:rPr>
          <w:rFonts w:ascii="Times New Roman" w:hAnsi="Times New Roman" w:cs="Times New Roman"/>
          <w:sz w:val="24"/>
          <w:szCs w:val="24"/>
        </w:rPr>
        <w:t>i</w:t>
      </w:r>
      <w:r w:rsidR="003B2667">
        <w:rPr>
          <w:rFonts w:ascii="Times New Roman" w:hAnsi="Times New Roman" w:cs="Times New Roman"/>
          <w:sz w:val="24"/>
          <w:szCs w:val="24"/>
        </w:rPr>
        <w:t xml:space="preserve">s a major source of conflict between </w:t>
      </w:r>
      <w:r w:rsidR="00F05115">
        <w:rPr>
          <w:rFonts w:ascii="Times New Roman" w:hAnsi="Times New Roman" w:cs="Times New Roman"/>
          <w:sz w:val="24"/>
          <w:szCs w:val="24"/>
        </w:rPr>
        <w:t>liberals and anti-liberals</w:t>
      </w:r>
      <w:r w:rsidR="00363F9C">
        <w:rPr>
          <w:rFonts w:ascii="Times New Roman" w:hAnsi="Times New Roman" w:cs="Times New Roman"/>
          <w:sz w:val="24"/>
          <w:szCs w:val="24"/>
        </w:rPr>
        <w:t>; local governments ha</w:t>
      </w:r>
      <w:r w:rsidR="00342B92">
        <w:rPr>
          <w:rFonts w:ascii="Times New Roman" w:hAnsi="Times New Roman" w:cs="Times New Roman"/>
          <w:sz w:val="24"/>
          <w:szCs w:val="24"/>
        </w:rPr>
        <w:t>ve</w:t>
      </w:r>
      <w:r w:rsidR="00363F9C">
        <w:rPr>
          <w:rFonts w:ascii="Times New Roman" w:hAnsi="Times New Roman" w:cs="Times New Roman"/>
          <w:sz w:val="24"/>
          <w:szCs w:val="24"/>
        </w:rPr>
        <w:t xml:space="preserve"> the option of implementing New Deal policies</w:t>
      </w:r>
      <w:r w:rsidR="0038751E">
        <w:rPr>
          <w:rFonts w:ascii="Times New Roman" w:hAnsi="Times New Roman" w:cs="Times New Roman"/>
          <w:sz w:val="24"/>
          <w:szCs w:val="24"/>
        </w:rPr>
        <w:t xml:space="preserve"> in wh</w:t>
      </w:r>
      <w:r w:rsidR="00342B92">
        <w:rPr>
          <w:rFonts w:ascii="Times New Roman" w:hAnsi="Times New Roman" w:cs="Times New Roman"/>
          <w:sz w:val="24"/>
          <w:szCs w:val="24"/>
        </w:rPr>
        <w:t>at</w:t>
      </w:r>
      <w:r w:rsidR="0038751E">
        <w:rPr>
          <w:rFonts w:ascii="Times New Roman" w:hAnsi="Times New Roman" w:cs="Times New Roman"/>
          <w:sz w:val="24"/>
          <w:szCs w:val="24"/>
        </w:rPr>
        <w:t>ever way they cho</w:t>
      </w:r>
      <w:r w:rsidR="00342B92">
        <w:rPr>
          <w:rFonts w:ascii="Times New Roman" w:hAnsi="Times New Roman" w:cs="Times New Roman"/>
          <w:sz w:val="24"/>
          <w:szCs w:val="24"/>
        </w:rPr>
        <w:t>o</w:t>
      </w:r>
      <w:r w:rsidR="0038751E">
        <w:rPr>
          <w:rFonts w:ascii="Times New Roman" w:hAnsi="Times New Roman" w:cs="Times New Roman"/>
          <w:sz w:val="24"/>
          <w:szCs w:val="24"/>
        </w:rPr>
        <w:t>se</w:t>
      </w:r>
      <w:r w:rsidR="00F05115">
        <w:rPr>
          <w:rStyle w:val="FootnoteReference"/>
          <w:rFonts w:ascii="Times New Roman" w:hAnsi="Times New Roman" w:cs="Times New Roman"/>
          <w:sz w:val="24"/>
          <w:szCs w:val="24"/>
        </w:rPr>
        <w:footnoteReference w:id="9"/>
      </w:r>
      <w:r w:rsidR="00363F9C">
        <w:rPr>
          <w:rFonts w:ascii="Times New Roman" w:hAnsi="Times New Roman" w:cs="Times New Roman"/>
          <w:sz w:val="24"/>
          <w:szCs w:val="24"/>
        </w:rPr>
        <w:t xml:space="preserve">.  </w:t>
      </w:r>
      <w:r w:rsidR="0060573D">
        <w:rPr>
          <w:rFonts w:ascii="Times New Roman" w:hAnsi="Times New Roman" w:cs="Times New Roman"/>
          <w:sz w:val="24"/>
          <w:szCs w:val="24"/>
        </w:rPr>
        <w:t>Anti-liberal homeowners lobb</w:t>
      </w:r>
      <w:r w:rsidR="00342B92">
        <w:rPr>
          <w:rFonts w:ascii="Times New Roman" w:hAnsi="Times New Roman" w:cs="Times New Roman"/>
          <w:sz w:val="24"/>
          <w:szCs w:val="24"/>
        </w:rPr>
        <w:t>y</w:t>
      </w:r>
      <w:r w:rsidR="0060573D">
        <w:rPr>
          <w:rFonts w:ascii="Times New Roman" w:hAnsi="Times New Roman" w:cs="Times New Roman"/>
          <w:sz w:val="24"/>
          <w:szCs w:val="24"/>
        </w:rPr>
        <w:t xml:space="preserve"> </w:t>
      </w:r>
      <w:r w:rsidR="00350C18">
        <w:rPr>
          <w:rFonts w:ascii="Times New Roman" w:hAnsi="Times New Roman" w:cs="Times New Roman"/>
          <w:sz w:val="24"/>
          <w:szCs w:val="24"/>
        </w:rPr>
        <w:t>local governments even as</w:t>
      </w:r>
      <w:r w:rsidR="00CD56C1">
        <w:rPr>
          <w:rFonts w:ascii="Times New Roman" w:hAnsi="Times New Roman" w:cs="Times New Roman"/>
          <w:sz w:val="24"/>
          <w:szCs w:val="24"/>
        </w:rPr>
        <w:t xml:space="preserve"> the New Deal professe</w:t>
      </w:r>
      <w:r w:rsidR="00342B92">
        <w:rPr>
          <w:rFonts w:ascii="Times New Roman" w:hAnsi="Times New Roman" w:cs="Times New Roman"/>
          <w:sz w:val="24"/>
          <w:szCs w:val="24"/>
        </w:rPr>
        <w:t>s</w:t>
      </w:r>
      <w:r w:rsidR="00CD56C1">
        <w:rPr>
          <w:rFonts w:ascii="Times New Roman" w:hAnsi="Times New Roman" w:cs="Times New Roman"/>
          <w:sz w:val="24"/>
          <w:szCs w:val="24"/>
        </w:rPr>
        <w:t xml:space="preserve"> commitment to public housing</w:t>
      </w:r>
      <w:r w:rsidR="00CD56C1">
        <w:rPr>
          <w:rStyle w:val="FootnoteReference"/>
          <w:rFonts w:ascii="Times New Roman" w:hAnsi="Times New Roman" w:cs="Times New Roman"/>
          <w:sz w:val="24"/>
          <w:szCs w:val="24"/>
        </w:rPr>
        <w:footnoteReference w:id="10"/>
      </w:r>
      <w:r w:rsidR="00246BEF">
        <w:rPr>
          <w:rFonts w:ascii="Times New Roman" w:hAnsi="Times New Roman" w:cs="Times New Roman"/>
          <w:sz w:val="24"/>
          <w:szCs w:val="24"/>
        </w:rPr>
        <w:t xml:space="preserve">.  </w:t>
      </w:r>
      <w:r w:rsidR="00F33AF1">
        <w:rPr>
          <w:rFonts w:ascii="Times New Roman" w:hAnsi="Times New Roman" w:cs="Times New Roman"/>
          <w:sz w:val="24"/>
          <w:szCs w:val="24"/>
        </w:rPr>
        <w:t xml:space="preserve">Thus, the </w:t>
      </w:r>
      <w:r w:rsidR="0005166D">
        <w:rPr>
          <w:rFonts w:ascii="Times New Roman" w:hAnsi="Times New Roman" w:cs="Times New Roman"/>
          <w:sz w:val="24"/>
          <w:szCs w:val="24"/>
        </w:rPr>
        <w:t>militant pro-eminent domain and anti-liberal homeowners</w:t>
      </w:r>
      <w:r w:rsidR="0005166D">
        <w:rPr>
          <w:rStyle w:val="FootnoteReference"/>
          <w:rFonts w:ascii="Times New Roman" w:hAnsi="Times New Roman" w:cs="Times New Roman"/>
          <w:sz w:val="24"/>
          <w:szCs w:val="24"/>
        </w:rPr>
        <w:footnoteReference w:id="11"/>
      </w:r>
      <w:r w:rsidR="0005166D">
        <w:rPr>
          <w:rFonts w:ascii="Times New Roman" w:hAnsi="Times New Roman" w:cs="Times New Roman"/>
          <w:sz w:val="24"/>
          <w:szCs w:val="24"/>
        </w:rPr>
        <w:t xml:space="preserve"> capitalize on </w:t>
      </w:r>
      <w:r w:rsidR="00BF5A64">
        <w:rPr>
          <w:rFonts w:ascii="Times New Roman" w:hAnsi="Times New Roman" w:cs="Times New Roman"/>
          <w:sz w:val="24"/>
          <w:szCs w:val="24"/>
        </w:rPr>
        <w:t>prevailing stereotypes perpetuated by northern race liberals</w:t>
      </w:r>
      <w:r w:rsidR="00F2645A">
        <w:rPr>
          <w:rFonts w:ascii="Times New Roman" w:hAnsi="Times New Roman" w:cs="Times New Roman"/>
          <w:sz w:val="24"/>
          <w:szCs w:val="24"/>
        </w:rPr>
        <w:t xml:space="preserve"> and </w:t>
      </w:r>
      <w:r w:rsidR="008B510A">
        <w:rPr>
          <w:rFonts w:ascii="Times New Roman" w:hAnsi="Times New Roman" w:cs="Times New Roman"/>
          <w:sz w:val="24"/>
          <w:szCs w:val="24"/>
        </w:rPr>
        <w:t>justif</w:t>
      </w:r>
      <w:r w:rsidR="00342B92">
        <w:rPr>
          <w:rFonts w:ascii="Times New Roman" w:hAnsi="Times New Roman" w:cs="Times New Roman"/>
          <w:sz w:val="24"/>
          <w:szCs w:val="24"/>
        </w:rPr>
        <w:t>y</w:t>
      </w:r>
      <w:r w:rsidR="008B510A">
        <w:rPr>
          <w:rFonts w:ascii="Times New Roman" w:hAnsi="Times New Roman" w:cs="Times New Roman"/>
          <w:sz w:val="24"/>
          <w:szCs w:val="24"/>
        </w:rPr>
        <w:t xml:space="preserve"> this on the basis</w:t>
      </w:r>
      <w:r w:rsidR="002350C3">
        <w:rPr>
          <w:rFonts w:ascii="Times New Roman" w:hAnsi="Times New Roman" w:cs="Times New Roman"/>
          <w:sz w:val="24"/>
          <w:szCs w:val="24"/>
        </w:rPr>
        <w:t xml:space="preserve"> of</w:t>
      </w:r>
      <w:r w:rsidR="00F2645A">
        <w:rPr>
          <w:rFonts w:ascii="Times New Roman" w:hAnsi="Times New Roman" w:cs="Times New Roman"/>
          <w:sz w:val="24"/>
          <w:szCs w:val="24"/>
        </w:rPr>
        <w:t xml:space="preserve"> rights rhetoric</w:t>
      </w:r>
      <w:r w:rsidR="00F2645A">
        <w:rPr>
          <w:rStyle w:val="FootnoteReference"/>
          <w:rFonts w:ascii="Times New Roman" w:hAnsi="Times New Roman" w:cs="Times New Roman"/>
          <w:sz w:val="24"/>
          <w:szCs w:val="24"/>
        </w:rPr>
        <w:footnoteReference w:id="12"/>
      </w:r>
      <w:r w:rsidR="00F2645A">
        <w:rPr>
          <w:rFonts w:ascii="Times New Roman" w:hAnsi="Times New Roman" w:cs="Times New Roman"/>
          <w:sz w:val="24"/>
          <w:szCs w:val="24"/>
        </w:rPr>
        <w:t xml:space="preserve">.  </w:t>
      </w:r>
    </w:p>
    <w:p w14:paraId="51BB9667" w14:textId="01155D1D" w:rsidR="008073F6" w:rsidRDefault="007B06CF" w:rsidP="00B62870">
      <w:pPr>
        <w:spacing w:after="0" w:line="480" w:lineRule="auto"/>
        <w:rPr>
          <w:rFonts w:ascii="Times New Roman" w:hAnsi="Times New Roman" w:cs="Times New Roman"/>
          <w:sz w:val="24"/>
          <w:szCs w:val="24"/>
        </w:rPr>
      </w:pPr>
      <w:r>
        <w:rPr>
          <w:rFonts w:ascii="Times New Roman" w:hAnsi="Times New Roman" w:cs="Times New Roman"/>
          <w:sz w:val="24"/>
          <w:szCs w:val="24"/>
        </w:rPr>
        <w:tab/>
        <w:t>Both frameworks describe policies of containment; Miller’s colorblind racis</w:t>
      </w:r>
      <w:r w:rsidR="00B56533">
        <w:rPr>
          <w:rFonts w:ascii="Times New Roman" w:hAnsi="Times New Roman" w:cs="Times New Roman"/>
          <w:sz w:val="24"/>
          <w:szCs w:val="24"/>
        </w:rPr>
        <w:t>ts</w:t>
      </w:r>
      <w:r>
        <w:rPr>
          <w:rFonts w:ascii="Times New Roman" w:hAnsi="Times New Roman" w:cs="Times New Roman"/>
          <w:sz w:val="24"/>
          <w:szCs w:val="24"/>
        </w:rPr>
        <w:t xml:space="preserve"> mask racial hierarchies while dismissing disruptive elements</w:t>
      </w:r>
      <w:r w:rsidR="004718D0">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as merely opportunistic and self-serving</w:t>
      </w:r>
      <w:r w:rsidR="002904F8">
        <w:rPr>
          <w:rStyle w:val="FootnoteReference"/>
          <w:rFonts w:ascii="Times New Roman" w:hAnsi="Times New Roman" w:cs="Times New Roman"/>
          <w:sz w:val="24"/>
          <w:szCs w:val="24"/>
        </w:rPr>
        <w:footnoteReference w:id="14"/>
      </w:r>
      <w:r w:rsidR="00D32830">
        <w:rPr>
          <w:rFonts w:ascii="Times New Roman" w:hAnsi="Times New Roman" w:cs="Times New Roman"/>
          <w:sz w:val="24"/>
          <w:szCs w:val="24"/>
        </w:rPr>
        <w:t>.</w:t>
      </w:r>
      <w:r w:rsidR="00B56533">
        <w:rPr>
          <w:rFonts w:ascii="Times New Roman" w:hAnsi="Times New Roman" w:cs="Times New Roman"/>
          <w:sz w:val="24"/>
          <w:szCs w:val="24"/>
        </w:rPr>
        <w:t xml:space="preserve">  Similarly, a</w:t>
      </w:r>
      <w:r w:rsidR="000529C5">
        <w:rPr>
          <w:rFonts w:ascii="Times New Roman" w:hAnsi="Times New Roman" w:cs="Times New Roman"/>
          <w:sz w:val="24"/>
          <w:szCs w:val="24"/>
        </w:rPr>
        <w:t xml:space="preserve">nti-liberals weaponize automation (and </w:t>
      </w:r>
      <w:r w:rsidR="000902C2">
        <w:rPr>
          <w:rFonts w:ascii="Times New Roman" w:hAnsi="Times New Roman" w:cs="Times New Roman"/>
          <w:sz w:val="24"/>
          <w:szCs w:val="24"/>
        </w:rPr>
        <w:t>patriotic sentiment</w:t>
      </w:r>
      <w:r w:rsidR="000529C5">
        <w:rPr>
          <w:rFonts w:ascii="Times New Roman" w:hAnsi="Times New Roman" w:cs="Times New Roman"/>
          <w:sz w:val="24"/>
          <w:szCs w:val="24"/>
        </w:rPr>
        <w:t xml:space="preserve">) to </w:t>
      </w:r>
      <w:r w:rsidR="001E1DC1">
        <w:rPr>
          <w:rFonts w:ascii="Times New Roman" w:hAnsi="Times New Roman" w:cs="Times New Roman"/>
          <w:sz w:val="24"/>
          <w:szCs w:val="24"/>
        </w:rPr>
        <w:t>regain control over unions and workers’ rights</w:t>
      </w:r>
      <w:r w:rsidR="001E1DC1">
        <w:rPr>
          <w:rStyle w:val="FootnoteReference"/>
          <w:rFonts w:ascii="Times New Roman" w:hAnsi="Times New Roman" w:cs="Times New Roman"/>
          <w:sz w:val="24"/>
          <w:szCs w:val="24"/>
        </w:rPr>
        <w:footnoteReference w:id="15"/>
      </w:r>
      <w:r w:rsidR="001E1DC1">
        <w:rPr>
          <w:rFonts w:ascii="Times New Roman" w:hAnsi="Times New Roman" w:cs="Times New Roman"/>
          <w:sz w:val="24"/>
          <w:szCs w:val="24"/>
        </w:rPr>
        <w:t xml:space="preserve"> while n</w:t>
      </w:r>
      <w:r w:rsidR="00617CB5">
        <w:rPr>
          <w:rFonts w:ascii="Times New Roman" w:hAnsi="Times New Roman" w:cs="Times New Roman"/>
          <w:sz w:val="24"/>
          <w:szCs w:val="24"/>
        </w:rPr>
        <w:t>orthern rac</w:t>
      </w:r>
      <w:r w:rsidR="00937D67">
        <w:rPr>
          <w:rFonts w:ascii="Times New Roman" w:hAnsi="Times New Roman" w:cs="Times New Roman"/>
          <w:sz w:val="24"/>
          <w:szCs w:val="24"/>
        </w:rPr>
        <w:t>e</w:t>
      </w:r>
      <w:r w:rsidR="00617CB5">
        <w:rPr>
          <w:rFonts w:ascii="Times New Roman" w:hAnsi="Times New Roman" w:cs="Times New Roman"/>
          <w:sz w:val="24"/>
          <w:szCs w:val="24"/>
        </w:rPr>
        <w:t xml:space="preserve"> </w:t>
      </w:r>
      <w:r w:rsidR="001E1DC1">
        <w:rPr>
          <w:rFonts w:ascii="Times New Roman" w:hAnsi="Times New Roman" w:cs="Times New Roman"/>
          <w:sz w:val="24"/>
          <w:szCs w:val="24"/>
        </w:rPr>
        <w:t xml:space="preserve">liberals disingenuously </w:t>
      </w:r>
      <w:r w:rsidR="00AC5E45">
        <w:rPr>
          <w:rFonts w:ascii="Times New Roman" w:hAnsi="Times New Roman" w:cs="Times New Roman"/>
          <w:sz w:val="24"/>
          <w:szCs w:val="24"/>
        </w:rPr>
        <w:t>claim</w:t>
      </w:r>
      <w:r w:rsidR="006A5F2E">
        <w:rPr>
          <w:rFonts w:ascii="Times New Roman" w:hAnsi="Times New Roman" w:cs="Times New Roman"/>
          <w:sz w:val="24"/>
          <w:szCs w:val="24"/>
        </w:rPr>
        <w:t xml:space="preserve"> w</w:t>
      </w:r>
      <w:r w:rsidR="00A80672">
        <w:rPr>
          <w:rFonts w:ascii="Times New Roman" w:hAnsi="Times New Roman" w:cs="Times New Roman"/>
          <w:sz w:val="24"/>
          <w:szCs w:val="24"/>
        </w:rPr>
        <w:t>orkforce integration</w:t>
      </w:r>
      <w:r w:rsidR="0015339C">
        <w:rPr>
          <w:rStyle w:val="FootnoteReference"/>
          <w:rFonts w:ascii="Times New Roman" w:hAnsi="Times New Roman" w:cs="Times New Roman"/>
          <w:sz w:val="24"/>
          <w:szCs w:val="24"/>
        </w:rPr>
        <w:footnoteReference w:id="16"/>
      </w:r>
      <w:r w:rsidR="0015339C">
        <w:rPr>
          <w:rFonts w:ascii="Times New Roman" w:hAnsi="Times New Roman" w:cs="Times New Roman"/>
          <w:sz w:val="24"/>
          <w:szCs w:val="24"/>
        </w:rPr>
        <w:t xml:space="preserve">.  </w:t>
      </w:r>
      <w:r w:rsidR="00C55361">
        <w:rPr>
          <w:rFonts w:ascii="Times New Roman" w:hAnsi="Times New Roman" w:cs="Times New Roman"/>
          <w:sz w:val="24"/>
          <w:szCs w:val="24"/>
        </w:rPr>
        <w:t xml:space="preserve">Race liberals like </w:t>
      </w:r>
      <w:r w:rsidR="00C3328A">
        <w:rPr>
          <w:rFonts w:ascii="Times New Roman" w:hAnsi="Times New Roman" w:cs="Times New Roman"/>
          <w:sz w:val="24"/>
          <w:szCs w:val="24"/>
        </w:rPr>
        <w:t>Herbert Russell</w:t>
      </w:r>
      <w:r w:rsidR="00C55361">
        <w:rPr>
          <w:rFonts w:ascii="Times New Roman" w:hAnsi="Times New Roman" w:cs="Times New Roman"/>
          <w:sz w:val="24"/>
          <w:szCs w:val="24"/>
        </w:rPr>
        <w:t xml:space="preserve"> </w:t>
      </w:r>
      <w:r w:rsidR="00BF22DE">
        <w:rPr>
          <w:rFonts w:ascii="Times New Roman" w:hAnsi="Times New Roman" w:cs="Times New Roman"/>
          <w:sz w:val="24"/>
          <w:szCs w:val="24"/>
        </w:rPr>
        <w:t>believe</w:t>
      </w:r>
      <w:r w:rsidR="00C55361">
        <w:rPr>
          <w:rFonts w:ascii="Times New Roman" w:hAnsi="Times New Roman" w:cs="Times New Roman"/>
          <w:sz w:val="24"/>
          <w:szCs w:val="24"/>
        </w:rPr>
        <w:t xml:space="preserve"> that segregation </w:t>
      </w:r>
      <w:r w:rsidR="00C9004D">
        <w:rPr>
          <w:rFonts w:ascii="Times New Roman" w:hAnsi="Times New Roman" w:cs="Times New Roman"/>
          <w:sz w:val="24"/>
          <w:szCs w:val="24"/>
        </w:rPr>
        <w:t>i</w:t>
      </w:r>
      <w:r w:rsidR="00C55361">
        <w:rPr>
          <w:rFonts w:ascii="Times New Roman" w:hAnsi="Times New Roman" w:cs="Times New Roman"/>
          <w:sz w:val="24"/>
          <w:szCs w:val="24"/>
        </w:rPr>
        <w:t>s natural</w:t>
      </w:r>
      <w:r w:rsidR="006E487D">
        <w:rPr>
          <w:rStyle w:val="FootnoteReference"/>
          <w:rFonts w:ascii="Times New Roman" w:hAnsi="Times New Roman" w:cs="Times New Roman"/>
          <w:sz w:val="24"/>
          <w:szCs w:val="24"/>
        </w:rPr>
        <w:footnoteReference w:id="17"/>
      </w:r>
      <w:r w:rsidR="00C55361">
        <w:rPr>
          <w:rFonts w:ascii="Times New Roman" w:hAnsi="Times New Roman" w:cs="Times New Roman"/>
          <w:sz w:val="24"/>
          <w:szCs w:val="24"/>
        </w:rPr>
        <w:t xml:space="preserve"> and </w:t>
      </w:r>
      <w:r w:rsidR="007712B0">
        <w:rPr>
          <w:rFonts w:ascii="Times New Roman" w:hAnsi="Times New Roman" w:cs="Times New Roman"/>
          <w:sz w:val="24"/>
          <w:szCs w:val="24"/>
        </w:rPr>
        <w:t>den</w:t>
      </w:r>
      <w:r w:rsidR="00C9004D">
        <w:rPr>
          <w:rFonts w:ascii="Times New Roman" w:hAnsi="Times New Roman" w:cs="Times New Roman"/>
          <w:sz w:val="24"/>
          <w:szCs w:val="24"/>
        </w:rPr>
        <w:t>y</w:t>
      </w:r>
      <w:r w:rsidR="007712B0">
        <w:rPr>
          <w:rFonts w:ascii="Times New Roman" w:hAnsi="Times New Roman" w:cs="Times New Roman"/>
          <w:sz w:val="24"/>
          <w:szCs w:val="24"/>
        </w:rPr>
        <w:t xml:space="preserve"> its </w:t>
      </w:r>
      <w:r w:rsidR="007712B0">
        <w:rPr>
          <w:rFonts w:ascii="Times New Roman" w:hAnsi="Times New Roman" w:cs="Times New Roman"/>
          <w:sz w:val="24"/>
          <w:szCs w:val="24"/>
        </w:rPr>
        <w:lastRenderedPageBreak/>
        <w:t>economic basis and benefit to whites</w:t>
      </w:r>
      <w:r w:rsidR="00D77374">
        <w:rPr>
          <w:rStyle w:val="FootnoteReference"/>
          <w:rFonts w:ascii="Times New Roman" w:hAnsi="Times New Roman" w:cs="Times New Roman"/>
          <w:sz w:val="24"/>
          <w:szCs w:val="24"/>
        </w:rPr>
        <w:footnoteReference w:id="18"/>
      </w:r>
      <w:r w:rsidR="00563090">
        <w:rPr>
          <w:rFonts w:ascii="Times New Roman" w:hAnsi="Times New Roman" w:cs="Times New Roman"/>
          <w:sz w:val="24"/>
          <w:szCs w:val="24"/>
        </w:rPr>
        <w:t xml:space="preserve">. </w:t>
      </w:r>
      <w:r w:rsidR="00A13A1F">
        <w:rPr>
          <w:rFonts w:ascii="Times New Roman" w:hAnsi="Times New Roman" w:cs="Times New Roman"/>
          <w:sz w:val="24"/>
          <w:szCs w:val="24"/>
        </w:rPr>
        <w:t xml:space="preserve"> </w:t>
      </w:r>
      <w:r w:rsidR="008073F6">
        <w:rPr>
          <w:rFonts w:ascii="Times New Roman" w:hAnsi="Times New Roman" w:cs="Times New Roman"/>
          <w:sz w:val="24"/>
          <w:szCs w:val="24"/>
        </w:rPr>
        <w:t>While anti-liberalism is more activist</w:t>
      </w:r>
      <w:r w:rsidR="0039335A">
        <w:rPr>
          <w:rFonts w:ascii="Times New Roman" w:hAnsi="Times New Roman" w:cs="Times New Roman"/>
          <w:sz w:val="24"/>
          <w:szCs w:val="24"/>
        </w:rPr>
        <w:t xml:space="preserve"> (conservatives like </w:t>
      </w:r>
      <w:proofErr w:type="spellStart"/>
      <w:r w:rsidR="0039335A">
        <w:rPr>
          <w:rFonts w:ascii="Times New Roman" w:hAnsi="Times New Roman" w:cs="Times New Roman"/>
          <w:sz w:val="24"/>
          <w:szCs w:val="24"/>
        </w:rPr>
        <w:t>Cobo</w:t>
      </w:r>
      <w:proofErr w:type="spellEnd"/>
      <w:r w:rsidR="0039335A">
        <w:rPr>
          <w:rFonts w:ascii="Times New Roman" w:hAnsi="Times New Roman" w:cs="Times New Roman"/>
          <w:sz w:val="24"/>
          <w:szCs w:val="24"/>
        </w:rPr>
        <w:t xml:space="preserve"> </w:t>
      </w:r>
      <w:r w:rsidR="005B4B80">
        <w:rPr>
          <w:rFonts w:ascii="Times New Roman" w:hAnsi="Times New Roman" w:cs="Times New Roman"/>
          <w:sz w:val="24"/>
          <w:szCs w:val="24"/>
        </w:rPr>
        <w:t>quickly</w:t>
      </w:r>
      <w:r w:rsidR="00B62870">
        <w:rPr>
          <w:rFonts w:ascii="Times New Roman" w:hAnsi="Times New Roman" w:cs="Times New Roman"/>
          <w:sz w:val="24"/>
          <w:szCs w:val="24"/>
        </w:rPr>
        <w:t xml:space="preserve"> put </w:t>
      </w:r>
      <w:r w:rsidR="00AA45D7">
        <w:rPr>
          <w:rFonts w:ascii="Times New Roman" w:hAnsi="Times New Roman" w:cs="Times New Roman"/>
          <w:sz w:val="24"/>
          <w:szCs w:val="24"/>
        </w:rPr>
        <w:t xml:space="preserve">barriers </w:t>
      </w:r>
      <w:r w:rsidR="00B62870">
        <w:rPr>
          <w:rFonts w:ascii="Times New Roman" w:hAnsi="Times New Roman" w:cs="Times New Roman"/>
          <w:sz w:val="24"/>
          <w:szCs w:val="24"/>
        </w:rPr>
        <w:t>on the expansion of public housing</w:t>
      </w:r>
      <w:r w:rsidR="00B62870">
        <w:rPr>
          <w:rStyle w:val="FootnoteReference"/>
          <w:rFonts w:ascii="Times New Roman" w:hAnsi="Times New Roman" w:cs="Times New Roman"/>
          <w:sz w:val="24"/>
          <w:szCs w:val="24"/>
        </w:rPr>
        <w:footnoteReference w:id="19"/>
      </w:r>
      <w:r w:rsidR="005B4B80">
        <w:rPr>
          <w:rFonts w:ascii="Times New Roman" w:hAnsi="Times New Roman" w:cs="Times New Roman"/>
          <w:sz w:val="24"/>
          <w:szCs w:val="24"/>
        </w:rPr>
        <w:t>)</w:t>
      </w:r>
      <w:r w:rsidR="008073F6">
        <w:rPr>
          <w:rFonts w:ascii="Times New Roman" w:hAnsi="Times New Roman" w:cs="Times New Roman"/>
          <w:sz w:val="24"/>
          <w:szCs w:val="24"/>
        </w:rPr>
        <w:t>, race liberal</w:t>
      </w:r>
      <w:r w:rsidR="007F6B67">
        <w:rPr>
          <w:rFonts w:ascii="Times New Roman" w:hAnsi="Times New Roman" w:cs="Times New Roman"/>
          <w:sz w:val="24"/>
          <w:szCs w:val="24"/>
        </w:rPr>
        <w:t xml:space="preserve">s </w:t>
      </w:r>
      <w:r w:rsidR="007D7CF0">
        <w:rPr>
          <w:rFonts w:ascii="Times New Roman" w:hAnsi="Times New Roman" w:cs="Times New Roman"/>
          <w:sz w:val="24"/>
          <w:szCs w:val="24"/>
        </w:rPr>
        <w:t xml:space="preserve">take </w:t>
      </w:r>
      <w:r w:rsidR="008073F6">
        <w:rPr>
          <w:rFonts w:ascii="Times New Roman" w:hAnsi="Times New Roman" w:cs="Times New Roman"/>
          <w:sz w:val="24"/>
          <w:szCs w:val="24"/>
        </w:rPr>
        <w:t>gradualism as the best path toward equality</w:t>
      </w:r>
      <w:r w:rsidR="008073F6">
        <w:rPr>
          <w:rStyle w:val="FootnoteReference"/>
          <w:rFonts w:ascii="Times New Roman" w:hAnsi="Times New Roman" w:cs="Times New Roman"/>
          <w:sz w:val="24"/>
          <w:szCs w:val="24"/>
        </w:rPr>
        <w:footnoteReference w:id="20"/>
      </w:r>
      <w:r w:rsidR="007F6B67">
        <w:rPr>
          <w:rFonts w:ascii="Times New Roman" w:hAnsi="Times New Roman" w:cs="Times New Roman"/>
          <w:sz w:val="24"/>
          <w:szCs w:val="24"/>
        </w:rPr>
        <w:t xml:space="preserve"> due to a belief</w:t>
      </w:r>
      <w:r w:rsidR="008073F6">
        <w:rPr>
          <w:rFonts w:ascii="Times New Roman" w:hAnsi="Times New Roman" w:cs="Times New Roman"/>
          <w:sz w:val="24"/>
          <w:szCs w:val="24"/>
        </w:rPr>
        <w:t xml:space="preserve"> that African-Americans are natural freeloaders</w:t>
      </w:r>
      <w:ins w:id="7" w:author="Tyran Steward" w:date="2019-03-17T15:14:00Z">
        <w:r w:rsidR="00CA682A">
          <w:rPr>
            <w:rFonts w:ascii="Times New Roman" w:hAnsi="Times New Roman" w:cs="Times New Roman"/>
            <w:sz w:val="24"/>
            <w:szCs w:val="24"/>
          </w:rPr>
          <w:t>.</w:t>
        </w:r>
      </w:ins>
      <w:r w:rsidR="008073F6">
        <w:rPr>
          <w:rStyle w:val="FootnoteReference"/>
          <w:rFonts w:ascii="Times New Roman" w:hAnsi="Times New Roman" w:cs="Times New Roman"/>
          <w:sz w:val="24"/>
          <w:szCs w:val="24"/>
        </w:rPr>
        <w:footnoteReference w:id="21"/>
      </w:r>
      <w:del w:id="8" w:author="Tyran Steward" w:date="2019-03-17T15:14:00Z">
        <w:r w:rsidR="008073F6" w:rsidDel="00CA682A">
          <w:rPr>
            <w:rFonts w:ascii="Times New Roman" w:hAnsi="Times New Roman" w:cs="Times New Roman"/>
            <w:sz w:val="24"/>
            <w:szCs w:val="24"/>
          </w:rPr>
          <w:delText>.</w:delText>
        </w:r>
      </w:del>
      <w:r w:rsidR="008073F6">
        <w:rPr>
          <w:rFonts w:ascii="Times New Roman" w:hAnsi="Times New Roman" w:cs="Times New Roman"/>
          <w:sz w:val="24"/>
          <w:szCs w:val="24"/>
        </w:rPr>
        <w:t xml:space="preserve">  </w:t>
      </w:r>
      <w:r w:rsidR="00A13A1F">
        <w:rPr>
          <w:rFonts w:ascii="Times New Roman" w:hAnsi="Times New Roman" w:cs="Times New Roman"/>
          <w:sz w:val="24"/>
          <w:szCs w:val="24"/>
        </w:rPr>
        <w:t xml:space="preserve">As a result, black activists </w:t>
      </w:r>
      <w:r w:rsidR="00C9004D">
        <w:rPr>
          <w:rFonts w:ascii="Times New Roman" w:hAnsi="Times New Roman" w:cs="Times New Roman"/>
          <w:sz w:val="24"/>
          <w:szCs w:val="24"/>
        </w:rPr>
        <w:t>use</w:t>
      </w:r>
      <w:r w:rsidR="00A13A1F">
        <w:rPr>
          <w:rFonts w:ascii="Times New Roman" w:hAnsi="Times New Roman" w:cs="Times New Roman"/>
          <w:sz w:val="24"/>
          <w:szCs w:val="24"/>
        </w:rPr>
        <w:t xml:space="preserve"> this language</w:t>
      </w:r>
      <w:r w:rsidR="00DB64F2">
        <w:rPr>
          <w:rFonts w:ascii="Times New Roman" w:hAnsi="Times New Roman" w:cs="Times New Roman"/>
          <w:sz w:val="24"/>
          <w:szCs w:val="24"/>
        </w:rPr>
        <w:t xml:space="preserve"> to c</w:t>
      </w:r>
      <w:r w:rsidR="00025CE4">
        <w:rPr>
          <w:rFonts w:ascii="Times New Roman" w:hAnsi="Times New Roman" w:cs="Times New Roman"/>
          <w:sz w:val="24"/>
          <w:szCs w:val="24"/>
        </w:rPr>
        <w:t>hallenge</w:t>
      </w:r>
      <w:r w:rsidR="00DB64F2">
        <w:rPr>
          <w:rFonts w:ascii="Times New Roman" w:hAnsi="Times New Roman" w:cs="Times New Roman"/>
          <w:sz w:val="24"/>
          <w:szCs w:val="24"/>
        </w:rPr>
        <w:t xml:space="preserve"> race liberals</w:t>
      </w:r>
      <w:commentRangeStart w:id="9"/>
      <w:r w:rsidR="005973DD">
        <w:rPr>
          <w:rStyle w:val="FootnoteReference"/>
          <w:rFonts w:ascii="Times New Roman" w:hAnsi="Times New Roman" w:cs="Times New Roman"/>
          <w:sz w:val="24"/>
          <w:szCs w:val="24"/>
        </w:rPr>
        <w:footnoteReference w:id="22"/>
      </w:r>
      <w:commentRangeEnd w:id="9"/>
      <w:r w:rsidR="00CA682A">
        <w:rPr>
          <w:rStyle w:val="CommentReference"/>
        </w:rPr>
        <w:commentReference w:id="9"/>
      </w:r>
      <w:r w:rsidR="00B90891">
        <w:rPr>
          <w:rFonts w:ascii="Times New Roman" w:hAnsi="Times New Roman" w:cs="Times New Roman"/>
          <w:sz w:val="24"/>
          <w:szCs w:val="24"/>
        </w:rPr>
        <w:t xml:space="preserve"> </w:t>
      </w:r>
      <w:r w:rsidR="00A81B93">
        <w:rPr>
          <w:rFonts w:ascii="Times New Roman" w:hAnsi="Times New Roman" w:cs="Times New Roman"/>
          <w:sz w:val="24"/>
          <w:szCs w:val="24"/>
        </w:rPr>
        <w:t xml:space="preserve">in their </w:t>
      </w:r>
      <w:r w:rsidR="00B90891">
        <w:rPr>
          <w:rFonts w:ascii="Times New Roman" w:hAnsi="Times New Roman" w:cs="Times New Roman"/>
          <w:sz w:val="24"/>
          <w:szCs w:val="24"/>
        </w:rPr>
        <w:t>claim that the North</w:t>
      </w:r>
      <w:r w:rsidR="00B62870">
        <w:rPr>
          <w:rFonts w:ascii="Times New Roman" w:hAnsi="Times New Roman" w:cs="Times New Roman"/>
          <w:sz w:val="24"/>
          <w:szCs w:val="24"/>
        </w:rPr>
        <w:t xml:space="preserve"> </w:t>
      </w:r>
      <w:r w:rsidR="00025CE4">
        <w:rPr>
          <w:rFonts w:ascii="Times New Roman" w:hAnsi="Times New Roman" w:cs="Times New Roman"/>
          <w:sz w:val="24"/>
          <w:szCs w:val="24"/>
        </w:rPr>
        <w:t>i</w:t>
      </w:r>
      <w:r w:rsidR="00B90891">
        <w:rPr>
          <w:rFonts w:ascii="Times New Roman" w:hAnsi="Times New Roman" w:cs="Times New Roman"/>
          <w:sz w:val="24"/>
          <w:szCs w:val="24"/>
        </w:rPr>
        <w:t>s the land of racial freedom</w:t>
      </w:r>
      <w:ins w:id="10" w:author="Tyran Steward" w:date="2019-03-17T15:13:00Z">
        <w:r w:rsidR="00CA682A">
          <w:rPr>
            <w:rFonts w:ascii="Times New Roman" w:hAnsi="Times New Roman" w:cs="Times New Roman"/>
            <w:sz w:val="24"/>
            <w:szCs w:val="24"/>
          </w:rPr>
          <w:t>.</w:t>
        </w:r>
      </w:ins>
      <w:r w:rsidR="00B90891">
        <w:rPr>
          <w:rStyle w:val="FootnoteReference"/>
          <w:rFonts w:ascii="Times New Roman" w:hAnsi="Times New Roman" w:cs="Times New Roman"/>
          <w:sz w:val="24"/>
          <w:szCs w:val="24"/>
        </w:rPr>
        <w:footnoteReference w:id="23"/>
      </w:r>
      <w:del w:id="11" w:author="Tyran Steward" w:date="2019-03-17T15:14:00Z">
        <w:r w:rsidR="00B90891" w:rsidDel="00CA682A">
          <w:rPr>
            <w:rFonts w:ascii="Times New Roman" w:hAnsi="Times New Roman" w:cs="Times New Roman"/>
            <w:sz w:val="24"/>
            <w:szCs w:val="24"/>
          </w:rPr>
          <w:delText>.</w:delText>
        </w:r>
      </w:del>
      <w:r w:rsidR="00B90891">
        <w:rPr>
          <w:rFonts w:ascii="Times New Roman" w:hAnsi="Times New Roman" w:cs="Times New Roman"/>
          <w:sz w:val="24"/>
          <w:szCs w:val="24"/>
        </w:rPr>
        <w:t xml:space="preserve">  </w:t>
      </w:r>
      <w:r w:rsidR="00FF5407">
        <w:rPr>
          <w:rFonts w:ascii="Times New Roman" w:hAnsi="Times New Roman" w:cs="Times New Roman"/>
          <w:sz w:val="24"/>
          <w:szCs w:val="24"/>
        </w:rPr>
        <w:t>For example, the Sweet family</w:t>
      </w:r>
      <w:r w:rsidR="00A03F61">
        <w:rPr>
          <w:rFonts w:ascii="Times New Roman" w:hAnsi="Times New Roman" w:cs="Times New Roman"/>
          <w:sz w:val="24"/>
          <w:szCs w:val="24"/>
        </w:rPr>
        <w:t xml:space="preserve">’s defense uses </w:t>
      </w:r>
      <w:r w:rsidR="00FF5407">
        <w:rPr>
          <w:rFonts w:ascii="Times New Roman" w:hAnsi="Times New Roman" w:cs="Times New Roman"/>
          <w:sz w:val="24"/>
          <w:szCs w:val="24"/>
        </w:rPr>
        <w:t>respectability and the language of rights</w:t>
      </w:r>
      <w:ins w:id="12" w:author="Tyran Steward" w:date="2019-03-17T15:13:00Z">
        <w:r w:rsidR="00CA682A">
          <w:rPr>
            <w:rFonts w:ascii="Times New Roman" w:hAnsi="Times New Roman" w:cs="Times New Roman"/>
            <w:sz w:val="24"/>
            <w:szCs w:val="24"/>
          </w:rPr>
          <w:t>.</w:t>
        </w:r>
      </w:ins>
      <w:r w:rsidR="00B87BA7">
        <w:rPr>
          <w:rStyle w:val="FootnoteReference"/>
          <w:rFonts w:ascii="Times New Roman" w:hAnsi="Times New Roman" w:cs="Times New Roman"/>
          <w:sz w:val="24"/>
          <w:szCs w:val="24"/>
        </w:rPr>
        <w:footnoteReference w:id="24"/>
      </w:r>
      <w:del w:id="13" w:author="Tyran Steward" w:date="2019-03-17T15:13:00Z">
        <w:r w:rsidR="008073F6" w:rsidDel="00CA682A">
          <w:rPr>
            <w:rFonts w:ascii="Times New Roman" w:hAnsi="Times New Roman" w:cs="Times New Roman"/>
            <w:sz w:val="24"/>
            <w:szCs w:val="24"/>
          </w:rPr>
          <w:delText>.</w:delText>
        </w:r>
      </w:del>
      <w:r w:rsidR="008073F6">
        <w:rPr>
          <w:rFonts w:ascii="Times New Roman" w:hAnsi="Times New Roman" w:cs="Times New Roman"/>
          <w:sz w:val="24"/>
          <w:szCs w:val="24"/>
        </w:rPr>
        <w:t xml:space="preserve">  </w:t>
      </w:r>
    </w:p>
    <w:p w14:paraId="46A5F879" w14:textId="0E7887EF" w:rsidR="00B54CD2" w:rsidRDefault="00882004" w:rsidP="008073F6">
      <w:pPr>
        <w:spacing w:after="0" w:line="480" w:lineRule="auto"/>
        <w:ind w:firstLine="720"/>
        <w:rPr>
          <w:rFonts w:ascii="Times New Roman" w:hAnsi="Times New Roman" w:cs="Times New Roman"/>
          <w:sz w:val="24"/>
          <w:szCs w:val="24"/>
        </w:rPr>
      </w:pPr>
      <w:commentRangeStart w:id="14"/>
      <w:r>
        <w:rPr>
          <w:rFonts w:ascii="Times New Roman" w:hAnsi="Times New Roman" w:cs="Times New Roman"/>
          <w:sz w:val="24"/>
          <w:szCs w:val="24"/>
        </w:rPr>
        <w:t>One key difference to note is that while race liberals view government intervention in the context of political utility</w:t>
      </w:r>
      <w:r w:rsidR="00C57343">
        <w:rPr>
          <w:rFonts w:ascii="Times New Roman" w:hAnsi="Times New Roman" w:cs="Times New Roman"/>
          <w:sz w:val="24"/>
          <w:szCs w:val="24"/>
        </w:rPr>
        <w:t xml:space="preserve"> and intentionally limit</w:t>
      </w:r>
      <w:r>
        <w:rPr>
          <w:rFonts w:ascii="Times New Roman" w:hAnsi="Times New Roman" w:cs="Times New Roman"/>
          <w:sz w:val="24"/>
          <w:szCs w:val="24"/>
        </w:rPr>
        <w:t xml:space="preserve"> </w:t>
      </w:r>
      <w:r w:rsidR="00915DB7">
        <w:rPr>
          <w:rFonts w:ascii="Times New Roman" w:hAnsi="Times New Roman" w:cs="Times New Roman"/>
          <w:sz w:val="24"/>
          <w:szCs w:val="24"/>
        </w:rPr>
        <w:t>government institutions</w:t>
      </w:r>
      <w:r w:rsidR="00B54CD2">
        <w:rPr>
          <w:rFonts w:ascii="Times New Roman" w:hAnsi="Times New Roman" w:cs="Times New Roman"/>
          <w:sz w:val="24"/>
          <w:szCs w:val="24"/>
        </w:rPr>
        <w:t xml:space="preserve"> (as in the case of </w:t>
      </w:r>
      <w:r w:rsidR="00907F15">
        <w:rPr>
          <w:rFonts w:ascii="Times New Roman" w:hAnsi="Times New Roman" w:cs="Times New Roman"/>
          <w:sz w:val="24"/>
          <w:szCs w:val="24"/>
        </w:rPr>
        <w:t>Smith</w:t>
      </w:r>
      <w:r w:rsidR="00907F15">
        <w:rPr>
          <w:rStyle w:val="FootnoteReference"/>
          <w:rFonts w:ascii="Times New Roman" w:hAnsi="Times New Roman" w:cs="Times New Roman"/>
          <w:sz w:val="24"/>
          <w:szCs w:val="24"/>
        </w:rPr>
        <w:footnoteReference w:id="25"/>
      </w:r>
      <w:r w:rsidR="00265C7F">
        <w:rPr>
          <w:rFonts w:ascii="Times New Roman" w:hAnsi="Times New Roman" w:cs="Times New Roman"/>
          <w:sz w:val="24"/>
          <w:szCs w:val="24"/>
        </w:rPr>
        <w:t xml:space="preserve">), </w:t>
      </w:r>
      <w:commentRangeEnd w:id="14"/>
      <w:r w:rsidR="00CA682A">
        <w:rPr>
          <w:rStyle w:val="CommentReference"/>
        </w:rPr>
        <w:commentReference w:id="14"/>
      </w:r>
      <w:commentRangeStart w:id="15"/>
      <w:r w:rsidR="00265C7F">
        <w:rPr>
          <w:rFonts w:ascii="Times New Roman" w:hAnsi="Times New Roman" w:cs="Times New Roman"/>
          <w:sz w:val="24"/>
          <w:szCs w:val="24"/>
        </w:rPr>
        <w:t xml:space="preserve">anti-liberals </w:t>
      </w:r>
      <w:r w:rsidR="00ED24D8">
        <w:rPr>
          <w:rFonts w:ascii="Times New Roman" w:hAnsi="Times New Roman" w:cs="Times New Roman"/>
          <w:sz w:val="24"/>
          <w:szCs w:val="24"/>
        </w:rPr>
        <w:t xml:space="preserve">want government entities instituted specifically to halt and contain the </w:t>
      </w:r>
      <w:r w:rsidR="00EE3236">
        <w:rPr>
          <w:rFonts w:ascii="Times New Roman" w:hAnsi="Times New Roman" w:cs="Times New Roman"/>
          <w:sz w:val="24"/>
          <w:szCs w:val="24"/>
        </w:rPr>
        <w:t xml:space="preserve">spread of the African-American middle class.  </w:t>
      </w:r>
      <w:commentRangeEnd w:id="15"/>
      <w:r w:rsidR="00CA682A">
        <w:rPr>
          <w:rStyle w:val="CommentReference"/>
        </w:rPr>
        <w:commentReference w:id="15"/>
      </w:r>
      <w:r w:rsidR="004A1A12">
        <w:rPr>
          <w:rFonts w:ascii="Times New Roman" w:hAnsi="Times New Roman" w:cs="Times New Roman"/>
          <w:sz w:val="24"/>
          <w:szCs w:val="24"/>
        </w:rPr>
        <w:t xml:space="preserve">In Detroit, </w:t>
      </w:r>
      <w:r w:rsidR="00CE6C6B">
        <w:rPr>
          <w:rFonts w:ascii="Times New Roman" w:hAnsi="Times New Roman" w:cs="Times New Roman"/>
          <w:sz w:val="24"/>
          <w:szCs w:val="24"/>
        </w:rPr>
        <w:t>real estate brokers and the federal government partner</w:t>
      </w:r>
      <w:ins w:id="16" w:author="Tyran Steward" w:date="2019-03-17T15:14:00Z">
        <w:r w:rsidR="00CA682A">
          <w:rPr>
            <w:rFonts w:ascii="Times New Roman" w:hAnsi="Times New Roman" w:cs="Times New Roman"/>
            <w:sz w:val="24"/>
            <w:szCs w:val="24"/>
          </w:rPr>
          <w:t>ed</w:t>
        </w:r>
      </w:ins>
      <w:r w:rsidR="00CE6C6B">
        <w:rPr>
          <w:rFonts w:ascii="Times New Roman" w:hAnsi="Times New Roman" w:cs="Times New Roman"/>
          <w:sz w:val="24"/>
          <w:szCs w:val="24"/>
        </w:rPr>
        <w:t xml:space="preserve"> to perpetuate segregated neighborhoods</w:t>
      </w:r>
      <w:r w:rsidR="00CE6C6B">
        <w:rPr>
          <w:rStyle w:val="FootnoteReference"/>
          <w:rFonts w:ascii="Times New Roman" w:hAnsi="Times New Roman" w:cs="Times New Roman"/>
          <w:sz w:val="24"/>
          <w:szCs w:val="24"/>
        </w:rPr>
        <w:footnoteReference w:id="26"/>
      </w:r>
      <w:r w:rsidR="00B4708E">
        <w:rPr>
          <w:rFonts w:ascii="Times New Roman" w:hAnsi="Times New Roman" w:cs="Times New Roman"/>
          <w:sz w:val="24"/>
          <w:szCs w:val="24"/>
        </w:rPr>
        <w:t xml:space="preserve">. </w:t>
      </w:r>
      <w:r w:rsidR="00003C85">
        <w:rPr>
          <w:rFonts w:ascii="Times New Roman" w:hAnsi="Times New Roman" w:cs="Times New Roman"/>
          <w:sz w:val="24"/>
          <w:szCs w:val="24"/>
        </w:rPr>
        <w:t xml:space="preserve"> While both frameworks </w:t>
      </w:r>
      <w:r w:rsidR="00AD635D">
        <w:rPr>
          <w:rFonts w:ascii="Times New Roman" w:hAnsi="Times New Roman" w:cs="Times New Roman"/>
          <w:sz w:val="24"/>
          <w:szCs w:val="24"/>
        </w:rPr>
        <w:t xml:space="preserve">are a form of victimization and shifting </w:t>
      </w:r>
      <w:r w:rsidR="00003C85">
        <w:rPr>
          <w:rFonts w:ascii="Times New Roman" w:hAnsi="Times New Roman" w:cs="Times New Roman"/>
          <w:sz w:val="24"/>
          <w:szCs w:val="24"/>
        </w:rPr>
        <w:t xml:space="preserve">blame, </w:t>
      </w:r>
      <w:r w:rsidR="00490C8F">
        <w:rPr>
          <w:rFonts w:ascii="Times New Roman" w:hAnsi="Times New Roman" w:cs="Times New Roman"/>
          <w:sz w:val="24"/>
          <w:szCs w:val="24"/>
        </w:rPr>
        <w:t xml:space="preserve">northern racial liberalism </w:t>
      </w:r>
      <w:r w:rsidR="00AB2D66">
        <w:rPr>
          <w:rFonts w:ascii="Times New Roman" w:hAnsi="Times New Roman" w:cs="Times New Roman"/>
          <w:sz w:val="24"/>
          <w:szCs w:val="24"/>
        </w:rPr>
        <w:t xml:space="preserve">is </w:t>
      </w:r>
      <w:r w:rsidR="00BB2BBC">
        <w:rPr>
          <w:rFonts w:ascii="Times New Roman" w:hAnsi="Times New Roman" w:cs="Times New Roman"/>
          <w:sz w:val="24"/>
          <w:szCs w:val="24"/>
        </w:rPr>
        <w:t>the</w:t>
      </w:r>
      <w:r w:rsidR="00AB2D66">
        <w:rPr>
          <w:rFonts w:ascii="Times New Roman" w:hAnsi="Times New Roman" w:cs="Times New Roman"/>
          <w:sz w:val="24"/>
          <w:szCs w:val="24"/>
        </w:rPr>
        <w:t xml:space="preserve"> general reluctance to</w:t>
      </w:r>
      <w:r w:rsidR="00490C8F">
        <w:rPr>
          <w:rFonts w:ascii="Times New Roman" w:hAnsi="Times New Roman" w:cs="Times New Roman"/>
          <w:sz w:val="24"/>
          <w:szCs w:val="24"/>
        </w:rPr>
        <w:t xml:space="preserve"> advocate for social integration</w:t>
      </w:r>
      <w:r w:rsidR="00490C8F">
        <w:rPr>
          <w:rStyle w:val="FootnoteReference"/>
          <w:rFonts w:ascii="Times New Roman" w:hAnsi="Times New Roman" w:cs="Times New Roman"/>
          <w:sz w:val="24"/>
          <w:szCs w:val="24"/>
        </w:rPr>
        <w:footnoteReference w:id="27"/>
      </w:r>
      <w:r w:rsidR="00AB2D66">
        <w:rPr>
          <w:rFonts w:ascii="Times New Roman" w:hAnsi="Times New Roman" w:cs="Times New Roman"/>
          <w:sz w:val="24"/>
          <w:szCs w:val="24"/>
        </w:rPr>
        <w:t xml:space="preserve"> while anti-liberalism </w:t>
      </w:r>
      <w:r w:rsidR="00BB2BBC">
        <w:rPr>
          <w:rFonts w:ascii="Times New Roman" w:hAnsi="Times New Roman" w:cs="Times New Roman"/>
          <w:sz w:val="24"/>
          <w:szCs w:val="24"/>
        </w:rPr>
        <w:t>is advocacy</w:t>
      </w:r>
      <w:r w:rsidR="00AB2D66">
        <w:rPr>
          <w:rFonts w:ascii="Times New Roman" w:hAnsi="Times New Roman" w:cs="Times New Roman"/>
          <w:sz w:val="24"/>
          <w:szCs w:val="24"/>
        </w:rPr>
        <w:t xml:space="preserve"> against it</w:t>
      </w:r>
      <w:r w:rsidR="00490C8F">
        <w:rPr>
          <w:rFonts w:ascii="Times New Roman" w:hAnsi="Times New Roman" w:cs="Times New Roman"/>
          <w:sz w:val="24"/>
          <w:szCs w:val="24"/>
        </w:rPr>
        <w:t xml:space="preserve">.  </w:t>
      </w:r>
      <w:r w:rsidR="003E2D2B">
        <w:rPr>
          <w:rFonts w:ascii="Times New Roman" w:hAnsi="Times New Roman" w:cs="Times New Roman"/>
          <w:sz w:val="24"/>
          <w:szCs w:val="24"/>
        </w:rPr>
        <w:t>Anti-liberals explicitly perceive African-Americans as a threat to</w:t>
      </w:r>
      <w:r w:rsidR="00452E1B">
        <w:rPr>
          <w:rFonts w:ascii="Times New Roman" w:hAnsi="Times New Roman" w:cs="Times New Roman"/>
          <w:sz w:val="24"/>
          <w:szCs w:val="24"/>
        </w:rPr>
        <w:t xml:space="preserve"> their property, stability and livelihood</w:t>
      </w:r>
      <w:r w:rsidR="00452E1B">
        <w:rPr>
          <w:rStyle w:val="FootnoteReference"/>
          <w:rFonts w:ascii="Times New Roman" w:hAnsi="Times New Roman" w:cs="Times New Roman"/>
          <w:sz w:val="24"/>
          <w:szCs w:val="24"/>
        </w:rPr>
        <w:footnoteReference w:id="28"/>
      </w:r>
      <w:r w:rsidR="00452E1B">
        <w:rPr>
          <w:rFonts w:ascii="Times New Roman" w:hAnsi="Times New Roman" w:cs="Times New Roman"/>
          <w:sz w:val="24"/>
          <w:szCs w:val="24"/>
        </w:rPr>
        <w:t xml:space="preserve">.  </w:t>
      </w:r>
      <w:r w:rsidR="00AB2D66">
        <w:rPr>
          <w:rFonts w:ascii="Times New Roman" w:hAnsi="Times New Roman" w:cs="Times New Roman"/>
          <w:sz w:val="24"/>
          <w:szCs w:val="24"/>
        </w:rPr>
        <w:t xml:space="preserve">These frameworks have different methods </w:t>
      </w:r>
      <w:r w:rsidR="001C4B9B">
        <w:rPr>
          <w:rFonts w:ascii="Times New Roman" w:hAnsi="Times New Roman" w:cs="Times New Roman"/>
          <w:sz w:val="24"/>
          <w:szCs w:val="24"/>
        </w:rPr>
        <w:t xml:space="preserve">and opinions </w:t>
      </w:r>
      <w:r w:rsidR="00AB2D66">
        <w:rPr>
          <w:rFonts w:ascii="Times New Roman" w:hAnsi="Times New Roman" w:cs="Times New Roman"/>
          <w:sz w:val="24"/>
          <w:szCs w:val="24"/>
        </w:rPr>
        <w:t xml:space="preserve">but their </w:t>
      </w:r>
      <w:r w:rsidR="001C4B9B">
        <w:rPr>
          <w:rFonts w:ascii="Times New Roman" w:hAnsi="Times New Roman" w:cs="Times New Roman"/>
          <w:sz w:val="24"/>
          <w:szCs w:val="24"/>
        </w:rPr>
        <w:t>goals</w:t>
      </w:r>
      <w:r w:rsidR="00AB2D66">
        <w:rPr>
          <w:rFonts w:ascii="Times New Roman" w:hAnsi="Times New Roman" w:cs="Times New Roman"/>
          <w:sz w:val="24"/>
          <w:szCs w:val="24"/>
        </w:rPr>
        <w:t xml:space="preserve"> are largely the same</w:t>
      </w:r>
      <w:r w:rsidR="0095482B">
        <w:rPr>
          <w:rFonts w:ascii="Times New Roman" w:hAnsi="Times New Roman" w:cs="Times New Roman"/>
          <w:sz w:val="24"/>
          <w:szCs w:val="24"/>
        </w:rPr>
        <w:t xml:space="preserve">; the </w:t>
      </w:r>
      <w:r w:rsidR="0095482B">
        <w:rPr>
          <w:rFonts w:ascii="Times New Roman" w:hAnsi="Times New Roman" w:cs="Times New Roman"/>
          <w:sz w:val="24"/>
          <w:szCs w:val="24"/>
        </w:rPr>
        <w:lastRenderedPageBreak/>
        <w:t>effort to contain what is perceived as an urban crisis</w:t>
      </w:r>
      <w:r w:rsidR="00F1371F">
        <w:rPr>
          <w:rFonts w:ascii="Times New Roman" w:hAnsi="Times New Roman" w:cs="Times New Roman"/>
          <w:sz w:val="24"/>
          <w:szCs w:val="24"/>
        </w:rPr>
        <w:t xml:space="preserve"> by forcing civil rights activists to make concessions and compromises</w:t>
      </w:r>
      <w:r w:rsidR="006F4372">
        <w:rPr>
          <w:rFonts w:ascii="Times New Roman" w:hAnsi="Times New Roman" w:cs="Times New Roman"/>
          <w:sz w:val="24"/>
          <w:szCs w:val="24"/>
        </w:rPr>
        <w:t xml:space="preserve"> between what is morally good and what is politically </w:t>
      </w:r>
      <w:commentRangeStart w:id="17"/>
      <w:r w:rsidR="006F4372">
        <w:rPr>
          <w:rFonts w:ascii="Times New Roman" w:hAnsi="Times New Roman" w:cs="Times New Roman"/>
          <w:sz w:val="24"/>
          <w:szCs w:val="24"/>
        </w:rPr>
        <w:t>useful</w:t>
      </w:r>
      <w:commentRangeEnd w:id="17"/>
      <w:r w:rsidR="00CA682A">
        <w:rPr>
          <w:rStyle w:val="CommentReference"/>
        </w:rPr>
        <w:commentReference w:id="17"/>
      </w:r>
      <w:r w:rsidR="006F4372">
        <w:rPr>
          <w:rStyle w:val="FootnoteReference"/>
          <w:rFonts w:ascii="Times New Roman" w:hAnsi="Times New Roman" w:cs="Times New Roman"/>
          <w:sz w:val="24"/>
          <w:szCs w:val="24"/>
        </w:rPr>
        <w:footnoteReference w:id="29"/>
      </w:r>
      <w:r w:rsidR="00A224C5">
        <w:rPr>
          <w:rFonts w:ascii="Times New Roman" w:hAnsi="Times New Roman" w:cs="Times New Roman"/>
          <w:sz w:val="24"/>
          <w:szCs w:val="24"/>
        </w:rPr>
        <w:t>.</w:t>
      </w:r>
      <w:r w:rsidR="006F4372">
        <w:rPr>
          <w:rFonts w:ascii="Times New Roman" w:hAnsi="Times New Roman" w:cs="Times New Roman"/>
          <w:sz w:val="24"/>
          <w:szCs w:val="24"/>
        </w:rPr>
        <w:t xml:space="preserve">  </w:t>
      </w:r>
    </w:p>
    <w:p w14:paraId="6513ADE9" w14:textId="5094F2EA" w:rsidR="00A0235A" w:rsidRDefault="00A0235A">
      <w:pPr>
        <w:rPr>
          <w:rFonts w:ascii="Times New Roman" w:hAnsi="Times New Roman" w:cs="Times New Roman"/>
          <w:sz w:val="24"/>
          <w:szCs w:val="24"/>
        </w:rPr>
      </w:pPr>
    </w:p>
    <w:p w14:paraId="7D37ECAC" w14:textId="657F7160" w:rsidR="00F5128D" w:rsidRDefault="00F5128D">
      <w:pPr>
        <w:rPr>
          <w:rFonts w:ascii="Times New Roman" w:hAnsi="Times New Roman" w:cs="Times New Roman"/>
          <w:sz w:val="24"/>
          <w:szCs w:val="24"/>
        </w:rPr>
      </w:pPr>
      <w:r>
        <w:rPr>
          <w:rFonts w:ascii="Times New Roman" w:hAnsi="Times New Roman" w:cs="Times New Roman"/>
          <w:sz w:val="24"/>
          <w:szCs w:val="24"/>
        </w:rPr>
        <w:br w:type="page"/>
      </w:r>
    </w:p>
    <w:p w14:paraId="48D1FB25" w14:textId="0CBA2C3C" w:rsidR="009C2308" w:rsidRDefault="00AE5B46">
      <w:pPr>
        <w:rPr>
          <w:rFonts w:ascii="Times New Roman" w:hAnsi="Times New Roman" w:cs="Times New Roman"/>
          <w:b/>
          <w:sz w:val="24"/>
          <w:szCs w:val="24"/>
        </w:rPr>
      </w:pPr>
      <w:r>
        <w:rPr>
          <w:rFonts w:ascii="Times New Roman" w:hAnsi="Times New Roman" w:cs="Times New Roman"/>
          <w:b/>
          <w:sz w:val="24"/>
          <w:szCs w:val="24"/>
        </w:rPr>
        <w:lastRenderedPageBreak/>
        <w:t xml:space="preserve">References:  </w:t>
      </w:r>
    </w:p>
    <w:p w14:paraId="1E109963" w14:textId="77777777" w:rsidR="00D03832" w:rsidRDefault="00D03832" w:rsidP="002A70B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K. (2017).  </w:t>
      </w:r>
      <w:r>
        <w:rPr>
          <w:rFonts w:ascii="Times New Roman" w:hAnsi="Times New Roman" w:cs="Times New Roman"/>
          <w:i/>
          <w:iCs/>
          <w:sz w:val="24"/>
          <w:szCs w:val="24"/>
        </w:rPr>
        <w:t>Managing Inequality - Northern Racial Liberalism in Interwar Detroit</w:t>
      </w:r>
      <w:r>
        <w:rPr>
          <w:rFonts w:ascii="Times New Roman" w:hAnsi="Times New Roman" w:cs="Times New Roman"/>
          <w:sz w:val="24"/>
          <w:szCs w:val="24"/>
        </w:rPr>
        <w:t xml:space="preserve">.  New York and London: New York University Press.  </w:t>
      </w:r>
    </w:p>
    <w:p w14:paraId="14F55587" w14:textId="204E3AD7" w:rsidR="00AE5B46" w:rsidRDefault="002A70B5" w:rsidP="002A70B5">
      <w:pPr>
        <w:spacing w:after="0" w:line="480" w:lineRule="auto"/>
        <w:ind w:left="720" w:hanging="720"/>
        <w:rPr>
          <w:rFonts w:ascii="Times New Roman" w:hAnsi="Times New Roman" w:cs="Times New Roman"/>
          <w:sz w:val="24"/>
          <w:szCs w:val="24"/>
        </w:rPr>
      </w:pPr>
      <w:r w:rsidRPr="002A70B5">
        <w:rPr>
          <w:rFonts w:ascii="Times New Roman" w:hAnsi="Times New Roman" w:cs="Times New Roman"/>
          <w:sz w:val="24"/>
          <w:szCs w:val="24"/>
        </w:rPr>
        <w:t>Sugrue, Thomas J.</w:t>
      </w:r>
      <w:r w:rsidR="0019736B">
        <w:rPr>
          <w:rFonts w:ascii="Times New Roman" w:hAnsi="Times New Roman" w:cs="Times New Roman"/>
          <w:sz w:val="24"/>
          <w:szCs w:val="24"/>
        </w:rPr>
        <w:t xml:space="preserve">  </w:t>
      </w:r>
      <w:r w:rsidRPr="002A70B5">
        <w:rPr>
          <w:rFonts w:ascii="Times New Roman" w:hAnsi="Times New Roman" w:cs="Times New Roman"/>
          <w:i/>
          <w:iCs/>
          <w:sz w:val="24"/>
          <w:szCs w:val="24"/>
        </w:rPr>
        <w:t>The Origins of the Urban Crisis - Race and Inequality in Postwar Detroit</w:t>
      </w:r>
      <w:r w:rsidRPr="002A70B5">
        <w:rPr>
          <w:rFonts w:ascii="Times New Roman" w:hAnsi="Times New Roman" w:cs="Times New Roman"/>
          <w:sz w:val="24"/>
          <w:szCs w:val="24"/>
        </w:rPr>
        <w:t>.</w:t>
      </w:r>
      <w:r w:rsidR="0019736B">
        <w:rPr>
          <w:rFonts w:ascii="Times New Roman" w:hAnsi="Times New Roman" w:cs="Times New Roman"/>
          <w:sz w:val="24"/>
          <w:szCs w:val="24"/>
        </w:rPr>
        <w:t xml:space="preserve">  </w:t>
      </w:r>
      <w:r w:rsidRPr="002A70B5">
        <w:rPr>
          <w:rFonts w:ascii="Times New Roman" w:hAnsi="Times New Roman" w:cs="Times New Roman"/>
          <w:sz w:val="24"/>
          <w:szCs w:val="24"/>
        </w:rPr>
        <w:t xml:space="preserve">1st ed. Princeton, NJ: </w:t>
      </w:r>
      <w:r w:rsidR="0019736B">
        <w:rPr>
          <w:rFonts w:ascii="Times New Roman" w:hAnsi="Times New Roman" w:cs="Times New Roman"/>
          <w:sz w:val="24"/>
          <w:szCs w:val="24"/>
        </w:rPr>
        <w:t xml:space="preserve"> </w:t>
      </w:r>
      <w:r w:rsidRPr="002A70B5">
        <w:rPr>
          <w:rFonts w:ascii="Times New Roman" w:hAnsi="Times New Roman" w:cs="Times New Roman"/>
          <w:sz w:val="24"/>
          <w:szCs w:val="24"/>
        </w:rPr>
        <w:t>Princeton University Press, 2014.</w:t>
      </w:r>
      <w:r>
        <w:rPr>
          <w:rFonts w:ascii="Times New Roman" w:hAnsi="Times New Roman" w:cs="Times New Roman"/>
          <w:sz w:val="24"/>
          <w:szCs w:val="24"/>
        </w:rPr>
        <w:t xml:space="preserve">  </w:t>
      </w:r>
    </w:p>
    <w:p w14:paraId="40D636A1" w14:textId="77777777" w:rsidR="002A70B5" w:rsidRPr="00AE5B46" w:rsidRDefault="002A70B5">
      <w:pPr>
        <w:rPr>
          <w:rFonts w:ascii="Times New Roman" w:hAnsi="Times New Roman" w:cs="Times New Roman"/>
          <w:sz w:val="24"/>
          <w:szCs w:val="24"/>
        </w:rPr>
      </w:pPr>
    </w:p>
    <w:sectPr w:rsidR="002A70B5" w:rsidRPr="00AE5B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yran Steward" w:date="2019-03-17T15:09:00Z" w:initials="TS">
    <w:p w14:paraId="4D6F2C95" w14:textId="36C525AA" w:rsidR="00CA682A" w:rsidRDefault="00CA682A">
      <w:pPr>
        <w:pStyle w:val="CommentText"/>
      </w:pPr>
      <w:r>
        <w:rPr>
          <w:rStyle w:val="CommentReference"/>
        </w:rPr>
        <w:annotationRef/>
      </w:r>
      <w:r>
        <w:t>Place citation at the very end of the sentence outside the punctuation.</w:t>
      </w:r>
    </w:p>
  </w:comment>
  <w:comment w:id="6" w:author="Tyran Steward" w:date="2019-03-17T15:10:00Z" w:initials="TS">
    <w:p w14:paraId="4442C2F3" w14:textId="3FEEB91A" w:rsidR="00CA682A" w:rsidRDefault="00CA682A">
      <w:pPr>
        <w:pStyle w:val="CommentText"/>
      </w:pPr>
      <w:r>
        <w:rPr>
          <w:rStyle w:val="CommentReference"/>
        </w:rPr>
        <w:annotationRef/>
      </w:r>
      <w:r>
        <w:t>See previous note.</w:t>
      </w:r>
    </w:p>
  </w:comment>
  <w:comment w:id="9" w:author="Tyran Steward" w:date="2019-03-17T15:14:00Z" w:initials="TS">
    <w:p w14:paraId="2BA1C49A" w14:textId="46177D89" w:rsidR="00CA682A" w:rsidRDefault="00CA682A">
      <w:pPr>
        <w:pStyle w:val="CommentText"/>
      </w:pPr>
      <w:r>
        <w:rPr>
          <w:rStyle w:val="CommentReference"/>
        </w:rPr>
        <w:annotationRef/>
      </w:r>
      <w:r>
        <w:t>Again, just as a reminder, see earlier notes on where the citation should be placed.</w:t>
      </w:r>
    </w:p>
  </w:comment>
  <w:comment w:id="14" w:author="Tyran Steward" w:date="2019-03-17T15:12:00Z" w:initials="TS">
    <w:p w14:paraId="44400046" w14:textId="39E7DAAC" w:rsidR="00CA682A" w:rsidRDefault="00CA682A">
      <w:pPr>
        <w:pStyle w:val="CommentText"/>
      </w:pPr>
      <w:r>
        <w:rPr>
          <w:rStyle w:val="CommentReference"/>
        </w:rPr>
        <w:annotationRef/>
      </w:r>
      <w:r>
        <w:t xml:space="preserve">Yes, in some ways you could contend that they borrow from the classical form of liberalism that predated the 1930s when liberalism was redefined by the New Deal order. That classical form of liberalism was laissez-faire and believed that government should play a limited role. Here, northern race liberals argued the same—that they could support political equality for all but that the government should not interfere with existing political </w:t>
      </w:r>
      <w:proofErr w:type="spellStart"/>
      <w:r>
        <w:t>and</w:t>
      </w:r>
      <w:proofErr w:type="spellEnd"/>
      <w:r>
        <w:t xml:space="preserve"> social relations to enforce equality.</w:t>
      </w:r>
    </w:p>
  </w:comment>
  <w:comment w:id="15" w:author="Tyran Steward" w:date="2019-03-17T15:13:00Z" w:initials="TS">
    <w:p w14:paraId="0EBCCAAF" w14:textId="0FB661B0" w:rsidR="00CA682A" w:rsidRDefault="00CA682A">
      <w:pPr>
        <w:pStyle w:val="CommentText"/>
      </w:pPr>
      <w:r>
        <w:rPr>
          <w:rStyle w:val="CommentReference"/>
        </w:rPr>
        <w:annotationRef/>
      </w:r>
      <w:r>
        <w:t>Good, insightful point.</w:t>
      </w:r>
    </w:p>
  </w:comment>
  <w:comment w:id="17" w:author="Tyran Steward" w:date="2019-03-17T15:14:00Z" w:initials="TS">
    <w:p w14:paraId="022CD389" w14:textId="77777777" w:rsidR="00CA682A" w:rsidRDefault="00CA682A">
      <w:pPr>
        <w:pStyle w:val="CommentText"/>
      </w:pPr>
      <w:r>
        <w:rPr>
          <w:rStyle w:val="CommentReference"/>
        </w:rPr>
        <w:annotationRef/>
      </w:r>
      <w:r>
        <w:t>Dean, this is a solid paper. There are several grammatical errors and parts of your essay are a tad disjointed. But the arguments and your understanding of northern racial liberalism and antiliberalism are sound.</w:t>
      </w:r>
    </w:p>
    <w:p w14:paraId="1D84AC57" w14:textId="77777777" w:rsidR="00CA682A" w:rsidRDefault="00CA682A">
      <w:pPr>
        <w:pStyle w:val="CommentText"/>
      </w:pPr>
    </w:p>
    <w:p w14:paraId="2F7AB3F9" w14:textId="77777777" w:rsidR="00CA682A" w:rsidRDefault="00CA682A">
      <w:pPr>
        <w:pStyle w:val="CommentText"/>
      </w:pPr>
      <w:r>
        <w:t xml:space="preserve">Apart from your essay, I want to say that it has been a pleasure to instruct you. I have enjoyed having you in the class and I have enjoyed reading your work. I have especially appreciated the big questions that you love to ask. Whether it has been about the root causes of racism or the role of realtors in shaping racial inequality in housing, you have a knack for asking the kind of big questions that historians are constantly trying to answer. I encourage you to continue to ask those questions because they help to advance the discourse. Beyond this, I think you are a talented student and I wish you well in your continuing endeavors. </w:t>
      </w:r>
    </w:p>
    <w:p w14:paraId="57E8AF58" w14:textId="77777777" w:rsidR="00CA682A" w:rsidRDefault="00CA682A">
      <w:pPr>
        <w:pStyle w:val="CommentText"/>
      </w:pPr>
    </w:p>
    <w:p w14:paraId="410382DD" w14:textId="5B5697DD" w:rsidR="00CA682A" w:rsidRDefault="00CA682A">
      <w:pPr>
        <w:pStyle w:val="CommentText"/>
      </w:pPr>
      <w:r>
        <w:t xml:space="preserve">Grade: </w:t>
      </w:r>
      <w:r>
        <w:t>9.2/10</w:t>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6F2C95" w15:done="0"/>
  <w15:commentEx w15:paraId="4442C2F3" w15:done="0"/>
  <w15:commentEx w15:paraId="2BA1C49A" w15:done="0"/>
  <w15:commentEx w15:paraId="44400046" w15:done="0"/>
  <w15:commentEx w15:paraId="0EBCCAAF" w15:done="0"/>
  <w15:commentEx w15:paraId="410382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6F2C95" w16cid:durableId="2038E19F"/>
  <w16cid:commentId w16cid:paraId="4442C2F3" w16cid:durableId="2038E1CB"/>
  <w16cid:commentId w16cid:paraId="2BA1C49A" w16cid:durableId="2038E2C5"/>
  <w16cid:commentId w16cid:paraId="44400046" w16cid:durableId="2038E240"/>
  <w16cid:commentId w16cid:paraId="0EBCCAAF" w16cid:durableId="2038E2A2"/>
  <w16cid:commentId w16cid:paraId="410382DD" w16cid:durableId="2038E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2F95E" w14:textId="77777777" w:rsidR="00D0027A" w:rsidRDefault="00D0027A" w:rsidP="00697619">
      <w:pPr>
        <w:spacing w:after="0" w:line="240" w:lineRule="auto"/>
      </w:pPr>
      <w:r>
        <w:separator/>
      </w:r>
    </w:p>
  </w:endnote>
  <w:endnote w:type="continuationSeparator" w:id="0">
    <w:p w14:paraId="77D2B7B6" w14:textId="77777777" w:rsidR="00D0027A" w:rsidRDefault="00D0027A" w:rsidP="0069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F1D0" w14:textId="77777777" w:rsidR="00D0027A" w:rsidRDefault="00D0027A" w:rsidP="00697619">
      <w:pPr>
        <w:spacing w:after="0" w:line="240" w:lineRule="auto"/>
      </w:pPr>
      <w:r>
        <w:separator/>
      </w:r>
    </w:p>
  </w:footnote>
  <w:footnote w:type="continuationSeparator" w:id="0">
    <w:p w14:paraId="1C07D836" w14:textId="77777777" w:rsidR="00D0027A" w:rsidRDefault="00D0027A" w:rsidP="00697619">
      <w:pPr>
        <w:spacing w:after="0" w:line="240" w:lineRule="auto"/>
      </w:pPr>
      <w:r>
        <w:continuationSeparator/>
      </w:r>
    </w:p>
  </w:footnote>
  <w:footnote w:id="1">
    <w:p w14:paraId="060AA217" w14:textId="4A00E52E" w:rsidR="00B5059D" w:rsidRPr="00282692" w:rsidRDefault="00B5059D" w:rsidP="00B5059D">
      <w:pPr>
        <w:pStyle w:val="FootnoteText"/>
      </w:pPr>
      <w:r>
        <w:rPr>
          <w:rStyle w:val="FootnoteReference"/>
        </w:rPr>
        <w:footnoteRef/>
      </w:r>
      <w:r>
        <w:t xml:space="preserve"> Miller, </w:t>
      </w:r>
      <w:r w:rsidR="006871EA">
        <w:t xml:space="preserve">p. </w:t>
      </w:r>
      <w:r>
        <w:t xml:space="preserve">vii.  </w:t>
      </w:r>
      <w:r w:rsidR="00EC51F3">
        <w:t xml:space="preserve">Snow Flake Grigsby </w:t>
      </w:r>
      <w:r w:rsidR="00330506">
        <w:t>publishes statistical demonstrations</w:t>
      </w:r>
      <w:r w:rsidR="00EC51F3">
        <w:t xml:space="preserve"> </w:t>
      </w:r>
      <w:r w:rsidR="00420045">
        <w:t>showing that racial inequality exists</w:t>
      </w:r>
      <w:r w:rsidR="00282692">
        <w:t xml:space="preserve"> </w:t>
      </w:r>
      <w:r w:rsidR="00330506">
        <w:t xml:space="preserve">(p. 166).  </w:t>
      </w:r>
    </w:p>
  </w:footnote>
  <w:footnote w:id="2">
    <w:p w14:paraId="42941FF1" w14:textId="0293CBAB" w:rsidR="006E0A14" w:rsidRDefault="006E0A14">
      <w:pPr>
        <w:pStyle w:val="FootnoteText"/>
      </w:pPr>
      <w:r>
        <w:rPr>
          <w:rStyle w:val="FootnoteReference"/>
        </w:rPr>
        <w:footnoteRef/>
      </w:r>
      <w:r>
        <w:t xml:space="preserve"> We can see an example of this with </w:t>
      </w:r>
      <w:r w:rsidR="00D12E73">
        <w:t xml:space="preserve">Josephine </w:t>
      </w:r>
      <w:proofErr w:type="spellStart"/>
      <w:r>
        <w:t>Gomon</w:t>
      </w:r>
      <w:proofErr w:type="spellEnd"/>
      <w:r>
        <w:t xml:space="preserve"> (Miller p. 247) who </w:t>
      </w:r>
      <w:r w:rsidR="00D12E73">
        <w:t xml:space="preserve">supports the Sweets extensively but </w:t>
      </w:r>
      <w:r w:rsidR="00DF725B">
        <w:t xml:space="preserve">believes that if she pushes too hard for integration she will lose her position.  </w:t>
      </w:r>
      <w:r w:rsidR="006111FE">
        <w:t>Similarly, Detroit Mayor Jeffries is essentially persuaded (or intimidated) by rioters into going against black demands for municipal employment</w:t>
      </w:r>
      <w:r w:rsidR="00211AAC">
        <w:t xml:space="preserve">, effectively nullifying Grigsby’s efforts </w:t>
      </w:r>
      <w:r w:rsidR="006111FE">
        <w:t xml:space="preserve">(Sugrue p. 110).  </w:t>
      </w:r>
    </w:p>
  </w:footnote>
  <w:footnote w:id="3">
    <w:p w14:paraId="09D4EB51" w14:textId="5FCCA03E" w:rsidR="00242B85" w:rsidRDefault="00242B85">
      <w:pPr>
        <w:pStyle w:val="FootnoteText"/>
      </w:pPr>
      <w:r>
        <w:rPr>
          <w:rStyle w:val="FootnoteReference"/>
        </w:rPr>
        <w:footnoteRef/>
      </w:r>
      <w:r>
        <w:t xml:space="preserve"> Sugrue, </w:t>
      </w:r>
      <w:r w:rsidR="006871EA">
        <w:t xml:space="preserve">p. </w:t>
      </w:r>
      <w:r>
        <w:t xml:space="preserve">24.  </w:t>
      </w:r>
    </w:p>
  </w:footnote>
  <w:footnote w:id="4">
    <w:p w14:paraId="56DEA022" w14:textId="66E61CDB" w:rsidR="006E592B" w:rsidRDefault="006E592B">
      <w:pPr>
        <w:pStyle w:val="FootnoteText"/>
      </w:pPr>
      <w:r>
        <w:rPr>
          <w:rStyle w:val="FootnoteReference"/>
        </w:rPr>
        <w:footnoteRef/>
      </w:r>
      <w:r>
        <w:t xml:space="preserve"> Mil</w:t>
      </w:r>
      <w:r w:rsidR="006871EA">
        <w:t>ler, p.</w:t>
      </w:r>
      <w:r>
        <w:t xml:space="preserve"> 69</w:t>
      </w:r>
      <w:r w:rsidR="00AA4110">
        <w:t>-70</w:t>
      </w:r>
      <w:r>
        <w:t xml:space="preserve">.  </w:t>
      </w:r>
    </w:p>
  </w:footnote>
  <w:footnote w:id="5">
    <w:p w14:paraId="0E930905" w14:textId="29B0B540" w:rsidR="00224895" w:rsidRDefault="00224895">
      <w:pPr>
        <w:pStyle w:val="FootnoteText"/>
      </w:pPr>
      <w:r>
        <w:rPr>
          <w:rStyle w:val="FootnoteReference"/>
        </w:rPr>
        <w:footnoteRef/>
      </w:r>
      <w:r>
        <w:t xml:space="preserve"> </w:t>
      </w:r>
      <w:r w:rsidR="006871EA">
        <w:t xml:space="preserve">Ibid., p. </w:t>
      </w:r>
      <w:r>
        <w:t xml:space="preserve">265.  </w:t>
      </w:r>
    </w:p>
  </w:footnote>
  <w:footnote w:id="6">
    <w:p w14:paraId="2BDDD506" w14:textId="68700221" w:rsidR="00D35A15" w:rsidRDefault="00D35A15">
      <w:pPr>
        <w:pStyle w:val="FootnoteText"/>
      </w:pPr>
      <w:r>
        <w:rPr>
          <w:rStyle w:val="FootnoteReference"/>
        </w:rPr>
        <w:footnoteRef/>
      </w:r>
      <w:r>
        <w:t xml:space="preserve"> </w:t>
      </w:r>
      <w:r w:rsidR="006871EA">
        <w:t xml:space="preserve">Ibid., p. </w:t>
      </w:r>
      <w:r>
        <w:t xml:space="preserve">2-3.  </w:t>
      </w:r>
    </w:p>
  </w:footnote>
  <w:footnote w:id="7">
    <w:p w14:paraId="044A7EE9" w14:textId="4BE6CB1B" w:rsidR="00800DCF" w:rsidRDefault="00800DCF">
      <w:pPr>
        <w:pStyle w:val="FootnoteText"/>
      </w:pPr>
      <w:r>
        <w:rPr>
          <w:rStyle w:val="FootnoteReference"/>
        </w:rPr>
        <w:footnoteRef/>
      </w:r>
      <w:r>
        <w:t xml:space="preserve"> Miller, </w:t>
      </w:r>
      <w:r w:rsidR="006871EA">
        <w:t xml:space="preserve">p. </w:t>
      </w:r>
      <w:r>
        <w:t xml:space="preserve">4.  </w:t>
      </w:r>
    </w:p>
  </w:footnote>
  <w:footnote w:id="8">
    <w:p w14:paraId="01B1F9F9" w14:textId="2707635D" w:rsidR="00A05D34" w:rsidRDefault="00A05D34">
      <w:pPr>
        <w:pStyle w:val="FootnoteText"/>
      </w:pPr>
      <w:r>
        <w:rPr>
          <w:rStyle w:val="FootnoteReference"/>
        </w:rPr>
        <w:footnoteRef/>
      </w:r>
      <w:r>
        <w:t xml:space="preserve"> Sugrue, </w:t>
      </w:r>
      <w:r w:rsidR="006871EA">
        <w:t xml:space="preserve">p. </w:t>
      </w:r>
      <w:r>
        <w:t xml:space="preserve">46.  </w:t>
      </w:r>
    </w:p>
  </w:footnote>
  <w:footnote w:id="9">
    <w:p w14:paraId="729A6397" w14:textId="0484B8B6" w:rsidR="00F05115" w:rsidRDefault="00F05115">
      <w:pPr>
        <w:pStyle w:val="FootnoteText"/>
      </w:pPr>
      <w:r>
        <w:rPr>
          <w:rStyle w:val="FootnoteReference"/>
        </w:rPr>
        <w:footnoteRef/>
      </w:r>
      <w:r>
        <w:t xml:space="preserve"> </w:t>
      </w:r>
      <w:r w:rsidR="00F211D8">
        <w:t>Ibid.</w:t>
      </w:r>
      <w:r>
        <w:t xml:space="preserve">, </w:t>
      </w:r>
      <w:r w:rsidR="006871EA">
        <w:t xml:space="preserve">p. </w:t>
      </w:r>
      <w:r>
        <w:t xml:space="preserve">59.  </w:t>
      </w:r>
    </w:p>
  </w:footnote>
  <w:footnote w:id="10">
    <w:p w14:paraId="1232BF36" w14:textId="13828FB0" w:rsidR="00CD56C1" w:rsidRDefault="00CD56C1">
      <w:pPr>
        <w:pStyle w:val="FootnoteText"/>
      </w:pPr>
      <w:r>
        <w:rPr>
          <w:rStyle w:val="FootnoteReference"/>
        </w:rPr>
        <w:footnoteRef/>
      </w:r>
      <w:r>
        <w:t xml:space="preserve"> </w:t>
      </w:r>
      <w:r w:rsidR="00F211D8">
        <w:t>Ibid.</w:t>
      </w:r>
      <w:r>
        <w:t xml:space="preserve">, </w:t>
      </w:r>
      <w:r w:rsidR="006871EA">
        <w:t xml:space="preserve">p. </w:t>
      </w:r>
      <w:r>
        <w:t xml:space="preserve">60-61.  </w:t>
      </w:r>
    </w:p>
  </w:footnote>
  <w:footnote w:id="11">
    <w:p w14:paraId="5DA1E7A3" w14:textId="1AAF194C" w:rsidR="0005166D" w:rsidRDefault="0005166D">
      <w:pPr>
        <w:pStyle w:val="FootnoteText"/>
      </w:pPr>
      <w:r>
        <w:rPr>
          <w:rStyle w:val="FootnoteReference"/>
        </w:rPr>
        <w:footnoteRef/>
      </w:r>
      <w:r>
        <w:t xml:space="preserve"> </w:t>
      </w:r>
      <w:r w:rsidR="00F211D8">
        <w:t>Ibid.</w:t>
      </w:r>
      <w:r>
        <w:t xml:space="preserve">, </w:t>
      </w:r>
      <w:r w:rsidR="006871EA">
        <w:t xml:space="preserve">p. </w:t>
      </w:r>
      <w:r>
        <w:t xml:space="preserve">73.  </w:t>
      </w:r>
    </w:p>
  </w:footnote>
  <w:footnote w:id="12">
    <w:p w14:paraId="2454088B" w14:textId="5C6605FA" w:rsidR="00F2645A" w:rsidRDefault="00F2645A">
      <w:pPr>
        <w:pStyle w:val="FootnoteText"/>
      </w:pPr>
      <w:r>
        <w:rPr>
          <w:rStyle w:val="FootnoteReference"/>
        </w:rPr>
        <w:footnoteRef/>
      </w:r>
      <w:r>
        <w:t xml:space="preserve"> Just as northern race liberals use the language of respectability and uplift, Sugrue notes (p. 227) that </w:t>
      </w:r>
      <w:r w:rsidR="003D4D37">
        <w:t>homeowners use</w:t>
      </w:r>
      <w:r w:rsidR="00773323">
        <w:t xml:space="preserve"> </w:t>
      </w:r>
      <w:r w:rsidR="003D4D37">
        <w:t xml:space="preserve">the language of individual rights and freedom of choice to perpetuate residential segregation.  </w:t>
      </w:r>
    </w:p>
  </w:footnote>
  <w:footnote w:id="13">
    <w:p w14:paraId="04700C0A" w14:textId="3E95D5D2" w:rsidR="004718D0" w:rsidRDefault="004718D0">
      <w:pPr>
        <w:pStyle w:val="FootnoteText"/>
      </w:pPr>
      <w:r>
        <w:rPr>
          <w:rStyle w:val="FootnoteReference"/>
        </w:rPr>
        <w:footnoteRef/>
      </w:r>
      <w:r>
        <w:t xml:space="preserve"> Miller, </w:t>
      </w:r>
      <w:r w:rsidR="006871EA">
        <w:t xml:space="preserve">p. </w:t>
      </w:r>
      <w:r>
        <w:t xml:space="preserve">5-6.  </w:t>
      </w:r>
    </w:p>
  </w:footnote>
  <w:footnote w:id="14">
    <w:p w14:paraId="008AF634" w14:textId="787C9742" w:rsidR="002904F8" w:rsidRDefault="002904F8">
      <w:pPr>
        <w:pStyle w:val="FootnoteText"/>
      </w:pPr>
      <w:r>
        <w:rPr>
          <w:rStyle w:val="FootnoteReference"/>
        </w:rPr>
        <w:footnoteRef/>
      </w:r>
      <w:r>
        <w:t xml:space="preserve"> </w:t>
      </w:r>
      <w:r w:rsidR="008D23D5">
        <w:t>Ibid.</w:t>
      </w:r>
      <w:r w:rsidR="0015339C">
        <w:t>,</w:t>
      </w:r>
      <w:r>
        <w:t xml:space="preserve"> </w:t>
      </w:r>
      <w:r w:rsidR="008D23D5">
        <w:t xml:space="preserve">p. </w:t>
      </w:r>
      <w:r>
        <w:t xml:space="preserve">6.  </w:t>
      </w:r>
    </w:p>
  </w:footnote>
  <w:footnote w:id="15">
    <w:p w14:paraId="7DAA77BF" w14:textId="195026CD" w:rsidR="001E1DC1" w:rsidRDefault="001E1DC1">
      <w:pPr>
        <w:pStyle w:val="FootnoteText"/>
      </w:pPr>
      <w:r>
        <w:rPr>
          <w:rStyle w:val="FootnoteReference"/>
        </w:rPr>
        <w:footnoteRef/>
      </w:r>
      <w:r>
        <w:t xml:space="preserve"> Sugrue, </w:t>
      </w:r>
      <w:r w:rsidR="008D23D5">
        <w:t xml:space="preserve">p. </w:t>
      </w:r>
      <w:r>
        <w:t xml:space="preserve">131.  </w:t>
      </w:r>
      <w:r w:rsidR="00901C57">
        <w:t>It is also noted that organizations like the UA</w:t>
      </w:r>
      <w:r w:rsidR="00016ABA">
        <w:t xml:space="preserve">W </w:t>
      </w:r>
      <w:r w:rsidR="00773323">
        <w:t>are</w:t>
      </w:r>
      <w:r w:rsidR="00016ABA">
        <w:t xml:space="preserve"> unconcerned about automation except for its effect on the overall employment rate (S</w:t>
      </w:r>
      <w:r w:rsidR="008D23D5">
        <w:t xml:space="preserve">ugrue </w:t>
      </w:r>
      <w:r w:rsidR="00016ABA">
        <w:t>p. 134</w:t>
      </w:r>
      <w:r w:rsidR="00A379DF">
        <w:t xml:space="preserve">).  Those hit hardest </w:t>
      </w:r>
      <w:r w:rsidR="008D23D5">
        <w:t>a</w:t>
      </w:r>
      <w:r w:rsidR="00A379DF">
        <w:t xml:space="preserve">re older black workers (Sugrue p. 145).  </w:t>
      </w:r>
      <w:r w:rsidR="00A80232">
        <w:t xml:space="preserve">  </w:t>
      </w:r>
    </w:p>
  </w:footnote>
  <w:footnote w:id="16">
    <w:p w14:paraId="68F3CA46" w14:textId="3E65616A" w:rsidR="0015339C" w:rsidRDefault="0015339C">
      <w:pPr>
        <w:pStyle w:val="FootnoteText"/>
      </w:pPr>
      <w:r>
        <w:rPr>
          <w:rStyle w:val="FootnoteReference"/>
        </w:rPr>
        <w:footnoteRef/>
      </w:r>
      <w:r>
        <w:t xml:space="preserve"> Miller, </w:t>
      </w:r>
      <w:r w:rsidR="00F211D8">
        <w:t xml:space="preserve">p. </w:t>
      </w:r>
      <w:r>
        <w:t xml:space="preserve">8.  </w:t>
      </w:r>
      <w:r w:rsidR="003B4036">
        <w:t xml:space="preserve">On page 38 Miller also notes how workers at the Ford plant </w:t>
      </w:r>
      <w:r w:rsidR="000215D6">
        <w:t>a</w:t>
      </w:r>
      <w:r w:rsidR="003B4036">
        <w:t xml:space="preserve">re seen as interchangeable parts regardless of their ethnic identification.  </w:t>
      </w:r>
      <w:r w:rsidR="001A686D">
        <w:t xml:space="preserve">Essentially, northern race liberalism is primarily a system of race management which </w:t>
      </w:r>
      <w:r w:rsidR="001B07F8">
        <w:t>is</w:t>
      </w:r>
      <w:r w:rsidR="00502090">
        <w:t xml:space="preserve"> (</w:t>
      </w:r>
      <w:r w:rsidR="001B07F8">
        <w:t>just like anti-liberalism</w:t>
      </w:r>
      <w:r w:rsidR="00502090">
        <w:t>)</w:t>
      </w:r>
      <w:r w:rsidR="001B07F8">
        <w:t xml:space="preserve"> a policy of containment</w:t>
      </w:r>
      <w:r w:rsidR="00A50F64">
        <w:t xml:space="preserve">.  </w:t>
      </w:r>
    </w:p>
  </w:footnote>
  <w:footnote w:id="17">
    <w:p w14:paraId="2A9B8B8E" w14:textId="23C9E256" w:rsidR="006E487D" w:rsidRDefault="006E487D">
      <w:pPr>
        <w:pStyle w:val="FootnoteText"/>
      </w:pPr>
      <w:r>
        <w:rPr>
          <w:rStyle w:val="FootnoteReference"/>
        </w:rPr>
        <w:footnoteRef/>
      </w:r>
      <w:r>
        <w:t xml:space="preserve"> </w:t>
      </w:r>
      <w:r w:rsidR="00AB364A">
        <w:t>Ibid.</w:t>
      </w:r>
      <w:r>
        <w:t xml:space="preserve">, </w:t>
      </w:r>
      <w:r w:rsidR="00F211D8">
        <w:t xml:space="preserve">p. </w:t>
      </w:r>
      <w:r>
        <w:t xml:space="preserve">11.  </w:t>
      </w:r>
    </w:p>
  </w:footnote>
  <w:footnote w:id="18">
    <w:p w14:paraId="72003518" w14:textId="2DCB1BFA" w:rsidR="00D77374" w:rsidRDefault="00D77374">
      <w:pPr>
        <w:pStyle w:val="FootnoteText"/>
      </w:pPr>
      <w:r>
        <w:rPr>
          <w:rStyle w:val="FootnoteReference"/>
        </w:rPr>
        <w:footnoteRef/>
      </w:r>
      <w:r>
        <w:t xml:space="preserve"> </w:t>
      </w:r>
      <w:r w:rsidR="00AB364A">
        <w:t>Ibid.</w:t>
      </w:r>
      <w:r>
        <w:t xml:space="preserve">, </w:t>
      </w:r>
      <w:r w:rsidR="00F211D8">
        <w:t xml:space="preserve">p. </w:t>
      </w:r>
      <w:r>
        <w:t xml:space="preserve">12.  </w:t>
      </w:r>
    </w:p>
  </w:footnote>
  <w:footnote w:id="19">
    <w:p w14:paraId="417F1793" w14:textId="34D17C90" w:rsidR="00B62870" w:rsidRDefault="00B62870">
      <w:pPr>
        <w:pStyle w:val="FootnoteText"/>
      </w:pPr>
      <w:r>
        <w:rPr>
          <w:rStyle w:val="FootnoteReference"/>
        </w:rPr>
        <w:footnoteRef/>
      </w:r>
      <w:r>
        <w:t xml:space="preserve"> Sugrue, p. 83-85.  </w:t>
      </w:r>
    </w:p>
  </w:footnote>
  <w:footnote w:id="20">
    <w:p w14:paraId="0D030C1F" w14:textId="1A73BCAC" w:rsidR="008073F6" w:rsidRDefault="008073F6" w:rsidP="008073F6">
      <w:pPr>
        <w:pStyle w:val="FootnoteText"/>
      </w:pPr>
      <w:r>
        <w:rPr>
          <w:rStyle w:val="FootnoteReference"/>
        </w:rPr>
        <w:footnoteRef/>
      </w:r>
      <w:r>
        <w:t xml:space="preserve"> Miller, </w:t>
      </w:r>
      <w:r w:rsidR="00B62870">
        <w:t xml:space="preserve">p. </w:t>
      </w:r>
      <w:r>
        <w:t xml:space="preserve">19.  </w:t>
      </w:r>
      <w:r w:rsidR="00F71CDA">
        <w:t>R</w:t>
      </w:r>
      <w:r>
        <w:t>ace liberals t</w:t>
      </w:r>
      <w:r w:rsidR="001C1D1F">
        <w:t>ake</w:t>
      </w:r>
      <w:r>
        <w:t xml:space="preserve"> the dilapidation of places like Paradise Valley as an indication that black Detroiters naturally ha</w:t>
      </w:r>
      <w:r w:rsidR="001C1D1F">
        <w:t>ve</w:t>
      </w:r>
      <w:r>
        <w:t xml:space="preserve"> a negative effect on city life (p. 53)</w:t>
      </w:r>
      <w:r w:rsidR="00F71CDA">
        <w:t xml:space="preserve"> thus perpetuating</w:t>
      </w:r>
      <w:r>
        <w:t xml:space="preserve"> a self-fulfilling prophecy that allow</w:t>
      </w:r>
      <w:r w:rsidR="00F71CDA">
        <w:t>s</w:t>
      </w:r>
      <w:r>
        <w:t xml:space="preserve"> certain traits such as poverty to be linked to African-Americans</w:t>
      </w:r>
      <w:r w:rsidR="00A52FBB">
        <w:t xml:space="preserve"> </w:t>
      </w:r>
      <w:r w:rsidR="001C1D1F">
        <w:t>for the purpose of seemingly</w:t>
      </w:r>
      <w:r w:rsidR="00A52FBB">
        <w:t xml:space="preserve"> race-neutral policy</w:t>
      </w:r>
      <w:r>
        <w:t>.</w:t>
      </w:r>
      <w:r w:rsidR="00F71CDA">
        <w:t xml:space="preserve">  </w:t>
      </w:r>
    </w:p>
  </w:footnote>
  <w:footnote w:id="21">
    <w:p w14:paraId="48F4BC01" w14:textId="0F2E0069" w:rsidR="008073F6" w:rsidRDefault="008073F6" w:rsidP="008073F6">
      <w:pPr>
        <w:pStyle w:val="FootnoteText"/>
      </w:pPr>
      <w:r>
        <w:rPr>
          <w:rStyle w:val="FootnoteReference"/>
        </w:rPr>
        <w:footnoteRef/>
      </w:r>
      <w:r>
        <w:t xml:space="preserve"> </w:t>
      </w:r>
      <w:r w:rsidR="00AB364A">
        <w:t>Ibid.</w:t>
      </w:r>
      <w:r>
        <w:t xml:space="preserve">, </w:t>
      </w:r>
      <w:r w:rsidR="00B62870">
        <w:t xml:space="preserve">p. </w:t>
      </w:r>
      <w:r>
        <w:t>23.  This same topic comes up in the Blain and Murphy disagreement (p. 131)</w:t>
      </w:r>
      <w:r w:rsidR="000835F5">
        <w:t xml:space="preserve"> a</w:t>
      </w:r>
      <w:r>
        <w:t xml:space="preserve">nd is exacerbated by the welfare state.  </w:t>
      </w:r>
    </w:p>
  </w:footnote>
  <w:footnote w:id="22">
    <w:p w14:paraId="349972CE" w14:textId="70CE8181" w:rsidR="005973DD" w:rsidRDefault="005973DD">
      <w:pPr>
        <w:pStyle w:val="FootnoteText"/>
      </w:pPr>
      <w:r>
        <w:rPr>
          <w:rStyle w:val="FootnoteReference"/>
        </w:rPr>
        <w:footnoteRef/>
      </w:r>
      <w:r>
        <w:t xml:space="preserve"> </w:t>
      </w:r>
      <w:r w:rsidR="00B67A38">
        <w:t xml:space="preserve">We discussed this in class, and I think that it is the crux of Miller’s argument – that northern racial liberalism is inherently contradictory in its claims about </w:t>
      </w:r>
      <w:r w:rsidR="00DA0966">
        <w:t>the state of progress</w:t>
      </w:r>
      <w:r w:rsidR="00B67A38">
        <w:t xml:space="preserve">.  </w:t>
      </w:r>
      <w:r w:rsidR="00494475">
        <w:t>In fact, Miller also says (p. 48) that</w:t>
      </w:r>
      <w:r w:rsidR="00F138A7">
        <w:t xml:space="preserve"> race liberals believe maintaining urban peace is </w:t>
      </w:r>
      <w:r w:rsidR="00145F18">
        <w:t>just as morally upright as prog</w:t>
      </w:r>
      <w:r w:rsidR="0002611B">
        <w:t xml:space="preserve">ressive </w:t>
      </w:r>
      <w:r w:rsidR="00692A9D">
        <w:t>re</w:t>
      </w:r>
      <w:r w:rsidR="0002611B">
        <w:t>form is</w:t>
      </w:r>
      <w:r w:rsidR="00C127A1">
        <w:t xml:space="preserve">.  </w:t>
      </w:r>
    </w:p>
  </w:footnote>
  <w:footnote w:id="23">
    <w:p w14:paraId="32861996" w14:textId="74CF51A4" w:rsidR="00B90891" w:rsidRDefault="00B90891" w:rsidP="00B90891">
      <w:pPr>
        <w:pStyle w:val="FootnoteText"/>
      </w:pPr>
      <w:r>
        <w:rPr>
          <w:rStyle w:val="FootnoteReference"/>
        </w:rPr>
        <w:footnoteRef/>
      </w:r>
      <w:r>
        <w:t xml:space="preserve"> </w:t>
      </w:r>
      <w:r w:rsidR="00AB364A">
        <w:t>Ibid.</w:t>
      </w:r>
      <w:r>
        <w:t xml:space="preserve">, </w:t>
      </w:r>
      <w:r w:rsidR="00F211D8">
        <w:t xml:space="preserve">p. </w:t>
      </w:r>
      <w:r>
        <w:t>25.  In class we talked about how African-Americans look</w:t>
      </w:r>
      <w:r w:rsidR="00AB364A">
        <w:t xml:space="preserve"> </w:t>
      </w:r>
      <w:r>
        <w:t xml:space="preserve">for true freedom in the North but remain south of </w:t>
      </w:r>
      <w:r w:rsidR="0084326C">
        <w:t>f</w:t>
      </w:r>
      <w:r>
        <w:t xml:space="preserve">reedom </w:t>
      </w:r>
      <w:r w:rsidR="0084326C">
        <w:t xml:space="preserve">even without Jim Crow.  </w:t>
      </w:r>
      <w:r>
        <w:t xml:space="preserve">  </w:t>
      </w:r>
    </w:p>
  </w:footnote>
  <w:footnote w:id="24">
    <w:p w14:paraId="44D791B2" w14:textId="61F6F531" w:rsidR="00B87BA7" w:rsidRDefault="00B87BA7" w:rsidP="00B87BA7">
      <w:pPr>
        <w:pStyle w:val="FootnoteText"/>
      </w:pPr>
      <w:r>
        <w:rPr>
          <w:rStyle w:val="FootnoteReference"/>
        </w:rPr>
        <w:footnoteRef/>
      </w:r>
      <w:r>
        <w:t xml:space="preserve"> </w:t>
      </w:r>
      <w:r w:rsidR="00AB364A">
        <w:t>Ibid.</w:t>
      </w:r>
      <w:r>
        <w:t xml:space="preserve">, </w:t>
      </w:r>
      <w:r w:rsidR="00F211D8">
        <w:t xml:space="preserve">p. </w:t>
      </w:r>
      <w:r>
        <w:t xml:space="preserve">82.  </w:t>
      </w:r>
    </w:p>
  </w:footnote>
  <w:footnote w:id="25">
    <w:p w14:paraId="2F561058" w14:textId="10309DC0" w:rsidR="00907F15" w:rsidRDefault="00907F15">
      <w:pPr>
        <w:pStyle w:val="FootnoteText"/>
      </w:pPr>
      <w:r>
        <w:rPr>
          <w:rStyle w:val="FootnoteReference"/>
        </w:rPr>
        <w:footnoteRef/>
      </w:r>
      <w:r>
        <w:t xml:space="preserve"> </w:t>
      </w:r>
      <w:r w:rsidR="00AB364A">
        <w:t>Ibid.</w:t>
      </w:r>
      <w:r>
        <w:t xml:space="preserve">, </w:t>
      </w:r>
      <w:r w:rsidR="00F211D8">
        <w:t xml:space="preserve">p. </w:t>
      </w:r>
      <w:r>
        <w:t xml:space="preserve">88.  </w:t>
      </w:r>
    </w:p>
  </w:footnote>
  <w:footnote w:id="26">
    <w:p w14:paraId="7C73F01F" w14:textId="4043B5B8" w:rsidR="00CE6C6B" w:rsidRDefault="00CE6C6B">
      <w:pPr>
        <w:pStyle w:val="FootnoteText"/>
      </w:pPr>
      <w:r>
        <w:rPr>
          <w:rStyle w:val="FootnoteReference"/>
        </w:rPr>
        <w:footnoteRef/>
      </w:r>
      <w:r>
        <w:t xml:space="preserve"> </w:t>
      </w:r>
      <w:r w:rsidR="00B4708E">
        <w:t xml:space="preserve">Sugrue, </w:t>
      </w:r>
      <w:r w:rsidR="00F211D8">
        <w:t xml:space="preserve">p. </w:t>
      </w:r>
      <w:r w:rsidR="00B4708E">
        <w:t xml:space="preserve">43.  </w:t>
      </w:r>
    </w:p>
  </w:footnote>
  <w:footnote w:id="27">
    <w:p w14:paraId="0FB6836E" w14:textId="249685CD" w:rsidR="00490C8F" w:rsidRDefault="00490C8F">
      <w:pPr>
        <w:pStyle w:val="FootnoteText"/>
      </w:pPr>
      <w:r>
        <w:rPr>
          <w:rStyle w:val="FootnoteReference"/>
        </w:rPr>
        <w:footnoteRef/>
      </w:r>
      <w:r>
        <w:t xml:space="preserve"> Miller, </w:t>
      </w:r>
      <w:r w:rsidR="00F211D8">
        <w:t xml:space="preserve">p. </w:t>
      </w:r>
      <w:r>
        <w:t xml:space="preserve">219.  </w:t>
      </w:r>
    </w:p>
  </w:footnote>
  <w:footnote w:id="28">
    <w:p w14:paraId="419999C9" w14:textId="2B95AE88" w:rsidR="00452E1B" w:rsidRDefault="00452E1B">
      <w:pPr>
        <w:pStyle w:val="FootnoteText"/>
      </w:pPr>
      <w:r>
        <w:rPr>
          <w:rStyle w:val="FootnoteReference"/>
        </w:rPr>
        <w:footnoteRef/>
      </w:r>
      <w:r>
        <w:t xml:space="preserve"> Sugrue, </w:t>
      </w:r>
      <w:r w:rsidR="00AB364A">
        <w:t xml:space="preserve">p. </w:t>
      </w:r>
      <w:r>
        <w:t xml:space="preserve">210-11.  </w:t>
      </w:r>
    </w:p>
  </w:footnote>
  <w:footnote w:id="29">
    <w:p w14:paraId="0BDC7E3B" w14:textId="39A5CD18" w:rsidR="006F4372" w:rsidRDefault="006F4372">
      <w:pPr>
        <w:pStyle w:val="FootnoteText"/>
      </w:pPr>
      <w:r>
        <w:rPr>
          <w:rStyle w:val="FootnoteReference"/>
        </w:rPr>
        <w:footnoteRef/>
      </w:r>
      <w:r>
        <w:t xml:space="preserve"> As Sugrue mentions on page 173, the Fair </w:t>
      </w:r>
      <w:r w:rsidR="00A4086C">
        <w:t xml:space="preserve">Employment Practices Commission was simply too small and could not effectively </w:t>
      </w:r>
      <w:r w:rsidR="00457744">
        <w:t>address civil rights concerns</w:t>
      </w:r>
      <w:r w:rsidR="000215D6">
        <w:t xml:space="preserve"> –</w:t>
      </w:r>
      <w:r w:rsidR="00457744">
        <w:t xml:space="preserve"> a product of compromise.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ran Steward">
    <w15:presenceInfo w15:providerId="AD" w15:userId="S::tsteward@carleton.edu::7bc1eabf-046f-4f98-a207-a2609208c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08"/>
    <w:rsid w:val="00002F42"/>
    <w:rsid w:val="00003C85"/>
    <w:rsid w:val="00016ABA"/>
    <w:rsid w:val="000215D6"/>
    <w:rsid w:val="00025CE4"/>
    <w:rsid w:val="0002611B"/>
    <w:rsid w:val="000426B4"/>
    <w:rsid w:val="00050009"/>
    <w:rsid w:val="0005166D"/>
    <w:rsid w:val="000529C5"/>
    <w:rsid w:val="0006413D"/>
    <w:rsid w:val="000826E4"/>
    <w:rsid w:val="000835F5"/>
    <w:rsid w:val="000902C2"/>
    <w:rsid w:val="000966A1"/>
    <w:rsid w:val="000A0BD8"/>
    <w:rsid w:val="000A4BBB"/>
    <w:rsid w:val="000A4F8C"/>
    <w:rsid w:val="000C2C75"/>
    <w:rsid w:val="000C7F26"/>
    <w:rsid w:val="000F2BE4"/>
    <w:rsid w:val="000F3F76"/>
    <w:rsid w:val="001156E1"/>
    <w:rsid w:val="001330CD"/>
    <w:rsid w:val="00133BD2"/>
    <w:rsid w:val="00145F18"/>
    <w:rsid w:val="0015339C"/>
    <w:rsid w:val="001879F2"/>
    <w:rsid w:val="0019736B"/>
    <w:rsid w:val="001A686D"/>
    <w:rsid w:val="001B07F8"/>
    <w:rsid w:val="001B3F8B"/>
    <w:rsid w:val="001C1D1F"/>
    <w:rsid w:val="001C24F5"/>
    <w:rsid w:val="001C4B9B"/>
    <w:rsid w:val="001E1C7A"/>
    <w:rsid w:val="001E1DC1"/>
    <w:rsid w:val="001E614F"/>
    <w:rsid w:val="00200E51"/>
    <w:rsid w:val="002011A0"/>
    <w:rsid w:val="00211AAC"/>
    <w:rsid w:val="00224895"/>
    <w:rsid w:val="002350C3"/>
    <w:rsid w:val="00242B85"/>
    <w:rsid w:val="00246BEF"/>
    <w:rsid w:val="00256EA9"/>
    <w:rsid w:val="00265C7F"/>
    <w:rsid w:val="00272F77"/>
    <w:rsid w:val="00282692"/>
    <w:rsid w:val="002904F8"/>
    <w:rsid w:val="002A70B5"/>
    <w:rsid w:val="002D30BB"/>
    <w:rsid w:val="002D47BD"/>
    <w:rsid w:val="002D64D4"/>
    <w:rsid w:val="002E355F"/>
    <w:rsid w:val="002F5076"/>
    <w:rsid w:val="00307377"/>
    <w:rsid w:val="00312B5C"/>
    <w:rsid w:val="003278B2"/>
    <w:rsid w:val="00330506"/>
    <w:rsid w:val="00340DDA"/>
    <w:rsid w:val="00342B92"/>
    <w:rsid w:val="00343B88"/>
    <w:rsid w:val="00350C18"/>
    <w:rsid w:val="00351441"/>
    <w:rsid w:val="00353BB7"/>
    <w:rsid w:val="00363F9C"/>
    <w:rsid w:val="00380B7E"/>
    <w:rsid w:val="003861BD"/>
    <w:rsid w:val="0038751E"/>
    <w:rsid w:val="00391D21"/>
    <w:rsid w:val="0039335A"/>
    <w:rsid w:val="003A577F"/>
    <w:rsid w:val="003B2667"/>
    <w:rsid w:val="003B3BA0"/>
    <w:rsid w:val="003B4036"/>
    <w:rsid w:val="003D4D37"/>
    <w:rsid w:val="003E2D2B"/>
    <w:rsid w:val="003F1CA7"/>
    <w:rsid w:val="00402C3E"/>
    <w:rsid w:val="0040344F"/>
    <w:rsid w:val="004138D3"/>
    <w:rsid w:val="00420045"/>
    <w:rsid w:val="00451729"/>
    <w:rsid w:val="00452E1B"/>
    <w:rsid w:val="00457744"/>
    <w:rsid w:val="00457F4D"/>
    <w:rsid w:val="004718D0"/>
    <w:rsid w:val="00480E2A"/>
    <w:rsid w:val="00490C8F"/>
    <w:rsid w:val="00494475"/>
    <w:rsid w:val="004A1A12"/>
    <w:rsid w:val="004B0815"/>
    <w:rsid w:val="004B0F5B"/>
    <w:rsid w:val="004C50B6"/>
    <w:rsid w:val="004C7B1D"/>
    <w:rsid w:val="004F75FB"/>
    <w:rsid w:val="00501793"/>
    <w:rsid w:val="00502090"/>
    <w:rsid w:val="00504FF0"/>
    <w:rsid w:val="0052412C"/>
    <w:rsid w:val="005319B2"/>
    <w:rsid w:val="00535678"/>
    <w:rsid w:val="0055587B"/>
    <w:rsid w:val="00563090"/>
    <w:rsid w:val="005764F6"/>
    <w:rsid w:val="00587953"/>
    <w:rsid w:val="005973DD"/>
    <w:rsid w:val="005A79FF"/>
    <w:rsid w:val="005B4B80"/>
    <w:rsid w:val="005E2F20"/>
    <w:rsid w:val="005E7BAC"/>
    <w:rsid w:val="0060573D"/>
    <w:rsid w:val="00606A6E"/>
    <w:rsid w:val="006111FE"/>
    <w:rsid w:val="00617CB5"/>
    <w:rsid w:val="0062720E"/>
    <w:rsid w:val="00633D88"/>
    <w:rsid w:val="006446E0"/>
    <w:rsid w:val="0065562F"/>
    <w:rsid w:val="006612A6"/>
    <w:rsid w:val="006871EA"/>
    <w:rsid w:val="00692A9D"/>
    <w:rsid w:val="00697619"/>
    <w:rsid w:val="006A5F2E"/>
    <w:rsid w:val="006B0338"/>
    <w:rsid w:val="006B523B"/>
    <w:rsid w:val="006C08C5"/>
    <w:rsid w:val="006E0A14"/>
    <w:rsid w:val="006E2753"/>
    <w:rsid w:val="006E3623"/>
    <w:rsid w:val="006E487D"/>
    <w:rsid w:val="006E592B"/>
    <w:rsid w:val="006F4372"/>
    <w:rsid w:val="006F738E"/>
    <w:rsid w:val="007023A2"/>
    <w:rsid w:val="00703977"/>
    <w:rsid w:val="00713FFF"/>
    <w:rsid w:val="0071495D"/>
    <w:rsid w:val="007474F1"/>
    <w:rsid w:val="00755995"/>
    <w:rsid w:val="00761E10"/>
    <w:rsid w:val="007712B0"/>
    <w:rsid w:val="00773323"/>
    <w:rsid w:val="00774AC7"/>
    <w:rsid w:val="007B06CF"/>
    <w:rsid w:val="007C1EB1"/>
    <w:rsid w:val="007C20FD"/>
    <w:rsid w:val="007D7CF0"/>
    <w:rsid w:val="007E5DED"/>
    <w:rsid w:val="007F6B67"/>
    <w:rsid w:val="00800DCF"/>
    <w:rsid w:val="008073F6"/>
    <w:rsid w:val="00811358"/>
    <w:rsid w:val="0081146D"/>
    <w:rsid w:val="00816ED2"/>
    <w:rsid w:val="00822288"/>
    <w:rsid w:val="00825BCF"/>
    <w:rsid w:val="00827B2D"/>
    <w:rsid w:val="008430B3"/>
    <w:rsid w:val="0084326C"/>
    <w:rsid w:val="00872C81"/>
    <w:rsid w:val="00882004"/>
    <w:rsid w:val="008844AE"/>
    <w:rsid w:val="008863ED"/>
    <w:rsid w:val="00895EB1"/>
    <w:rsid w:val="008B510A"/>
    <w:rsid w:val="008D2281"/>
    <w:rsid w:val="008D23D5"/>
    <w:rsid w:val="008F0DCF"/>
    <w:rsid w:val="008F57E4"/>
    <w:rsid w:val="00901C57"/>
    <w:rsid w:val="00907F15"/>
    <w:rsid w:val="009106AC"/>
    <w:rsid w:val="00915DB7"/>
    <w:rsid w:val="00923084"/>
    <w:rsid w:val="00924BCE"/>
    <w:rsid w:val="00924F56"/>
    <w:rsid w:val="00934512"/>
    <w:rsid w:val="00937D67"/>
    <w:rsid w:val="00940BA5"/>
    <w:rsid w:val="00951908"/>
    <w:rsid w:val="0095482B"/>
    <w:rsid w:val="009A0463"/>
    <w:rsid w:val="009B09A2"/>
    <w:rsid w:val="009C2308"/>
    <w:rsid w:val="009C3B54"/>
    <w:rsid w:val="009E147D"/>
    <w:rsid w:val="009F1B60"/>
    <w:rsid w:val="009F6F39"/>
    <w:rsid w:val="00A0207B"/>
    <w:rsid w:val="00A020DD"/>
    <w:rsid w:val="00A0235A"/>
    <w:rsid w:val="00A03F61"/>
    <w:rsid w:val="00A05D34"/>
    <w:rsid w:val="00A13A1F"/>
    <w:rsid w:val="00A224C5"/>
    <w:rsid w:val="00A379DF"/>
    <w:rsid w:val="00A4086C"/>
    <w:rsid w:val="00A40AB4"/>
    <w:rsid w:val="00A43222"/>
    <w:rsid w:val="00A50F64"/>
    <w:rsid w:val="00A52FBB"/>
    <w:rsid w:val="00A80232"/>
    <w:rsid w:val="00A80672"/>
    <w:rsid w:val="00A81B93"/>
    <w:rsid w:val="00A82718"/>
    <w:rsid w:val="00A872BF"/>
    <w:rsid w:val="00A92207"/>
    <w:rsid w:val="00AA4110"/>
    <w:rsid w:val="00AA45D7"/>
    <w:rsid w:val="00AA5E87"/>
    <w:rsid w:val="00AB2D66"/>
    <w:rsid w:val="00AB364A"/>
    <w:rsid w:val="00AC5E45"/>
    <w:rsid w:val="00AD635D"/>
    <w:rsid w:val="00AE3F7E"/>
    <w:rsid w:val="00AE5B46"/>
    <w:rsid w:val="00B04DE3"/>
    <w:rsid w:val="00B056AB"/>
    <w:rsid w:val="00B14A56"/>
    <w:rsid w:val="00B312C4"/>
    <w:rsid w:val="00B35703"/>
    <w:rsid w:val="00B4708E"/>
    <w:rsid w:val="00B5059D"/>
    <w:rsid w:val="00B54CD2"/>
    <w:rsid w:val="00B56533"/>
    <w:rsid w:val="00B61EBB"/>
    <w:rsid w:val="00B62870"/>
    <w:rsid w:val="00B67A38"/>
    <w:rsid w:val="00B77CFA"/>
    <w:rsid w:val="00B87BA7"/>
    <w:rsid w:val="00B90891"/>
    <w:rsid w:val="00BB2BBC"/>
    <w:rsid w:val="00BC5587"/>
    <w:rsid w:val="00BE5CEC"/>
    <w:rsid w:val="00BF22DE"/>
    <w:rsid w:val="00BF4F9A"/>
    <w:rsid w:val="00BF5A64"/>
    <w:rsid w:val="00C127A1"/>
    <w:rsid w:val="00C137B3"/>
    <w:rsid w:val="00C3328A"/>
    <w:rsid w:val="00C40508"/>
    <w:rsid w:val="00C425DB"/>
    <w:rsid w:val="00C55361"/>
    <w:rsid w:val="00C57343"/>
    <w:rsid w:val="00C617E9"/>
    <w:rsid w:val="00C61A19"/>
    <w:rsid w:val="00C6407A"/>
    <w:rsid w:val="00C9004D"/>
    <w:rsid w:val="00C929A9"/>
    <w:rsid w:val="00CA682A"/>
    <w:rsid w:val="00CC52DD"/>
    <w:rsid w:val="00CD4C87"/>
    <w:rsid w:val="00CD56C1"/>
    <w:rsid w:val="00CE0C54"/>
    <w:rsid w:val="00CE3636"/>
    <w:rsid w:val="00CE40A4"/>
    <w:rsid w:val="00CE6C6B"/>
    <w:rsid w:val="00CF1B35"/>
    <w:rsid w:val="00D0027A"/>
    <w:rsid w:val="00D03832"/>
    <w:rsid w:val="00D1275B"/>
    <w:rsid w:val="00D12E73"/>
    <w:rsid w:val="00D273AA"/>
    <w:rsid w:val="00D32519"/>
    <w:rsid w:val="00D32830"/>
    <w:rsid w:val="00D35A15"/>
    <w:rsid w:val="00D47233"/>
    <w:rsid w:val="00D658E9"/>
    <w:rsid w:val="00D77374"/>
    <w:rsid w:val="00D9534C"/>
    <w:rsid w:val="00D96314"/>
    <w:rsid w:val="00DA0966"/>
    <w:rsid w:val="00DA1A9D"/>
    <w:rsid w:val="00DB2A03"/>
    <w:rsid w:val="00DB64F2"/>
    <w:rsid w:val="00DD278E"/>
    <w:rsid w:val="00DD7113"/>
    <w:rsid w:val="00DE3B41"/>
    <w:rsid w:val="00DE5E9C"/>
    <w:rsid w:val="00DF725B"/>
    <w:rsid w:val="00E32ED0"/>
    <w:rsid w:val="00E40D6B"/>
    <w:rsid w:val="00E711BF"/>
    <w:rsid w:val="00E72046"/>
    <w:rsid w:val="00E911B6"/>
    <w:rsid w:val="00E93CE2"/>
    <w:rsid w:val="00EB0D9B"/>
    <w:rsid w:val="00EB1014"/>
    <w:rsid w:val="00EC01C3"/>
    <w:rsid w:val="00EC4EF8"/>
    <w:rsid w:val="00EC51F3"/>
    <w:rsid w:val="00ED24D8"/>
    <w:rsid w:val="00EE0C06"/>
    <w:rsid w:val="00EE3236"/>
    <w:rsid w:val="00EF08E6"/>
    <w:rsid w:val="00F05115"/>
    <w:rsid w:val="00F1371F"/>
    <w:rsid w:val="00F138A7"/>
    <w:rsid w:val="00F211D8"/>
    <w:rsid w:val="00F230D7"/>
    <w:rsid w:val="00F236C0"/>
    <w:rsid w:val="00F2645A"/>
    <w:rsid w:val="00F26633"/>
    <w:rsid w:val="00F33AF1"/>
    <w:rsid w:val="00F5128D"/>
    <w:rsid w:val="00F53B89"/>
    <w:rsid w:val="00F6532E"/>
    <w:rsid w:val="00F7152A"/>
    <w:rsid w:val="00F71CDA"/>
    <w:rsid w:val="00F721FB"/>
    <w:rsid w:val="00F77E05"/>
    <w:rsid w:val="00F81B49"/>
    <w:rsid w:val="00F92536"/>
    <w:rsid w:val="00F92605"/>
    <w:rsid w:val="00F96E56"/>
    <w:rsid w:val="00FB170B"/>
    <w:rsid w:val="00FB3116"/>
    <w:rsid w:val="00FC2FED"/>
    <w:rsid w:val="00FC72FA"/>
    <w:rsid w:val="00FF392E"/>
    <w:rsid w:val="00FF54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097"/>
  <w15:chartTrackingRefBased/>
  <w15:docId w15:val="{FD2566EC-5930-47E7-9F94-D6A2F010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7B1D"/>
  </w:style>
  <w:style w:type="character" w:customStyle="1" w:styleId="DateChar">
    <w:name w:val="Date Char"/>
    <w:basedOn w:val="DefaultParagraphFont"/>
    <w:link w:val="Date"/>
    <w:uiPriority w:val="99"/>
    <w:semiHidden/>
    <w:rsid w:val="004C7B1D"/>
  </w:style>
  <w:style w:type="paragraph" w:styleId="FootnoteText">
    <w:name w:val="footnote text"/>
    <w:basedOn w:val="Normal"/>
    <w:link w:val="FootnoteTextChar"/>
    <w:uiPriority w:val="99"/>
    <w:semiHidden/>
    <w:unhideWhenUsed/>
    <w:rsid w:val="00697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7619"/>
    <w:rPr>
      <w:sz w:val="20"/>
      <w:szCs w:val="20"/>
    </w:rPr>
  </w:style>
  <w:style w:type="character" w:styleId="FootnoteReference">
    <w:name w:val="footnote reference"/>
    <w:basedOn w:val="DefaultParagraphFont"/>
    <w:uiPriority w:val="99"/>
    <w:semiHidden/>
    <w:unhideWhenUsed/>
    <w:rsid w:val="00697619"/>
    <w:rPr>
      <w:vertAlign w:val="superscript"/>
    </w:rPr>
  </w:style>
  <w:style w:type="paragraph" w:styleId="BalloonText">
    <w:name w:val="Balloon Text"/>
    <w:basedOn w:val="Normal"/>
    <w:link w:val="BalloonTextChar"/>
    <w:uiPriority w:val="99"/>
    <w:semiHidden/>
    <w:unhideWhenUsed/>
    <w:rsid w:val="00CA68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68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682A"/>
    <w:rPr>
      <w:sz w:val="16"/>
      <w:szCs w:val="16"/>
    </w:rPr>
  </w:style>
  <w:style w:type="paragraph" w:styleId="CommentText">
    <w:name w:val="annotation text"/>
    <w:basedOn w:val="Normal"/>
    <w:link w:val="CommentTextChar"/>
    <w:uiPriority w:val="99"/>
    <w:semiHidden/>
    <w:unhideWhenUsed/>
    <w:rsid w:val="00CA682A"/>
    <w:pPr>
      <w:spacing w:line="240" w:lineRule="auto"/>
    </w:pPr>
    <w:rPr>
      <w:sz w:val="20"/>
      <w:szCs w:val="20"/>
    </w:rPr>
  </w:style>
  <w:style w:type="character" w:customStyle="1" w:styleId="CommentTextChar">
    <w:name w:val="Comment Text Char"/>
    <w:basedOn w:val="DefaultParagraphFont"/>
    <w:link w:val="CommentText"/>
    <w:uiPriority w:val="99"/>
    <w:semiHidden/>
    <w:rsid w:val="00CA682A"/>
    <w:rPr>
      <w:sz w:val="20"/>
      <w:szCs w:val="20"/>
    </w:rPr>
  </w:style>
  <w:style w:type="paragraph" w:styleId="CommentSubject">
    <w:name w:val="annotation subject"/>
    <w:basedOn w:val="CommentText"/>
    <w:next w:val="CommentText"/>
    <w:link w:val="CommentSubjectChar"/>
    <w:uiPriority w:val="99"/>
    <w:semiHidden/>
    <w:unhideWhenUsed/>
    <w:rsid w:val="00CA682A"/>
    <w:rPr>
      <w:b/>
      <w:bCs/>
    </w:rPr>
  </w:style>
  <w:style w:type="character" w:customStyle="1" w:styleId="CommentSubjectChar">
    <w:name w:val="Comment Subject Char"/>
    <w:basedOn w:val="CommentTextChar"/>
    <w:link w:val="CommentSubject"/>
    <w:uiPriority w:val="99"/>
    <w:semiHidden/>
    <w:rsid w:val="00CA68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875513">
      <w:bodyDiv w:val="1"/>
      <w:marLeft w:val="0"/>
      <w:marRight w:val="0"/>
      <w:marTop w:val="0"/>
      <w:marBottom w:val="0"/>
      <w:divBdr>
        <w:top w:val="none" w:sz="0" w:space="0" w:color="auto"/>
        <w:left w:val="none" w:sz="0" w:space="0" w:color="auto"/>
        <w:bottom w:val="none" w:sz="0" w:space="0" w:color="auto"/>
        <w:right w:val="none" w:sz="0" w:space="0" w:color="auto"/>
      </w:divBdr>
    </w:div>
    <w:div w:id="1258171432">
      <w:bodyDiv w:val="1"/>
      <w:marLeft w:val="0"/>
      <w:marRight w:val="0"/>
      <w:marTop w:val="0"/>
      <w:marBottom w:val="0"/>
      <w:divBdr>
        <w:top w:val="none" w:sz="0" w:space="0" w:color="auto"/>
        <w:left w:val="none" w:sz="0" w:space="0" w:color="auto"/>
        <w:bottom w:val="none" w:sz="0" w:space="0" w:color="auto"/>
        <w:right w:val="none" w:sz="0" w:space="0" w:color="auto"/>
      </w:divBdr>
    </w:div>
    <w:div w:id="13380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748</Words>
  <Characters>4102</Characters>
  <Application>Microsoft Office Word</Application>
  <DocSecurity>0</DocSecurity>
  <Lines>78</Lines>
  <Paragraphs>21</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Tyran Steward</cp:lastModifiedBy>
  <cp:revision>3</cp:revision>
  <dcterms:created xsi:type="dcterms:W3CDTF">2019-03-17T20:08:00Z</dcterms:created>
  <dcterms:modified xsi:type="dcterms:W3CDTF">2019-03-17T20:18:00Z</dcterms:modified>
</cp:coreProperties>
</file>