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6AB61F" w14:textId="7EAC9E73" w:rsidR="00A80C9B" w:rsidRDefault="00EA7968" w:rsidP="004028C1">
      <w:pPr>
        <w:jc w:val="center"/>
      </w:pPr>
      <w:commentRangeStart w:id="0"/>
      <w:r>
        <w:t xml:space="preserve">An Investigation </w:t>
      </w:r>
      <w:commentRangeEnd w:id="0"/>
      <w:r w:rsidR="00CC71A6">
        <w:rPr>
          <w:rStyle w:val="CommentReference"/>
        </w:rPr>
        <w:commentReference w:id="0"/>
      </w:r>
      <w:r>
        <w:t xml:space="preserve">into the </w:t>
      </w:r>
      <w:r w:rsidR="00292B6C">
        <w:t>Learning</w:t>
      </w:r>
      <w:r w:rsidR="00CF3E2A">
        <w:t>s of Social Constructivism</w:t>
      </w:r>
    </w:p>
    <w:p w14:paraId="535DC7AE" w14:textId="22642FC2" w:rsidR="004B3B7B" w:rsidRDefault="004B3B7B" w:rsidP="00FB36AA">
      <w:pPr>
        <w:spacing w:line="480" w:lineRule="auto"/>
      </w:pPr>
    </w:p>
    <w:p w14:paraId="7888E709" w14:textId="608FE7B7" w:rsidR="008D1F45" w:rsidRDefault="008D1F45" w:rsidP="00FB36AA">
      <w:pPr>
        <w:spacing w:line="480" w:lineRule="auto"/>
      </w:pPr>
      <w:r>
        <w:tab/>
      </w:r>
      <w:r w:rsidR="005F1FAD">
        <w:t>My interest in social constructivism</w:t>
      </w:r>
      <w:r w:rsidR="009E6FAF">
        <w:t xml:space="preserve"> (</w:t>
      </w:r>
      <w:r w:rsidR="005F1FAD">
        <w:t xml:space="preserve">which began with our discussion of Lakatos and how mathematical proofs are not fully understood </w:t>
      </w:r>
      <w:r w:rsidR="005F7B48">
        <w:t>without regarding</w:t>
      </w:r>
      <w:r w:rsidR="005F1FAD">
        <w:t xml:space="preserve"> their historical context</w:t>
      </w:r>
      <w:r w:rsidR="009E6FAF">
        <w:t xml:space="preserve">) </w:t>
      </w:r>
      <w:r w:rsidR="00507F03">
        <w:t xml:space="preserve">aims to </w:t>
      </w:r>
      <w:r w:rsidR="00C40681">
        <w:t>determine the extent of objectivity</w:t>
      </w:r>
      <w:r w:rsidR="007C58C9">
        <w:t xml:space="preserve"> in math</w:t>
      </w:r>
      <w:r w:rsidR="00C40681">
        <w:t xml:space="preserve">, </w:t>
      </w:r>
      <w:r w:rsidR="007F48E5">
        <w:t>the purpose of social constructivism, and its applications.</w:t>
      </w:r>
      <w:r w:rsidR="0064642F">
        <w:t xml:space="preserve">  In </w:t>
      </w:r>
      <w:r w:rsidR="00450E05">
        <w:t xml:space="preserve">his </w:t>
      </w:r>
      <w:r w:rsidR="0064642F">
        <w:t xml:space="preserve">article </w:t>
      </w:r>
      <w:ins w:id="1" w:author="Douglas Marshall" w:date="2019-05-15T17:35:00Z">
        <w:r w:rsidR="00CC71A6">
          <w:t>“</w:t>
        </w:r>
      </w:ins>
      <w:r w:rsidR="00263FCA" w:rsidRPr="00CC71A6">
        <w:t xml:space="preserve">Aphorism and Critical Mathematics </w:t>
      </w:r>
      <w:commentRangeStart w:id="2"/>
      <w:r w:rsidR="00263FCA" w:rsidRPr="00CC71A6">
        <w:t>Education</w:t>
      </w:r>
      <w:commentRangeEnd w:id="2"/>
      <w:r w:rsidR="00CC71A6">
        <w:rPr>
          <w:rStyle w:val="CommentReference"/>
        </w:rPr>
        <w:commentReference w:id="2"/>
      </w:r>
      <w:ins w:id="3" w:author="Douglas Marshall" w:date="2019-05-15T17:35:00Z">
        <w:r w:rsidR="00CC71A6">
          <w:t>”</w:t>
        </w:r>
      </w:ins>
      <w:r w:rsidR="00263FCA">
        <w:rPr>
          <w:i/>
        </w:rPr>
        <w:t xml:space="preserve"> </w:t>
      </w:r>
      <w:r w:rsidR="0064642F">
        <w:t xml:space="preserve">which delineates the </w:t>
      </w:r>
      <w:r w:rsidR="006D00E0">
        <w:t>problems with</w:t>
      </w:r>
      <w:r w:rsidR="007C58C9">
        <w:t>in</w:t>
      </w:r>
      <w:r w:rsidR="006D00E0">
        <w:t xml:space="preserve"> scientific rationality (rational constructivism), </w:t>
      </w:r>
      <w:r w:rsidR="00FA1D31">
        <w:t xml:space="preserve">Skovsmose writes </w:t>
      </w:r>
      <w:r w:rsidR="006D00E0">
        <w:t xml:space="preserve">that </w:t>
      </w:r>
      <w:r w:rsidR="0064642F">
        <w:t>modern authors’ (including Lakatos</w:t>
      </w:r>
      <w:r w:rsidR="00522007">
        <w:t>’</w:t>
      </w:r>
      <w:r w:rsidR="0064642F">
        <w:t xml:space="preserve"> and Wittgenstein</w:t>
      </w:r>
      <w:r w:rsidR="00522007">
        <w:t>’s</w:t>
      </w:r>
      <w:r w:rsidR="0064642F">
        <w:t>) work</w:t>
      </w:r>
      <w:r w:rsidR="00D12E2F">
        <w:t>s</w:t>
      </w:r>
      <w:r w:rsidR="0064642F">
        <w:t xml:space="preserve"> on social constructivism</w:t>
      </w:r>
      <w:r w:rsidR="00D12E2F">
        <w:t xml:space="preserve"> </w:t>
      </w:r>
      <w:r w:rsidR="00522007">
        <w:t>are “internalist”</w:t>
      </w:r>
      <w:r w:rsidR="00D12E2F">
        <w:t xml:space="preserve"> and ignore the critical social function of mathematics</w:t>
      </w:r>
      <w:r w:rsidR="00A33450">
        <w:rPr>
          <w:rStyle w:val="FootnoteReference"/>
        </w:rPr>
        <w:footnoteReference w:id="1"/>
      </w:r>
      <w:r w:rsidR="00FA1D31">
        <w:t xml:space="preserve">.  </w:t>
      </w:r>
      <w:r w:rsidR="00692A7A">
        <w:t xml:space="preserve">His conception of </w:t>
      </w:r>
      <w:r w:rsidR="00703DFE">
        <w:t xml:space="preserve">social </w:t>
      </w:r>
      <w:r w:rsidR="00D74651">
        <w:t>constructivism is that it should not just account for math and math knowledge naturalistically</w:t>
      </w:r>
      <w:r w:rsidR="00D74651">
        <w:rPr>
          <w:rStyle w:val="FootnoteReference"/>
        </w:rPr>
        <w:footnoteReference w:id="2"/>
      </w:r>
      <w:r w:rsidR="00B727B9">
        <w:t xml:space="preserve">; </w:t>
      </w:r>
      <w:r w:rsidR="009A6E0B">
        <w:t xml:space="preserve">it needs to support students’ education </w:t>
      </w:r>
      <w:r w:rsidR="00B14174">
        <w:t>not only in the construction of ‘proper’ mathematical knowledge but also in challenging th</w:t>
      </w:r>
      <w:r w:rsidR="001F3949">
        <w:t xml:space="preserve">e socially acceptable </w:t>
      </w:r>
      <w:r w:rsidR="00584832">
        <w:t xml:space="preserve">paradigm </w:t>
      </w:r>
      <w:r w:rsidR="002B4B1D">
        <w:t>of optimism in science which stems from the internalist conception of mathematics (rational constructivism)</w:t>
      </w:r>
      <w:r w:rsidR="002B4B1D">
        <w:rPr>
          <w:rStyle w:val="FootnoteReference"/>
        </w:rPr>
        <w:footnoteReference w:id="3"/>
      </w:r>
      <w:r w:rsidR="002B4B1D">
        <w:t xml:space="preserve">.  </w:t>
      </w:r>
    </w:p>
    <w:p w14:paraId="6A38808C" w14:textId="09057C43" w:rsidR="00EE4744" w:rsidRDefault="00EE4744" w:rsidP="00FB36AA">
      <w:pPr>
        <w:spacing w:line="480" w:lineRule="auto"/>
      </w:pPr>
      <w:r>
        <w:tab/>
        <w:t xml:space="preserve">Furthermore, I believe that it would be helpful to define social constructivism – </w:t>
      </w:r>
      <w:r w:rsidR="00EB6DDF">
        <w:t xml:space="preserve">in its most basic terms </w:t>
      </w:r>
      <w:commentRangeStart w:id="4"/>
      <w:r w:rsidR="00EB6DDF">
        <w:t xml:space="preserve">(as defined by </w:t>
      </w:r>
      <w:r w:rsidR="00321D08">
        <w:t xml:space="preserve">the subjectivist </w:t>
      </w:r>
      <w:r w:rsidR="00EB6DDF">
        <w:t>Ernest) mathematics is a social construct</w:t>
      </w:r>
      <w:r w:rsidR="007C7376">
        <w:t xml:space="preserve">, and we cannot ignore the role </w:t>
      </w:r>
      <w:r w:rsidR="00B557B1">
        <w:t xml:space="preserve">which linguistics, </w:t>
      </w:r>
      <w:r w:rsidR="00243B54">
        <w:t xml:space="preserve">interpersonal </w:t>
      </w:r>
      <w:r w:rsidR="00EC2E0D">
        <w:t xml:space="preserve">processes </w:t>
      </w:r>
      <w:r w:rsidR="000C75BB">
        <w:t xml:space="preserve">(which turn subjective </w:t>
      </w:r>
      <w:r w:rsidR="007935FD">
        <w:t>discoveries</w:t>
      </w:r>
      <w:r w:rsidR="000C75BB">
        <w:t xml:space="preserve"> into </w:t>
      </w:r>
      <w:r w:rsidR="007935FD">
        <w:t>widely-</w:t>
      </w:r>
      <w:r w:rsidR="000C75BB">
        <w:t>accepted objective knowledge) and social objectivity play in</w:t>
      </w:r>
      <w:r w:rsidR="00EA5FF4">
        <w:t xml:space="preserve"> </w:t>
      </w:r>
      <w:r w:rsidR="007935FD">
        <w:t>mathematical knowledge</w:t>
      </w:r>
      <w:r w:rsidR="003274A6">
        <w:rPr>
          <w:rStyle w:val="FootnoteReference"/>
        </w:rPr>
        <w:footnoteReference w:id="4"/>
      </w:r>
      <w:r w:rsidR="008F4F7A">
        <w:t xml:space="preserve">.  </w:t>
      </w:r>
      <w:commentRangeEnd w:id="4"/>
      <w:r w:rsidR="00D02863">
        <w:rPr>
          <w:rStyle w:val="CommentReference"/>
        </w:rPr>
        <w:commentReference w:id="4"/>
      </w:r>
      <w:r w:rsidR="006C6493">
        <w:t xml:space="preserve">Specifically, Ernest extends </w:t>
      </w:r>
      <w:r w:rsidR="00AA0303">
        <w:t xml:space="preserve">the importance of </w:t>
      </w:r>
      <w:r w:rsidR="006C6493">
        <w:t>Lakatos’ philosophical position</w:t>
      </w:r>
      <w:r w:rsidR="00F14A83">
        <w:t xml:space="preserve"> – that is, </w:t>
      </w:r>
      <w:r w:rsidR="00082638">
        <w:t xml:space="preserve">math is fallible and socially constructed – to </w:t>
      </w:r>
      <w:r w:rsidR="00AA0303">
        <w:t xml:space="preserve">the realm of </w:t>
      </w:r>
      <w:r w:rsidR="0005528F">
        <w:t>education</w:t>
      </w:r>
      <w:r w:rsidR="00CC52F2">
        <w:t xml:space="preserve"> by</w:t>
      </w:r>
      <w:r w:rsidR="0005528F">
        <w:t xml:space="preserve"> arguing that </w:t>
      </w:r>
      <w:r w:rsidR="00C81169">
        <w:t xml:space="preserve">teachers and students </w:t>
      </w:r>
      <w:r w:rsidR="009D3F97">
        <w:t>should engage in</w:t>
      </w:r>
      <w:r w:rsidR="00CC52F2">
        <w:t xml:space="preserve"> more</w:t>
      </w:r>
      <w:r w:rsidR="009D3F97">
        <w:t xml:space="preserve"> </w:t>
      </w:r>
      <w:r w:rsidR="009D3F97">
        <w:lastRenderedPageBreak/>
        <w:t>dialogue</w:t>
      </w:r>
      <w:r w:rsidR="009D3F97">
        <w:rPr>
          <w:rStyle w:val="FootnoteReference"/>
        </w:rPr>
        <w:footnoteReference w:id="5"/>
      </w:r>
      <w:r w:rsidR="00A50B72">
        <w:t xml:space="preserve">.  </w:t>
      </w:r>
      <w:commentRangeStart w:id="5"/>
      <w:r w:rsidR="00A86F13">
        <w:t xml:space="preserve">An interesting topic of note also in this article is the subject of Ramanujan who seemingly came up with profound mathematical knowledge with no socially constructed basis.  </w:t>
      </w:r>
      <w:commentRangeEnd w:id="5"/>
      <w:r w:rsidR="00D02863">
        <w:rPr>
          <w:rStyle w:val="CommentReference"/>
        </w:rPr>
        <w:commentReference w:id="5"/>
      </w:r>
    </w:p>
    <w:p w14:paraId="5CDA4233" w14:textId="0DB7C7F2" w:rsidR="008A66AB" w:rsidRDefault="008A66AB" w:rsidP="00FB36AA">
      <w:pPr>
        <w:spacing w:line="480" w:lineRule="auto"/>
      </w:pPr>
      <w:r>
        <w:tab/>
        <w:t>Lakatos takes several crucial steps to address the problem of mathematical certainty; the dogmatists would continue to assert that we can achieve some probabilistic degree of certainty in any theorem</w:t>
      </w:r>
      <w:r w:rsidR="00C027C5">
        <w:t>,</w:t>
      </w:r>
      <w:r>
        <w:t xml:space="preserve"> but this claim seems to be a fallback on the notion of redefining certainty as exemplified in Lakatos’ book.  </w:t>
      </w:r>
      <w:r w:rsidR="00481807">
        <w:t>There’s also an</w:t>
      </w:r>
      <w:r w:rsidR="009D2628">
        <w:t>other</w:t>
      </w:r>
      <w:r w:rsidR="00481807">
        <w:t xml:space="preserve"> article about this topic</w:t>
      </w:r>
      <w:r w:rsidR="009D2628">
        <w:t xml:space="preserve"> (written by Paul Ernest)</w:t>
      </w:r>
      <w:r w:rsidR="00481807">
        <w:t xml:space="preserve"> </w:t>
      </w:r>
      <w:r w:rsidR="009D2628">
        <w:t xml:space="preserve">which </w:t>
      </w:r>
      <w:r w:rsidR="00481807">
        <w:t xml:space="preserve">strikes me as important because it addresses the concept of familiarity mentioned in class.  </w:t>
      </w:r>
      <w:r w:rsidR="009D2628">
        <w:t xml:space="preserve">From Ernest’s perspective, </w:t>
      </w:r>
      <w:r w:rsidR="007D360B">
        <w:t xml:space="preserve">mathematical calculations like those we see in calculus </w:t>
      </w:r>
      <w:r w:rsidR="004B39B7">
        <w:t xml:space="preserve">basically require invariance (and hence a false sense of certainty) in order to achieve their </w:t>
      </w:r>
      <w:r w:rsidR="00C85D50">
        <w:t>social goals</w:t>
      </w:r>
      <w:r w:rsidR="00C85D50">
        <w:rPr>
          <w:rStyle w:val="FootnoteReference"/>
        </w:rPr>
        <w:footnoteReference w:id="6"/>
      </w:r>
      <w:r w:rsidR="004B39B7">
        <w:t xml:space="preserve"> – </w:t>
      </w:r>
      <w:r w:rsidR="00153EAD">
        <w:t xml:space="preserve">mathematical objects such as numbers, functions and even group theory have been so static and we have become so familiar with them over the centuries that they </w:t>
      </w:r>
      <w:r w:rsidR="006335A2">
        <w:t xml:space="preserve">only </w:t>
      </w:r>
      <w:r w:rsidR="00153EAD">
        <w:t xml:space="preserve">seem </w:t>
      </w:r>
      <w:r w:rsidR="00131451">
        <w:t xml:space="preserve">to be certain.  </w:t>
      </w:r>
    </w:p>
    <w:p w14:paraId="7C801791" w14:textId="46AAFFFC" w:rsidR="00131451" w:rsidRDefault="00131451" w:rsidP="00FB36AA">
      <w:pPr>
        <w:spacing w:line="480" w:lineRule="auto"/>
      </w:pPr>
      <w:r>
        <w:tab/>
      </w:r>
      <w:r w:rsidR="006335A2">
        <w:t xml:space="preserve">In reality, we see from </w:t>
      </w:r>
      <w:r>
        <w:t xml:space="preserve">Ernest (as a key figure in social constructivism) </w:t>
      </w:r>
      <w:r w:rsidR="004B2CB3">
        <w:t xml:space="preserve">that mathematics smoothens uncertainty and </w:t>
      </w:r>
      <w:r w:rsidR="00CD4C59">
        <w:t>appropriates concepts which are troubling and may seem contradictory via the method of proof and the way mathematics continues to be taught in schools</w:t>
      </w:r>
      <w:r w:rsidR="00CD4C59">
        <w:rPr>
          <w:rStyle w:val="FootnoteReference"/>
        </w:rPr>
        <w:footnoteReference w:id="7"/>
      </w:r>
      <w:r w:rsidR="002F7694">
        <w:t xml:space="preserve">.  Furthermore, </w:t>
      </w:r>
      <w:r w:rsidR="00084857">
        <w:t xml:space="preserve">a lot of mathematical </w:t>
      </w:r>
      <w:r w:rsidR="00C1173D">
        <w:t xml:space="preserve">problems become nonsensical when we look at them closely.  We talked about this in class extensively, with the picture frame and tunnels and other </w:t>
      </w:r>
      <w:r w:rsidR="00AA42AA">
        <w:t>figure</w:t>
      </w:r>
      <w:r w:rsidR="00C1173D">
        <w:t xml:space="preserve">s </w:t>
      </w:r>
      <w:r w:rsidR="00AA42AA">
        <w:t xml:space="preserve">which </w:t>
      </w:r>
      <w:r w:rsidR="00C1173D">
        <w:t xml:space="preserve">reduce the definition of polyhedra to absurdity.  </w:t>
      </w:r>
      <w:commentRangeStart w:id="6"/>
      <w:r w:rsidR="00E1342A">
        <w:t xml:space="preserve">The boundaries of mathematical certainty are always fuzzy – we as human beings have to engage in continuous dialogue in order to achieve something close to certainty (as the </w:t>
      </w:r>
      <w:r w:rsidR="00E1342A">
        <w:lastRenderedPageBreak/>
        <w:t xml:space="preserve">ancient philosophers Plato and Aristotle already knew).  </w:t>
      </w:r>
      <w:commentRangeEnd w:id="6"/>
      <w:r w:rsidR="00D02863">
        <w:rPr>
          <w:rStyle w:val="CommentReference"/>
        </w:rPr>
        <w:commentReference w:id="6"/>
      </w:r>
      <w:r w:rsidR="008E32C8">
        <w:t xml:space="preserve">We concluded that mathematical truth is not absolute but is only necessarily true because the entire foundation of certain branches of math such as set theory rely on hidden assumptions </w:t>
      </w:r>
      <w:r w:rsidR="00FA704B">
        <w:t xml:space="preserve">including </w:t>
      </w:r>
      <w:r w:rsidR="008E32C8">
        <w:t xml:space="preserve">the </w:t>
      </w:r>
      <w:r w:rsidR="00F35CF1">
        <w:t xml:space="preserve">vast nature of infinity.  </w:t>
      </w:r>
      <w:r w:rsidR="009E52D9">
        <w:t>As Ernest says</w:t>
      </w:r>
      <w:r w:rsidR="000D7744">
        <w:t>, we don’t have any proof-based warrant for the axioms and beginning postulates</w:t>
      </w:r>
      <w:r w:rsidR="00F66DAC">
        <w:t>, we can never achieve full rigorousness within the boundary of professionalism</w:t>
      </w:r>
      <w:r w:rsidR="008A1206">
        <w:t xml:space="preserve"> and </w:t>
      </w:r>
      <w:r w:rsidR="00F66DAC">
        <w:t xml:space="preserve">many theories such as Gödel’s incompleteness theorem </w:t>
      </w:r>
      <w:r w:rsidR="003933F2">
        <w:t>demonstrate most of math is</w:t>
      </w:r>
      <w:r w:rsidR="00F66DAC">
        <w:t xml:space="preserve"> </w:t>
      </w:r>
      <w:r w:rsidR="008A1206">
        <w:t>unprovable (proof and proof-analysis are limited)</w:t>
      </w:r>
      <w:r w:rsidR="00D456B1">
        <w:t xml:space="preserve">; </w:t>
      </w:r>
      <w:commentRangeStart w:id="7"/>
      <w:r w:rsidR="00D456B1">
        <w:t xml:space="preserve">the </w:t>
      </w:r>
      <w:r w:rsidR="00B52CA5">
        <w:t>arrival</w:t>
      </w:r>
      <w:r w:rsidR="00D456B1">
        <w:t xml:space="preserve"> of intuition</w:t>
      </w:r>
      <w:r w:rsidR="00B52CA5">
        <w:t>ism</w:t>
      </w:r>
      <w:r w:rsidR="00D456B1">
        <w:t xml:space="preserve"> is where finite certainty breaks down in math</w:t>
      </w:r>
      <w:commentRangeEnd w:id="7"/>
      <w:r w:rsidR="00D02863">
        <w:rPr>
          <w:rStyle w:val="CommentReference"/>
        </w:rPr>
        <w:commentReference w:id="7"/>
      </w:r>
      <w:r w:rsidR="00D456B1">
        <w:rPr>
          <w:rStyle w:val="FootnoteReference"/>
        </w:rPr>
        <w:footnoteReference w:id="8"/>
      </w:r>
      <w:r w:rsidR="00DF541E">
        <w:t xml:space="preserve">.  </w:t>
      </w:r>
      <w:r w:rsidR="00A00278">
        <w:t>As you said</w:t>
      </w:r>
      <w:r w:rsidR="00B52CA5">
        <w:t>,</w:t>
      </w:r>
      <w:r w:rsidR="00A00278">
        <w:t xml:space="preserve"> looking at your bag and saying it</w:t>
      </w:r>
      <w:r w:rsidR="00B52CA5">
        <w:t xml:space="preserve"> i</w:t>
      </w:r>
      <w:r w:rsidR="00A00278">
        <w:t>s not black is not the same as finding a black raven, but logically they are equivalent which does</w:t>
      </w:r>
      <w:r w:rsidR="002E0E19">
        <w:t xml:space="preserve"> not</w:t>
      </w:r>
      <w:r w:rsidR="00A00278">
        <w:t xml:space="preserve"> make much sense</w:t>
      </w:r>
      <w:r w:rsidR="002E0E19">
        <w:t xml:space="preserve"> –</w:t>
      </w:r>
      <w:r w:rsidR="00A11719">
        <w:t xml:space="preserve"> we</w:t>
      </w:r>
      <w:r w:rsidR="00EC6B52">
        <w:t xml:space="preserve"> could just as easily substitute the word “raven” for an</w:t>
      </w:r>
      <w:r w:rsidR="002E0E19">
        <w:t>y other</w:t>
      </w:r>
      <w:r w:rsidR="00EC6B52">
        <w:t xml:space="preserve"> imaginary object and come to similar </w:t>
      </w:r>
      <w:r w:rsidR="006E37E4">
        <w:t xml:space="preserve">unmeaningful results.  </w:t>
      </w:r>
    </w:p>
    <w:p w14:paraId="58232CFE" w14:textId="1AC3DC99" w:rsidR="00DF49EB" w:rsidRDefault="00DF49EB" w:rsidP="00FB36AA">
      <w:pPr>
        <w:spacing w:line="480" w:lineRule="auto"/>
      </w:pPr>
      <w:r>
        <w:tab/>
      </w:r>
      <w:r w:rsidR="000406D6">
        <w:t xml:space="preserve">The topic of logical positivism is addressed extensively in </w:t>
      </w:r>
      <w:r w:rsidR="000406D6">
        <w:rPr>
          <w:i/>
        </w:rPr>
        <w:t>Proofs and Refutations</w:t>
      </w:r>
      <w:r w:rsidR="003F0019">
        <w:rPr>
          <w:i/>
        </w:rPr>
        <w:t xml:space="preserve"> – </w:t>
      </w:r>
      <w:r w:rsidR="001F2685">
        <w:t xml:space="preserve">Lakatos </w:t>
      </w:r>
      <w:r w:rsidR="00041EE9">
        <w:t xml:space="preserve">acknowledges that some </w:t>
      </w:r>
      <w:r w:rsidR="00E937ED">
        <w:t>problems about a theory can only be approached after it has been formalize</w:t>
      </w:r>
      <w:r w:rsidR="003F0019">
        <w:t xml:space="preserve">d, </w:t>
      </w:r>
      <w:r w:rsidR="00D71ADA">
        <w:t>yet</w:t>
      </w:r>
      <w:r w:rsidR="00022435">
        <w:t xml:space="preserve"> this formalization is analogous to death in the biological analysis of bodies</w:t>
      </w:r>
      <w:r w:rsidR="00E937ED">
        <w:rPr>
          <w:rStyle w:val="FootnoteReference"/>
        </w:rPr>
        <w:footnoteReference w:id="9"/>
      </w:r>
      <w:r w:rsidR="00041ED7">
        <w:t xml:space="preserve">.  </w:t>
      </w:r>
      <w:r w:rsidR="004D1129">
        <w:t>Furthermore, the dogmatist</w:t>
      </w:r>
      <w:r w:rsidR="00FA3038">
        <w:t>/skeptic ideologies contrasted in Lakatos (that we can attain or cannot attain truth)</w:t>
      </w:r>
      <w:r w:rsidR="00CC43B3">
        <w:t xml:space="preserve"> are exemplified in various means to demonstrate that</w:t>
      </w:r>
      <w:r w:rsidR="004C3884">
        <w:t xml:space="preserve"> the history of metamathematics invalidates </w:t>
      </w:r>
      <w:r w:rsidR="00A829F9">
        <w:t>modern mathematical dogmatism</w:t>
      </w:r>
      <w:r w:rsidR="004D1129">
        <w:rPr>
          <w:rStyle w:val="FootnoteReference"/>
        </w:rPr>
        <w:footnoteReference w:id="10"/>
      </w:r>
      <w:r w:rsidR="00A829F9">
        <w:t xml:space="preserve">.  </w:t>
      </w:r>
    </w:p>
    <w:p w14:paraId="115F8418" w14:textId="512539BF" w:rsidR="008444AF" w:rsidRPr="002C4525" w:rsidRDefault="008444AF" w:rsidP="00FB36AA">
      <w:pPr>
        <w:spacing w:line="480" w:lineRule="auto"/>
      </w:pPr>
      <w:r>
        <w:tab/>
      </w:r>
      <w:r w:rsidR="00F22C21">
        <w:t>In fact</w:t>
      </w:r>
      <w:r w:rsidR="005002B7">
        <w:t xml:space="preserve">, the topic of the </w:t>
      </w:r>
      <w:r w:rsidR="009662E5">
        <w:t>principle of the excluded third (which is discussed by Brouwer) is an example of a seemingly intuition-based and logical statement which can be refute</w:t>
      </w:r>
      <w:r w:rsidR="00BC200A">
        <w:t xml:space="preserve">d.  Consider the notion of a drift – that is, given </w:t>
      </w:r>
      <w:r w:rsidR="00214B0B">
        <w:t xml:space="preserve">the union Ɣ of </w:t>
      </w:r>
      <w:r w:rsidR="00BC200A">
        <w:t xml:space="preserve">a converging sequence of </w:t>
      </w:r>
      <w:r w:rsidR="00817C43">
        <w:t xml:space="preserve">counting </w:t>
      </w:r>
      <w:r w:rsidR="00BC200A">
        <w:t xml:space="preserve">reals </w:t>
      </w:r>
      <w:r w:rsidR="0020556D">
        <w:t>c</w:t>
      </w:r>
      <w:r w:rsidR="0020556D">
        <w:rPr>
          <w:vertAlign w:val="subscript"/>
        </w:rPr>
        <w:t>1</w:t>
      </w:r>
      <w:r w:rsidR="0020556D">
        <w:rPr>
          <w:vertAlign w:val="subscript"/>
        </w:rPr>
        <w:softHyphen/>
      </w:r>
      <w:r w:rsidR="0020556D">
        <w:t>(Ɣ),</w:t>
      </w:r>
      <w:r w:rsidR="00214B0B">
        <w:t xml:space="preserve"> c</w:t>
      </w:r>
      <w:r w:rsidR="00214B0B">
        <w:rPr>
          <w:vertAlign w:val="subscript"/>
        </w:rPr>
        <w:t>2</w:t>
      </w:r>
      <w:r w:rsidR="00214B0B">
        <w:rPr>
          <w:vertAlign w:val="subscript"/>
        </w:rPr>
        <w:softHyphen/>
      </w:r>
      <w:r w:rsidR="00214B0B">
        <w:t>(Ɣ</w:t>
      </w:r>
      <w:r w:rsidR="00EA1992">
        <w:t xml:space="preserve">), … (where if all elements of the sequence &lt; </w:t>
      </w:r>
      <w:r w:rsidR="009F2332">
        <w:t xml:space="preserve">the </w:t>
      </w:r>
      <w:r w:rsidR="009F2332">
        <w:lastRenderedPageBreak/>
        <w:t>kernel c(Ɣ) the drift is left-winged and if they’re all &gt; c(Ɣ) the drift is right-winged)</w:t>
      </w:r>
      <w:r w:rsidR="00D1095E">
        <w:rPr>
          <w:rStyle w:val="FootnoteReference"/>
        </w:rPr>
        <w:footnoteReference w:id="11"/>
      </w:r>
      <w:r w:rsidR="009F2332">
        <w:t xml:space="preserve"> we </w:t>
      </w:r>
      <w:r w:rsidR="00817C43">
        <w:t xml:space="preserve">can </w:t>
      </w:r>
      <w:r w:rsidR="00AC36E4">
        <w:t>show that i</w:t>
      </w:r>
      <w:r w:rsidR="00817C43">
        <w:t xml:space="preserve">f Ɣ is right-winged </w:t>
      </w:r>
      <w:r w:rsidR="00D80FF8">
        <w:t>(</w:t>
      </w:r>
      <w:r w:rsidR="00817C43">
        <w:t xml:space="preserve">where counting-numbers are </w:t>
      </w:r>
      <w:r w:rsidR="008E1502">
        <w:t xml:space="preserve">all rational </w:t>
      </w:r>
      <w:r w:rsidR="00D80FF8">
        <w:t xml:space="preserve">and serve as indices for untested mathematical </w:t>
      </w:r>
      <w:r w:rsidR="0021138D">
        <w:t>conjectures</w:t>
      </w:r>
      <w:r w:rsidR="00D80FF8">
        <w:t>)</w:t>
      </w:r>
      <w:r w:rsidR="0057502D">
        <w:t xml:space="preserve"> that we cannot judge for certain whether or not </w:t>
      </w:r>
      <w:r w:rsidR="00C41564">
        <w:t>the sequence converges to a rational number and so cannot judge the truth of the</w:t>
      </w:r>
      <w:r w:rsidR="0021138D">
        <w:t xml:space="preserve"> conjecture</w:t>
      </w:r>
      <w:r w:rsidR="008E25D4">
        <w:rPr>
          <w:rStyle w:val="FootnoteReference"/>
        </w:rPr>
        <w:footnoteReference w:id="12"/>
      </w:r>
      <w:r w:rsidR="0021138D">
        <w:t xml:space="preserve">.  </w:t>
      </w:r>
      <w:r w:rsidR="00A05EF2">
        <w:t>What Brouwer is basically saying is that t</w:t>
      </w:r>
      <w:r w:rsidR="00B75064">
        <w:t xml:space="preserve">he </w:t>
      </w:r>
      <w:r w:rsidR="00011DDD">
        <w:t xml:space="preserve">principle of the excluded third when expressed on the number line implies that either classical mathematics </w:t>
      </w:r>
      <w:r w:rsidR="00856885">
        <w:t>i</w:t>
      </w:r>
      <w:r w:rsidR="00011DDD">
        <w:t xml:space="preserve">s false or </w:t>
      </w:r>
      <w:r w:rsidR="00856885">
        <w:t xml:space="preserve">that </w:t>
      </w:r>
      <w:r w:rsidR="00011DDD">
        <w:t xml:space="preserve">we need to reevaluate the either-or assumption which it makes.  </w:t>
      </w:r>
      <w:r w:rsidR="004467EC">
        <w:t>Brouwer addresses the crisis in mathematics as a</w:t>
      </w:r>
      <w:r w:rsidR="00C258C5">
        <w:t xml:space="preserve">n acknowledgement that even the most basic assumptions we make </w:t>
      </w:r>
      <w:r w:rsidR="004169BE">
        <w:t>a</w:t>
      </w:r>
      <w:r w:rsidR="00C258C5">
        <w:t xml:space="preserve">re socially </w:t>
      </w:r>
      <w:commentRangeStart w:id="8"/>
      <w:r w:rsidR="00C258C5">
        <w:t>ingrained</w:t>
      </w:r>
      <w:commentRangeEnd w:id="8"/>
      <w:r w:rsidR="006E2C3F">
        <w:rPr>
          <w:rStyle w:val="CommentReference"/>
        </w:rPr>
        <w:commentReference w:id="8"/>
      </w:r>
      <w:r w:rsidR="004169BE">
        <w:t>.  F</w:t>
      </w:r>
      <w:r w:rsidR="008E45AD">
        <w:t xml:space="preserve">urthermore, computer-based proof generators </w:t>
      </w:r>
      <w:r w:rsidR="00C9163F">
        <w:t xml:space="preserve">remove the suspension of disbelief which is required for proofs to carry the warrant of truth.  </w:t>
      </w:r>
    </w:p>
    <w:p w14:paraId="6A41AC2E" w14:textId="173F9271" w:rsidR="001E62BD" w:rsidRDefault="001E62BD" w:rsidP="00FB36AA">
      <w:pPr>
        <w:spacing w:line="480" w:lineRule="auto"/>
      </w:pPr>
      <w:r>
        <w:tab/>
        <w:t>The question addressed by Lakatos – is there a relation between the number of vertices V, the number of edges E and the number of faces F of polyhedra that is analogous to the trivial relation V = E?</w:t>
      </w:r>
      <w:r>
        <w:rPr>
          <w:rStyle w:val="FootnoteReference"/>
        </w:rPr>
        <w:footnoteReference w:id="13"/>
      </w:r>
      <w:r>
        <w:t xml:space="preserve"> – is crucial because</w:t>
      </w:r>
      <w:r w:rsidR="005004BD">
        <w:t xml:space="preserve"> the</w:t>
      </w:r>
      <w:r>
        <w:t xml:space="preserve"> methodology used</w:t>
      </w:r>
      <w:r w:rsidR="005004BD">
        <w:t xml:space="preserve"> to arrive at conjectures</w:t>
      </w:r>
      <w:r>
        <w:t xml:space="preserve"> comes into </w:t>
      </w:r>
      <w:r w:rsidR="00426241">
        <w:t>scrutiny</w:t>
      </w:r>
      <w:r>
        <w:t>.  It is noted that after trial and error</w:t>
      </w:r>
      <w:r>
        <w:rPr>
          <w:rStyle w:val="FootnoteReference"/>
        </w:rPr>
        <w:footnoteReference w:id="14"/>
      </w:r>
      <w:r w:rsidR="00A93258">
        <w:t xml:space="preserve"> they notice that V – E + F = 2 </w:t>
      </w:r>
      <w:r w:rsidR="002627F9">
        <w:t>(</w:t>
      </w:r>
      <w:r w:rsidR="00A93258">
        <w:t xml:space="preserve">the </w:t>
      </w:r>
      <w:r w:rsidR="002627F9">
        <w:t>characteristic polynomial</w:t>
      </w:r>
      <w:r w:rsidR="00A93258">
        <w:t xml:space="preserve"> as mathematicians would say</w:t>
      </w:r>
      <w:r w:rsidR="002627F9">
        <w:t>)</w:t>
      </w:r>
      <w:r w:rsidR="00A93258">
        <w:t>.  The question of course becomes, by wh</w:t>
      </w:r>
      <w:r w:rsidR="00C65B0A">
        <w:t>ich</w:t>
      </w:r>
      <w:r w:rsidR="00A93258">
        <w:t xml:space="preserve"> trial and error did this occur?  </w:t>
      </w:r>
      <w:r w:rsidR="0086617F">
        <w:t>It’s noted that P</w:t>
      </w:r>
      <w:r w:rsidR="002C26FB">
        <w:t>ólya among others believed that you have to guess a mathematical theorem before you prove it</w:t>
      </w:r>
      <w:r w:rsidR="002C26FB">
        <w:rPr>
          <w:rStyle w:val="FootnoteReference"/>
        </w:rPr>
        <w:footnoteReference w:id="15"/>
      </w:r>
      <w:r w:rsidR="002C26FB">
        <w:t xml:space="preserve">; that is, </w:t>
      </w:r>
      <w:r w:rsidR="001F5F3A">
        <w:t xml:space="preserve">the result precedes the investigation.  How can we </w:t>
      </w:r>
      <w:r w:rsidR="00C21B9E">
        <w:t xml:space="preserve">account for results such as </w:t>
      </w:r>
      <w:r w:rsidR="005445DB">
        <w:t xml:space="preserve">the Descartes-Euler conjecture </w:t>
      </w:r>
      <w:r w:rsidR="001D0854">
        <w:t>or</w:t>
      </w:r>
      <w:r w:rsidR="005445DB">
        <w:t xml:space="preserve"> </w:t>
      </w:r>
      <w:r w:rsidR="00C21B9E">
        <w:t>Ramanujan’s</w:t>
      </w:r>
      <w:r w:rsidR="005445DB">
        <w:t xml:space="preserve"> </w:t>
      </w:r>
      <w:r w:rsidR="008A36BB">
        <w:t xml:space="preserve">profound </w:t>
      </w:r>
      <w:r w:rsidR="005445DB">
        <w:t>theorems</w:t>
      </w:r>
      <w:r w:rsidR="00C21B9E">
        <w:t xml:space="preserve"> (which lack a socially constructed basis)</w:t>
      </w:r>
      <w:r w:rsidR="005445DB">
        <w:t xml:space="preserve">?  </w:t>
      </w:r>
      <w:r w:rsidR="00D62325">
        <w:t xml:space="preserve">As Lakatos demonstrates, we account for them after the fact which </w:t>
      </w:r>
      <w:r w:rsidR="00D62325">
        <w:lastRenderedPageBreak/>
        <w:t xml:space="preserve">means that </w:t>
      </w:r>
      <w:r w:rsidR="00484078">
        <w:t>mutual familiarity with concepts plays a crucial role.  Throughout his fictional story (which involves a dialogue in an imaginary classroom between teachers and students) we uncover concept-contraction</w:t>
      </w:r>
      <w:r w:rsidR="000471EF">
        <w:t xml:space="preserve"> (from Delta) and concept expansion (from Alpha) in the discussion of the picture-frame</w:t>
      </w:r>
      <w:r w:rsidR="000471EF">
        <w:rPr>
          <w:rStyle w:val="FootnoteReference"/>
        </w:rPr>
        <w:footnoteReference w:id="16"/>
      </w:r>
      <w:r w:rsidR="000471EF">
        <w:t xml:space="preserve">.  </w:t>
      </w:r>
      <w:r w:rsidR="003F4FC5">
        <w:t>The dialogue devolves into a debate over what constitutes a genuine polyhedron</w:t>
      </w:r>
      <w:r w:rsidR="00B54766">
        <w:t xml:space="preserve">; concept-stretching, monster-barring and </w:t>
      </w:r>
      <w:r w:rsidR="00155EB3">
        <w:t xml:space="preserve">local/global counterexamples become the focus of discussion.  </w:t>
      </w:r>
    </w:p>
    <w:p w14:paraId="511817D2" w14:textId="3A468454" w:rsidR="00155EB3" w:rsidRDefault="00155EB3" w:rsidP="00FB36AA">
      <w:pPr>
        <w:spacing w:line="480" w:lineRule="auto"/>
      </w:pPr>
      <w:r>
        <w:tab/>
      </w:r>
      <w:commentRangeStart w:id="9"/>
      <w:r>
        <w:t xml:space="preserve">In fact, Poincare in 1908 stated specifically that logic (and not just its slumber) produces monsters.  </w:t>
      </w:r>
      <w:commentRangeEnd w:id="9"/>
      <w:r w:rsidR="00FB5C15">
        <w:rPr>
          <w:rStyle w:val="CommentReference"/>
        </w:rPr>
        <w:commentReference w:id="9"/>
      </w:r>
      <w:r>
        <w:t xml:space="preserve">To paraphrase, he says that for half a century now they’ve seen a host of bizarre functions arise which </w:t>
      </w:r>
      <w:r w:rsidR="00FB186A">
        <w:t>serve no</w:t>
      </w:r>
      <w:r>
        <w:t xml:space="preserve"> purpose and make the most general claims; these functions </w:t>
      </w:r>
      <w:r w:rsidR="00351B7A">
        <w:t>are made</w:t>
      </w:r>
      <w:r w:rsidR="004214E5">
        <w:t xml:space="preserve"> explicitly to demonstrate the shortcomings of the reasonings of the old mathematicians</w:t>
      </w:r>
      <w:r w:rsidR="004214E5">
        <w:rPr>
          <w:rStyle w:val="FootnoteReference"/>
        </w:rPr>
        <w:footnoteReference w:id="17"/>
      </w:r>
      <w:r w:rsidR="004214E5">
        <w:t xml:space="preserve">.  </w:t>
      </w:r>
      <w:r w:rsidR="006F136A">
        <w:t>Specifically,</w:t>
      </w:r>
      <w:r w:rsidR="00755C8B">
        <w:t xml:space="preserve"> in the context of Lakatos we learn about proof-analysis without proof – </w:t>
      </w:r>
      <w:r w:rsidR="00282310">
        <w:t xml:space="preserve">an example of this would be developing </w:t>
      </w:r>
      <w:r w:rsidR="00755C8B">
        <w:t>the notion that all polyhedra hav</w:t>
      </w:r>
      <w:r w:rsidR="00282310">
        <w:t>e</w:t>
      </w:r>
      <w:r w:rsidR="00755C8B">
        <w:t xml:space="preserve"> at least 17 edges</w:t>
      </w:r>
      <w:r w:rsidR="00282310">
        <w:t xml:space="preserve">.  These </w:t>
      </w:r>
      <w:r w:rsidR="007123EC">
        <w:t xml:space="preserve">are just </w:t>
      </w:r>
      <w:r w:rsidR="007123EC">
        <w:rPr>
          <w:i/>
        </w:rPr>
        <w:t xml:space="preserve">ad hoc </w:t>
      </w:r>
      <w:r w:rsidR="007123EC">
        <w:t xml:space="preserve">conjectures; they are made up on the spot arbitrarily and their only purpose and meaning is to use the internal, intrinsic structure of the theorem and method of proof-analysis to </w:t>
      </w:r>
      <w:r w:rsidR="00A41DEE">
        <w:t>justify a theorem</w:t>
      </w:r>
      <w:r w:rsidR="00A41DEE">
        <w:rPr>
          <w:rStyle w:val="FootnoteReference"/>
        </w:rPr>
        <w:footnoteReference w:id="18"/>
      </w:r>
      <w:r w:rsidR="00A41DEE">
        <w:t xml:space="preserve">; any number of misconceptions on part of the inventor can be made explicit and thus, by granting generous charity to the progenitor of the proof we can </w:t>
      </w:r>
      <w:r w:rsidR="003B60D5">
        <w:t xml:space="preserve">justify anything.  </w:t>
      </w:r>
    </w:p>
    <w:p w14:paraId="4053BFD8" w14:textId="3A04DCE7" w:rsidR="004E5311" w:rsidRDefault="004E5311" w:rsidP="00FB36AA">
      <w:pPr>
        <w:spacing w:line="480" w:lineRule="auto"/>
      </w:pPr>
      <w:r>
        <w:tab/>
        <w:t xml:space="preserve">Furthermore, the debate over </w:t>
      </w:r>
      <w:r w:rsidR="00B74050">
        <w:t>history continues in Lakatos; Sigma argues that the only thing making inductive conjectures possible is historical accident</w:t>
      </w:r>
      <w:r w:rsidR="009B6F8C">
        <w:rPr>
          <w:rStyle w:val="FootnoteReference"/>
        </w:rPr>
        <w:footnoteReference w:id="19"/>
      </w:r>
      <w:r w:rsidR="00B74050">
        <w:t xml:space="preserve">; real chaos obliterates any preconceived notion of what, for instance a polyhedron is.  </w:t>
      </w:r>
      <w:r w:rsidR="00A0223C">
        <w:t xml:space="preserve">Because </w:t>
      </w:r>
      <w:r w:rsidR="00695A64">
        <w:t>there</w:t>
      </w:r>
      <w:r w:rsidR="00A0223C">
        <w:t xml:space="preserve"> is</w:t>
      </w:r>
      <w:r w:rsidR="00695A64">
        <w:t xml:space="preserve"> no inductive basis for </w:t>
      </w:r>
      <w:r w:rsidR="00F276B8">
        <w:t xml:space="preserve">naïve conjectures as Teacher says but rather trial and error </w:t>
      </w:r>
      <w:r w:rsidR="00F276B8">
        <w:lastRenderedPageBreak/>
        <w:t>through conjecture</w:t>
      </w:r>
      <w:r w:rsidR="00FF328C">
        <w:t>s</w:t>
      </w:r>
      <w:r w:rsidR="00F276B8">
        <w:t xml:space="preserve"> and refutations</w:t>
      </w:r>
      <w:r w:rsidR="00A0223C">
        <w:rPr>
          <w:rStyle w:val="FootnoteReference"/>
        </w:rPr>
        <w:footnoteReference w:id="20"/>
      </w:r>
      <w:r w:rsidR="00A0223C">
        <w:t xml:space="preserve">, Euler’s </w:t>
      </w:r>
      <w:r w:rsidR="00C90D92">
        <w:t>theorem</w:t>
      </w:r>
      <w:r w:rsidR="00A0223C">
        <w:t xml:space="preserve"> was thus based on a very biased pool of polyhedra</w:t>
      </w:r>
      <w:r w:rsidR="00F276B8">
        <w:t>.</w:t>
      </w:r>
      <w:r w:rsidR="00C90D92">
        <w:t xml:space="preserve">  </w:t>
      </w:r>
      <w:r w:rsidR="004F6B2F">
        <w:t xml:space="preserve">This of course is analogous to the scientific method wherein hypotheses are formed and we test and refute them.  </w:t>
      </w:r>
      <w:r w:rsidR="00F77FA5">
        <w:t xml:space="preserve">But even Lakatos’ deductive guessing has to start on some kind of basis, and </w:t>
      </w:r>
      <w:commentRangeStart w:id="10"/>
      <w:r w:rsidR="00F77FA5">
        <w:t>it is clear that this basis is social</w:t>
      </w:r>
      <w:commentRangeEnd w:id="10"/>
      <w:r w:rsidR="00E731B1">
        <w:rPr>
          <w:rStyle w:val="CommentReference"/>
        </w:rPr>
        <w:commentReference w:id="10"/>
      </w:r>
      <w:r w:rsidR="00F77FA5">
        <w:t xml:space="preserve">.  </w:t>
      </w:r>
      <w:r w:rsidR="00B4091C">
        <w:t xml:space="preserve">The entirety of Euler’s polyhedral theorem </w:t>
      </w:r>
      <w:r w:rsidR="00A97439">
        <w:t>seemingly rests on the laurels of its historical context</w:t>
      </w:r>
      <w:r w:rsidR="000A1697">
        <w:t xml:space="preserve"> and Euler’s credibility</w:t>
      </w:r>
      <w:r w:rsidR="00A97439">
        <w:t xml:space="preserve">.  Lakatos </w:t>
      </w:r>
      <w:r w:rsidR="001411B5">
        <w:t>alludes to</w:t>
      </w:r>
      <w:r w:rsidR="007B53CC">
        <w:t xml:space="preserve"> ancient informal logic</w:t>
      </w:r>
      <w:r w:rsidR="001411B5">
        <w:t xml:space="preserve"> (</w:t>
      </w:r>
      <w:r w:rsidR="007B53CC">
        <w:t>this is the logic of construction or thought-experiment</w:t>
      </w:r>
      <w:r w:rsidR="001411B5">
        <w:t>);</w:t>
      </w:r>
      <w:r w:rsidR="007B53CC">
        <w:t xml:space="preserve"> </w:t>
      </w:r>
      <w:r w:rsidR="001411B5">
        <w:t>p</w:t>
      </w:r>
      <w:r w:rsidR="007B53CC">
        <w:t>hilosophers such as Descartes, Kant and Poincaré extolled the virtues of content-rich informal logic</w:t>
      </w:r>
      <w:r w:rsidR="00DF27B8">
        <w:t>.  The later changes in logical theory come from changes in logical practice</w:t>
      </w:r>
      <w:r w:rsidR="007B53CC">
        <w:rPr>
          <w:rStyle w:val="FootnoteReference"/>
        </w:rPr>
        <w:footnoteReference w:id="21"/>
      </w:r>
      <w:r w:rsidR="00DF27B8">
        <w:t xml:space="preserve">.  What this means is that </w:t>
      </w:r>
      <w:r w:rsidR="009401B1">
        <w:t>originally, broad-sweeping claims such as Euler’s were viewed as very good and powerful by merit of their abilit</w:t>
      </w:r>
      <w:r w:rsidR="00377D82">
        <w:t xml:space="preserve">y to </w:t>
      </w:r>
      <w:r w:rsidR="00374631">
        <w:t>understand the world</w:t>
      </w:r>
      <w:r w:rsidR="002523B1">
        <w:t>.  T</w:t>
      </w:r>
      <w:r w:rsidR="007D5BCC">
        <w:t xml:space="preserve">hey were assumed to be true on little actual merit but </w:t>
      </w:r>
      <w:r w:rsidR="00EB2DF8">
        <w:t>merely</w:t>
      </w:r>
      <w:r w:rsidR="007D5BCC">
        <w:t xml:space="preserve"> as the simplest explanation of an occurrence.  </w:t>
      </w:r>
    </w:p>
    <w:p w14:paraId="086F1D86" w14:textId="03C19018" w:rsidR="004D173E" w:rsidRDefault="004D173E" w:rsidP="00FB36AA">
      <w:pPr>
        <w:spacing w:line="480" w:lineRule="auto"/>
      </w:pPr>
      <w:r>
        <w:tab/>
        <w:t>More specifically, the Descartes-Euler conjecture is subjectively tr</w:t>
      </w:r>
      <w:r w:rsidR="00F53061">
        <w:t>ue for its time; as Lakatos describes, their conception of polyhedron included all sorts of convex polyhedral and even concave ones</w:t>
      </w:r>
      <w:r w:rsidR="00F53061">
        <w:rPr>
          <w:rStyle w:val="FootnoteReference"/>
        </w:rPr>
        <w:footnoteReference w:id="22"/>
      </w:r>
      <w:r w:rsidR="00F53061">
        <w:t xml:space="preserve">.  </w:t>
      </w:r>
      <w:r w:rsidR="00EB74B7">
        <w:t xml:space="preserve">As we can see, mathematics evolves over time.  </w:t>
      </w:r>
      <w:r w:rsidR="008722BD">
        <w:t xml:space="preserve">The mathematician Reuben Hersh </w:t>
      </w:r>
      <w:r w:rsidR="009D25DC">
        <w:t xml:space="preserve">discussed </w:t>
      </w:r>
      <w:r w:rsidR="00C526ED">
        <w:t>why social constructivism provides a more accurate view of mathematics</w:t>
      </w:r>
      <w:r w:rsidR="00357A88">
        <w:t xml:space="preserve"> </w:t>
      </w:r>
      <w:r w:rsidR="00C526ED">
        <w:t xml:space="preserve">as opposed to the traditional Platonist view of math </w:t>
      </w:r>
      <w:r w:rsidR="00C66B04">
        <w:t>(</w:t>
      </w:r>
      <w:r w:rsidR="00C526ED">
        <w:t xml:space="preserve">in which </w:t>
      </w:r>
      <w:r w:rsidR="00381FE0">
        <w:t xml:space="preserve">pure entities exist in a different dimension or realm </w:t>
      </w:r>
      <w:r w:rsidR="00357A88">
        <w:t>independent from</w:t>
      </w:r>
      <w:r w:rsidR="00381FE0">
        <w:t xml:space="preserve"> our physically or psychologically perce</w:t>
      </w:r>
      <w:r w:rsidR="00357A88">
        <w:t>ived</w:t>
      </w:r>
      <w:r w:rsidR="00381FE0">
        <w:t xml:space="preserve"> reality</w:t>
      </w:r>
      <w:r w:rsidR="00C66B04">
        <w:t>)</w:t>
      </w:r>
      <w:r w:rsidR="00C768C1">
        <w:t xml:space="preserve">.  </w:t>
      </w:r>
      <w:r w:rsidR="00C66B04">
        <w:t>The flaw in Platonism</w:t>
      </w:r>
      <w:r w:rsidR="00C768C1">
        <w:t xml:space="preserve"> basically amounts to, how can we have knowledge of such a realm even if it exists</w:t>
      </w:r>
      <w:r w:rsidR="00C768C1">
        <w:rPr>
          <w:rStyle w:val="FootnoteReference"/>
        </w:rPr>
        <w:footnoteReference w:id="23"/>
      </w:r>
      <w:r w:rsidR="0008692B">
        <w:t>?</w:t>
      </w:r>
      <w:r w:rsidR="00FF50D9">
        <w:t xml:space="preserve">  As in Lakatos, we do</w:t>
      </w:r>
      <w:r w:rsidR="00431C1B">
        <w:t xml:space="preserve"> not have a concrete sense </w:t>
      </w:r>
      <w:r w:rsidR="00FF50D9">
        <w:t xml:space="preserve">of familiarity with what a polyhedron </w:t>
      </w:r>
      <w:r w:rsidR="00431C1B">
        <w:t>truly</w:t>
      </w:r>
      <w:r w:rsidR="00FF50D9">
        <w:t xml:space="preserve"> is.  </w:t>
      </w:r>
    </w:p>
    <w:p w14:paraId="3989ED7C" w14:textId="6A1295DF" w:rsidR="00F86BF6" w:rsidRDefault="00F86BF6" w:rsidP="00FB36AA">
      <w:pPr>
        <w:spacing w:line="480" w:lineRule="auto"/>
      </w:pPr>
      <w:r>
        <w:lastRenderedPageBreak/>
        <w:tab/>
        <w:t xml:space="preserve">For the social subjectivist Hersh, </w:t>
      </w:r>
      <w:r w:rsidR="004F3D8C">
        <w:t>an object is constructed by the mathematical community and then takes on a livelihood of its own</w:t>
      </w:r>
      <w:r w:rsidR="009D66BA">
        <w:t xml:space="preserve">.  For Ernest on the other hand, </w:t>
      </w:r>
    </w:p>
    <w:p w14:paraId="6A43F20B" w14:textId="27A4D7F3" w:rsidR="006D27AA" w:rsidRDefault="006D27AA" w:rsidP="00FB36AA">
      <w:pPr>
        <w:spacing w:line="480" w:lineRule="auto"/>
      </w:pPr>
      <w:r>
        <w:rPr>
          <w:noProof/>
        </w:rPr>
        <w:drawing>
          <wp:anchor distT="0" distB="0" distL="114300" distR="114300" simplePos="0" relativeHeight="251658240" behindDoc="0" locked="0" layoutInCell="1" allowOverlap="1" wp14:anchorId="092700F8" wp14:editId="10422F93">
            <wp:simplePos x="0" y="0"/>
            <wp:positionH relativeFrom="column">
              <wp:posOffset>0</wp:posOffset>
            </wp:positionH>
            <wp:positionV relativeFrom="paragraph">
              <wp:posOffset>0</wp:posOffset>
            </wp:positionV>
            <wp:extent cx="1760220" cy="1077150"/>
            <wp:effectExtent l="0" t="0" r="0" b="8890"/>
            <wp:wrapThrough wrapText="bothSides">
              <wp:wrapPolygon edited="0">
                <wp:start x="0" y="0"/>
                <wp:lineTo x="0" y="21396"/>
                <wp:lineTo x="21273" y="21396"/>
                <wp:lineTo x="21273" y="0"/>
                <wp:lineTo x="0" y="0"/>
              </wp:wrapPolygon>
            </wp:wrapThrough>
            <wp:docPr id="1" name="Picture 1" descr="A picture containing sky,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PNG"/>
                    <pic:cNvPicPr/>
                  </pic:nvPicPr>
                  <pic:blipFill>
                    <a:blip r:embed="rId11"/>
                    <a:stretch>
                      <a:fillRect/>
                    </a:stretch>
                  </pic:blipFill>
                  <pic:spPr>
                    <a:xfrm>
                      <a:off x="0" y="0"/>
                      <a:ext cx="1760220" cy="1077150"/>
                    </a:xfrm>
                    <a:prstGeom prst="rect">
                      <a:avLst/>
                    </a:prstGeom>
                  </pic:spPr>
                </pic:pic>
              </a:graphicData>
            </a:graphic>
            <wp14:sizeRelH relativeFrom="page">
              <wp14:pctWidth>0</wp14:pctWidth>
            </wp14:sizeRelH>
            <wp14:sizeRelV relativeFrom="page">
              <wp14:pctHeight>0</wp14:pctHeight>
            </wp14:sizeRelV>
          </wp:anchor>
        </w:drawing>
      </w:r>
      <w:r w:rsidR="009D66BA">
        <w:t xml:space="preserve">functions like x^2 </w:t>
      </w:r>
      <w:r w:rsidR="0081196B">
        <w:t xml:space="preserve">could become odd at any time because oddness </w:t>
      </w:r>
      <w:r w:rsidR="006429A5">
        <w:t xml:space="preserve">(f(-x) != f(x)) is only true </w:t>
      </w:r>
      <w:r w:rsidR="007779E6">
        <w:t>for the present socially defined state of mathematics</w:t>
      </w:r>
      <w:commentRangeStart w:id="11"/>
      <w:r w:rsidR="007779E6">
        <w:rPr>
          <w:rStyle w:val="FootnoteReference"/>
        </w:rPr>
        <w:footnoteReference w:id="24"/>
      </w:r>
      <w:commentRangeEnd w:id="11"/>
      <w:r w:rsidR="00FB5C15">
        <w:rPr>
          <w:rStyle w:val="CommentReference"/>
        </w:rPr>
        <w:commentReference w:id="11"/>
      </w:r>
      <w:r w:rsidR="009D7F4D">
        <w:t xml:space="preserve">.  Of course, the cyclic subgroups </w:t>
      </w:r>
      <w:r w:rsidR="005556AC">
        <w:t xml:space="preserve">of Z/6Z </w:t>
      </w:r>
      <w:r w:rsidR="00901627">
        <w:t xml:space="preserve">all have even order as well – we have &lt;0&gt; = </w:t>
      </w:r>
      <w:r w:rsidR="006A454D">
        <w:t>{0}</w:t>
      </w:r>
      <w:r w:rsidR="00901627">
        <w:t>, &lt;1&gt; = {1,2,3,4,5,6mod</w:t>
      </w:r>
      <w:r w:rsidR="006500DF">
        <w:t>6 = 0}, &lt;2&gt; = {2,4,0} and &lt;3&gt; = {3,0}.  Clearly, each order (</w:t>
      </w:r>
      <w:r w:rsidR="00691540">
        <w:t xml:space="preserve">1, 6, 3 and 2) </w:t>
      </w:r>
      <w:r w:rsidR="003E5E73">
        <w:t xml:space="preserve">is not equal to 5.  </w:t>
      </w:r>
      <w:r w:rsidR="005D29E4">
        <w:t>Yet</w:t>
      </w:r>
      <w:r w:rsidR="003E5E73">
        <w:t xml:space="preserve"> </w:t>
      </w:r>
      <w:r w:rsidR="00E06FC3">
        <w:t>Ernest’s point is equally valid in my opinion because it alludes to the fact that subgroup</w:t>
      </w:r>
      <w:r w:rsidR="001D38A1">
        <w:t>s</w:t>
      </w:r>
      <w:r w:rsidR="00E06FC3">
        <w:t xml:space="preserve"> (subsets which are also groups) </w:t>
      </w:r>
      <w:r w:rsidR="001D38A1">
        <w:t xml:space="preserve">and their generators </w:t>
      </w:r>
      <w:r w:rsidR="00E06FC3">
        <w:t xml:space="preserve">are defined socially by consensus of the mathematical community.  We could just as easily say that the cyclic subgroup 1 = {1,2,3,4,5} excluding 0 because </w:t>
      </w:r>
      <w:r w:rsidR="00220547">
        <w:t xml:space="preserve">6 mod 6 is a separate entity from 0 and is not logically equivalent.  </w:t>
      </w:r>
      <w:r w:rsidR="00F16F57">
        <w:t xml:space="preserve">It seems obvious to me that mathematics is a human invention designed to find patterns in the natural world but is not entirely perfect.  </w:t>
      </w:r>
      <w:r w:rsidR="00A148B8">
        <w:t xml:space="preserve">Intuition depends on </w:t>
      </w:r>
      <w:r w:rsidR="002F6274">
        <w:t xml:space="preserve">our historical interpretation of concepts.  </w:t>
      </w:r>
      <w:r w:rsidR="00A148B8">
        <w:t xml:space="preserve">  </w:t>
      </w:r>
    </w:p>
    <w:p w14:paraId="4CE938F5" w14:textId="77AF07C7" w:rsidR="00960D26" w:rsidRDefault="00BD4F7B" w:rsidP="00FB36AA">
      <w:pPr>
        <w:spacing w:line="480" w:lineRule="auto"/>
      </w:pPr>
      <w:r>
        <w:tab/>
        <w:t xml:space="preserve">Furthermore, </w:t>
      </w:r>
      <w:r w:rsidR="00B80BAA">
        <w:t xml:space="preserve">Gold concedes that mathematics is </w:t>
      </w:r>
      <w:r w:rsidR="00B80BAA" w:rsidRPr="00B80BAA">
        <w:rPr>
          <w:i/>
        </w:rPr>
        <w:t>discovered</w:t>
      </w:r>
      <w:r w:rsidR="00B80BAA">
        <w:rPr>
          <w:i/>
        </w:rPr>
        <w:t xml:space="preserve"> </w:t>
      </w:r>
      <w:r w:rsidR="00B80BAA">
        <w:t>by humans</w:t>
      </w:r>
      <w:r w:rsidR="00B80BAA">
        <w:rPr>
          <w:rStyle w:val="FootnoteReference"/>
        </w:rPr>
        <w:footnoteReference w:id="25"/>
      </w:r>
      <w:r w:rsidR="00B80BAA">
        <w:t>.  I</w:t>
      </w:r>
      <w:r w:rsidR="00497F8F">
        <w:t xml:space="preserve"> </w:t>
      </w:r>
      <w:r w:rsidR="00B80BAA">
        <w:t>disagree with this,</w:t>
      </w:r>
      <w:r w:rsidR="00497F8F">
        <w:t xml:space="preserve"> believing</w:t>
      </w:r>
      <w:r w:rsidR="00B80BAA">
        <w:t xml:space="preserve"> that it is entirely a human invention and that </w:t>
      </w:r>
      <w:commentRangeStart w:id="12"/>
      <w:r w:rsidR="00B80BAA">
        <w:t>the rules of logic change over time</w:t>
      </w:r>
      <w:commentRangeEnd w:id="12"/>
      <w:r w:rsidR="00FB5C15">
        <w:rPr>
          <w:rStyle w:val="CommentReference"/>
        </w:rPr>
        <w:commentReference w:id="12"/>
      </w:r>
      <w:r w:rsidR="00B80BAA">
        <w:t xml:space="preserve">.  </w:t>
      </w:r>
      <w:r w:rsidR="00C12689">
        <w:t xml:space="preserve">Consider the classical logical principle wherein </w:t>
      </w:r>
      <w:r w:rsidR="00161614">
        <w:t>if P is false and Q is true, then the statement P</w:t>
      </w:r>
      <w:r w:rsidR="00355F32">
        <w:t xml:space="preserve"> </w:t>
      </w:r>
      <w:r w:rsidR="00355F32" w:rsidRPr="00355F32">
        <w:rPr>
          <w:rFonts w:hint="eastAsia"/>
        </w:rPr>
        <w:t>⇒</w:t>
      </w:r>
      <w:r w:rsidR="00355F32">
        <w:rPr>
          <w:rFonts w:hint="eastAsia"/>
        </w:rPr>
        <w:t xml:space="preserve"> </w:t>
      </w:r>
      <w:r w:rsidR="00355F32">
        <w:t xml:space="preserve">Q is always true.  Certainly this is true </w:t>
      </w:r>
      <w:r w:rsidR="00E7679C">
        <w:t>based on an overwhelming majority consensus</w:t>
      </w:r>
      <w:r w:rsidR="00355F32">
        <w:t xml:space="preserve">; I once spoke to Krusemeyer regarding this matter and he told me that I would be disagreeing with the entire mathematical community if I did not believe this statement.  </w:t>
      </w:r>
      <w:r w:rsidR="00584859">
        <w:t>G</w:t>
      </w:r>
      <w:r w:rsidR="00355F32">
        <w:t>iven P false, Q true we can say that P implies Q</w:t>
      </w:r>
      <w:r w:rsidR="00621532">
        <w:t xml:space="preserve">.  But what if when P is true, Q turns out to be false?  That is, Q being true depends explicitly on the </w:t>
      </w:r>
      <w:r w:rsidR="00621532">
        <w:lastRenderedPageBreak/>
        <w:t xml:space="preserve">truth value of P.  </w:t>
      </w:r>
      <w:r w:rsidR="00584859">
        <w:t xml:space="preserve">In that case, the truth value of P does matter and </w:t>
      </w:r>
      <w:r w:rsidR="00584859">
        <w:rPr>
          <w:rFonts w:hint="eastAsia"/>
        </w:rPr>
        <w:t>P</w:t>
      </w:r>
      <w:r w:rsidR="004A4339">
        <w:rPr>
          <w:rFonts w:hint="eastAsia"/>
        </w:rPr>
        <w:t xml:space="preserve"> </w:t>
      </w:r>
      <w:r w:rsidR="004A4339" w:rsidRPr="004A4339">
        <w:rPr>
          <w:rFonts w:hint="eastAsia"/>
        </w:rPr>
        <w:t>⇒</w:t>
      </w:r>
      <w:r w:rsidR="004A4339">
        <w:rPr>
          <w:rFonts w:hint="eastAsia"/>
        </w:rPr>
        <w:t xml:space="preserve"> </w:t>
      </w:r>
      <w:r w:rsidR="004A4339">
        <w:t>Q is not always true whenever Q is true</w:t>
      </w:r>
      <w:r w:rsidR="004E1C22">
        <w:t xml:space="preserve">.  Similar questions arise for another statement (P false, Q false implies P </w:t>
      </w:r>
      <w:r w:rsidR="004E1C22" w:rsidRPr="004E1C22">
        <w:rPr>
          <w:rFonts w:hint="eastAsia"/>
        </w:rPr>
        <w:t>⇒</w:t>
      </w:r>
      <w:r w:rsidR="004E1C22">
        <w:t xml:space="preserve"> Q).  </w:t>
      </w:r>
    </w:p>
    <w:p w14:paraId="20CABE06" w14:textId="1D61F92C" w:rsidR="006B19A5" w:rsidRDefault="00524E41" w:rsidP="00FB36AA">
      <w:pPr>
        <w:spacing w:line="480" w:lineRule="auto"/>
      </w:pPr>
      <w:r>
        <w:tab/>
        <w:t xml:space="preserve">Essentially, there are several leaps of faith that one has to make when studying logic.  For instance, another topic in set theory would be induction.  Certainly, numerical induction is valid yet </w:t>
      </w:r>
      <w:r w:rsidR="000B6280">
        <w:t xml:space="preserve">still requires us to assume that because it is true for the base case that it is true for all n.  </w:t>
      </w:r>
      <w:r w:rsidR="00F40BE0">
        <w:t xml:space="preserve">Experimental induction as in the case of Lakatos’ polyhedra proves to be nigh impossible </w:t>
      </w:r>
      <w:r w:rsidR="003F4126">
        <w:t xml:space="preserve">and demonstrates that our vague historical conception of polyhedra </w:t>
      </w:r>
      <w:r w:rsidR="00E1631B">
        <w:t>i</w:t>
      </w:r>
      <w:r w:rsidR="003F4126">
        <w:t xml:space="preserve">s rooted in its applicability to the world rather than in its truth.  As I discussed earlier, </w:t>
      </w:r>
      <w:r w:rsidR="00411552">
        <w:t xml:space="preserve">the extent to which we are willing to draw inferences from a handful of socially-biased examples is highly dependent on historical circumstances.  </w:t>
      </w:r>
    </w:p>
    <w:p w14:paraId="4E6AF0AE" w14:textId="086FE61F" w:rsidR="00A148B8" w:rsidRDefault="006B19A5" w:rsidP="00FB36AA">
      <w:pPr>
        <w:spacing w:line="480" w:lineRule="auto"/>
      </w:pPr>
      <w:r>
        <w:rPr>
          <w:noProof/>
        </w:rPr>
        <w:drawing>
          <wp:anchor distT="0" distB="0" distL="114300" distR="114300" simplePos="0" relativeHeight="251659264" behindDoc="0" locked="0" layoutInCell="1" allowOverlap="1" wp14:anchorId="15047345" wp14:editId="0F486527">
            <wp:simplePos x="0" y="0"/>
            <wp:positionH relativeFrom="margin">
              <wp:align>left</wp:align>
            </wp:positionH>
            <wp:positionV relativeFrom="paragraph">
              <wp:posOffset>2540</wp:posOffset>
            </wp:positionV>
            <wp:extent cx="2476500" cy="1611630"/>
            <wp:effectExtent l="0" t="0" r="0" b="7620"/>
            <wp:wrapThrough wrapText="bothSides">
              <wp:wrapPolygon edited="0">
                <wp:start x="0" y="0"/>
                <wp:lineTo x="0" y="21447"/>
                <wp:lineTo x="21434" y="21447"/>
                <wp:lineTo x="21434" y="0"/>
                <wp:lineTo x="0" y="0"/>
              </wp:wrapPolygon>
            </wp:wrapThrough>
            <wp:docPr id="2" name="Picture 2"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ntor function.PNG"/>
                    <pic:cNvPicPr/>
                  </pic:nvPicPr>
                  <pic:blipFill>
                    <a:blip r:embed="rId12"/>
                    <a:stretch>
                      <a:fillRect/>
                    </a:stretch>
                  </pic:blipFill>
                  <pic:spPr>
                    <a:xfrm>
                      <a:off x="0" y="0"/>
                      <a:ext cx="2480486" cy="1614475"/>
                    </a:xfrm>
                    <a:prstGeom prst="rect">
                      <a:avLst/>
                    </a:prstGeom>
                  </pic:spPr>
                </pic:pic>
              </a:graphicData>
            </a:graphic>
            <wp14:sizeRelH relativeFrom="page">
              <wp14:pctWidth>0</wp14:pctWidth>
            </wp14:sizeRelH>
            <wp14:sizeRelV relativeFrom="page">
              <wp14:pctHeight>0</wp14:pctHeight>
            </wp14:sizeRelV>
          </wp:anchor>
        </w:drawing>
      </w:r>
      <w:r w:rsidR="005E1230">
        <w:t xml:space="preserve">For one final example, consider the Cantor </w:t>
      </w:r>
      <w:r w:rsidR="001E55BD">
        <w:t>function (</w:t>
      </w:r>
      <w:r w:rsidR="003F377C">
        <w:t>graphically representing the</w:t>
      </w:r>
      <w:r w:rsidR="001E55BD">
        <w:t xml:space="preserve"> Cantor set constructed by recursively removing middle thirds; flat portions on the function represent removals)</w:t>
      </w:r>
      <w:r w:rsidR="00745554">
        <w:t xml:space="preserve">.  It’s clear that somewhere within the </w:t>
      </w:r>
      <w:r w:rsidR="003F377C">
        <w:t>remaining dust</w:t>
      </w:r>
      <w:r w:rsidR="00745554">
        <w:t xml:space="preserve"> we achieve</w:t>
      </w:r>
      <w:r w:rsidR="003F377C">
        <w:t xml:space="preserve"> </w:t>
      </w:r>
      <w:r w:rsidR="00967034">
        <w:t>non-absolute</w:t>
      </w:r>
      <w:r w:rsidR="003F377C">
        <w:t xml:space="preserve"> continuity</w:t>
      </w:r>
      <w:r w:rsidR="003F377C">
        <w:rPr>
          <w:rStyle w:val="FootnoteReference"/>
        </w:rPr>
        <w:footnoteReference w:id="26"/>
      </w:r>
      <w:r w:rsidR="0081330D">
        <w:t xml:space="preserve">; </w:t>
      </w:r>
      <w:r w:rsidR="00A148B8">
        <w:t>the function’s</w:t>
      </w:r>
      <w:r w:rsidR="0081330D">
        <w:t xml:space="preserve"> derivative is always 0</w:t>
      </w:r>
      <w:r w:rsidR="00A148B8">
        <w:t xml:space="preserve"> but it continues to increase and so demonstrates our limited knowledge of in</w:t>
      </w:r>
      <w:r w:rsidR="00135DDC">
        <w:t>tegra</w:t>
      </w:r>
      <w:r w:rsidR="00367022">
        <w:t>ls against Cantorian infinity</w:t>
      </w:r>
      <w:r w:rsidR="00A148B8">
        <w:t>.</w:t>
      </w:r>
      <w:r w:rsidR="002D711B">
        <w:t xml:space="preserve">  I</w:t>
      </w:r>
      <w:r w:rsidR="00972CBD">
        <w:t xml:space="preserve">n order to maintain depth and progression in mathematics, it is crucial that we </w:t>
      </w:r>
      <w:r w:rsidR="00D44B3C">
        <w:t xml:space="preserve">do not let </w:t>
      </w:r>
      <w:r w:rsidR="008C320E">
        <w:t>ideas</w:t>
      </w:r>
      <w:r w:rsidR="00D44B3C">
        <w:t xml:space="preserve"> be certain</w:t>
      </w:r>
      <w:r w:rsidR="00DF0BAE">
        <w:t xml:space="preserve">.  </w:t>
      </w:r>
      <w:r w:rsidR="007F3991">
        <w:t>M</w:t>
      </w:r>
      <w:r w:rsidR="00DF0BAE">
        <w:t xml:space="preserve">ath as a human invention is an excellent </w:t>
      </w:r>
      <w:r w:rsidR="007F3991">
        <w:t xml:space="preserve">but fallible, socially-constructed </w:t>
      </w:r>
      <w:r w:rsidR="00DF0BAE">
        <w:t>system for understanding the world</w:t>
      </w:r>
      <w:r w:rsidR="007F3991">
        <w:t xml:space="preserve">.  </w:t>
      </w:r>
    </w:p>
    <w:p w14:paraId="57478DB5" w14:textId="77777777" w:rsidR="00A148B8" w:rsidRDefault="00A148B8">
      <w:r>
        <w:br w:type="page"/>
      </w:r>
    </w:p>
    <w:p w14:paraId="700EE38C" w14:textId="52E4698A" w:rsidR="00FB36AA" w:rsidRDefault="00FB36AA" w:rsidP="00FB36AA">
      <w:pPr>
        <w:spacing w:line="480" w:lineRule="auto"/>
      </w:pPr>
      <w:r>
        <w:lastRenderedPageBreak/>
        <w:t>Work</w:t>
      </w:r>
      <w:r w:rsidR="0017459C">
        <w:t>s Cited</w:t>
      </w:r>
      <w:r>
        <w:t>:</w:t>
      </w:r>
      <w:r w:rsidR="00925A1C">
        <w:t xml:space="preserve">  </w:t>
      </w:r>
    </w:p>
    <w:p w14:paraId="2899A91D" w14:textId="34708AE6" w:rsidR="00E71CE8" w:rsidRDefault="00E71CE8" w:rsidP="00FB36AA">
      <w:pPr>
        <w:spacing w:line="480" w:lineRule="auto"/>
      </w:pPr>
    </w:p>
    <w:p w14:paraId="5C8D5845" w14:textId="50EC9B94" w:rsidR="00511BE6" w:rsidRDefault="00511BE6" w:rsidP="00511BE6">
      <w:pPr>
        <w:spacing w:line="480" w:lineRule="auto"/>
        <w:ind w:left="720" w:hanging="720"/>
      </w:pPr>
      <w:commentRangeStart w:id="13"/>
      <w:r w:rsidRPr="0074651F">
        <w:t>Benacerraf, P. and Putnam, H. (1983).</w:t>
      </w:r>
      <w:r>
        <w:t xml:space="preserve"> </w:t>
      </w:r>
      <w:r w:rsidRPr="0074651F">
        <w:t> </w:t>
      </w:r>
      <w:r w:rsidRPr="0074651F">
        <w:rPr>
          <w:i/>
          <w:iCs/>
        </w:rPr>
        <w:t xml:space="preserve">Philosophy of </w:t>
      </w:r>
      <w:r>
        <w:rPr>
          <w:i/>
          <w:iCs/>
        </w:rPr>
        <w:t>M</w:t>
      </w:r>
      <w:r w:rsidRPr="0074651F">
        <w:rPr>
          <w:i/>
          <w:iCs/>
        </w:rPr>
        <w:t>athematics: Selected Readings</w:t>
      </w:r>
      <w:r w:rsidRPr="0074651F">
        <w:t>.</w:t>
      </w:r>
      <w:r>
        <w:t xml:space="preserve">  </w:t>
      </w:r>
      <w:r w:rsidRPr="0074651F">
        <w:t>New York: Cambridge University Press, p.</w:t>
      </w:r>
      <w:r>
        <w:t xml:space="preserve"> </w:t>
      </w:r>
      <w:r w:rsidRPr="0074651F">
        <w:t>90-97.</w:t>
      </w:r>
      <w:r>
        <w:t xml:space="preserve">  </w:t>
      </w:r>
      <w:commentRangeEnd w:id="13"/>
      <w:r w:rsidR="00E731B1">
        <w:rPr>
          <w:rStyle w:val="CommentReference"/>
        </w:rPr>
        <w:commentReference w:id="13"/>
      </w:r>
    </w:p>
    <w:p w14:paraId="3B269B1E" w14:textId="77777777" w:rsidR="000B6280" w:rsidRDefault="00293C86" w:rsidP="000B6280">
      <w:pPr>
        <w:spacing w:line="480" w:lineRule="auto"/>
        <w:ind w:left="720" w:hanging="720"/>
      </w:pPr>
      <w:r w:rsidRPr="00293C86">
        <w:t>Ernest, P. (2016).</w:t>
      </w:r>
      <w:r>
        <w:t xml:space="preserve">  </w:t>
      </w:r>
      <w:r w:rsidRPr="00293C86">
        <w:t>The problem of certainty in mathematics.</w:t>
      </w:r>
      <w:r>
        <w:t xml:space="preserve">  </w:t>
      </w:r>
      <w:r w:rsidRPr="00293C86">
        <w:rPr>
          <w:i/>
          <w:iCs/>
        </w:rPr>
        <w:t>Educational Studies in Mathematics</w:t>
      </w:r>
      <w:r w:rsidRPr="00293C86">
        <w:t>, 92</w:t>
      </w:r>
      <w:r>
        <w:t xml:space="preserve"> </w:t>
      </w:r>
      <w:r w:rsidRPr="00293C86">
        <w:t>(3), p.</w:t>
      </w:r>
      <w:r>
        <w:t xml:space="preserve"> </w:t>
      </w:r>
      <w:r w:rsidRPr="00293C86">
        <w:t>379-393.</w:t>
      </w:r>
      <w:r>
        <w:t xml:space="preserve">  </w:t>
      </w:r>
      <w:r w:rsidRPr="00293C86">
        <w:t>https://link.springer.com/article/10.1007/s10649-015-9651-x</w:t>
      </w:r>
      <w:r>
        <w:t xml:space="preserve">.  </w:t>
      </w:r>
    </w:p>
    <w:p w14:paraId="1F0DC812" w14:textId="4F243589" w:rsidR="00696C6B" w:rsidRDefault="00696C6B" w:rsidP="000B6280">
      <w:pPr>
        <w:spacing w:line="480" w:lineRule="auto"/>
        <w:ind w:left="720" w:hanging="720"/>
      </w:pPr>
      <w:r w:rsidRPr="00696C6B">
        <w:t xml:space="preserve">Gold, B. (1999). Social Constructivism as a Philosophy of Mathematics. </w:t>
      </w:r>
      <w:r>
        <w:t xml:space="preserve"> </w:t>
      </w:r>
      <w:r w:rsidRPr="00696C6B">
        <w:t xml:space="preserve">By Paul Ernest, What is Mathematics, Really? </w:t>
      </w:r>
      <w:r>
        <w:t xml:space="preserve"> </w:t>
      </w:r>
      <w:r w:rsidRPr="00696C6B">
        <w:t>By Reuben Hersh. </w:t>
      </w:r>
      <w:r>
        <w:t xml:space="preserve"> </w:t>
      </w:r>
      <w:r w:rsidRPr="00696C6B">
        <w:rPr>
          <w:i/>
          <w:iCs/>
        </w:rPr>
        <w:t>The American Mathematical Monthly</w:t>
      </w:r>
      <w:r w:rsidRPr="00696C6B">
        <w:t>,</w:t>
      </w:r>
      <w:r>
        <w:t xml:space="preserve"> </w:t>
      </w:r>
      <w:r w:rsidRPr="00696C6B">
        <w:t>106</w:t>
      </w:r>
      <w:r>
        <w:t xml:space="preserve"> </w:t>
      </w:r>
      <w:r w:rsidRPr="00696C6B">
        <w:t>(4), p.</w:t>
      </w:r>
      <w:r>
        <w:t xml:space="preserve"> </w:t>
      </w:r>
      <w:r w:rsidRPr="00696C6B">
        <w:t>373-80</w:t>
      </w:r>
      <w:r>
        <w:t xml:space="preserve">.  </w:t>
      </w:r>
      <w:r w:rsidRPr="00696C6B">
        <w:t xml:space="preserve"> https://www.tandfonline.com/doi/pdf/10.1080/00029890.1999.12005058.</w:t>
      </w:r>
      <w:r>
        <w:t xml:space="preserve">  </w:t>
      </w:r>
    </w:p>
    <w:p w14:paraId="408BF1BF" w14:textId="2C0F6C34" w:rsidR="00FB36AA" w:rsidRDefault="0000517D" w:rsidP="00925A1C">
      <w:pPr>
        <w:spacing w:line="480" w:lineRule="auto"/>
        <w:ind w:left="720" w:hanging="720"/>
      </w:pPr>
      <w:r w:rsidRPr="0000517D">
        <w:t>Lakatos, I.</w:t>
      </w:r>
      <w:r w:rsidR="00925A1C">
        <w:t xml:space="preserve">  </w:t>
      </w:r>
      <w:r w:rsidR="00925A1C" w:rsidRPr="00925A1C">
        <w:t>(John Worrall &amp; Elie Zahar, Eds.)</w:t>
      </w:r>
      <w:r w:rsidR="00925A1C">
        <w:t xml:space="preserve">  </w:t>
      </w:r>
      <w:r w:rsidRPr="0000517D">
        <w:rPr>
          <w:i/>
          <w:iCs/>
        </w:rPr>
        <w:t>Proofs and Refutations</w:t>
      </w:r>
      <w:r w:rsidRPr="0000517D">
        <w:t xml:space="preserve">. </w:t>
      </w:r>
      <w:r>
        <w:t xml:space="preserve"> </w:t>
      </w:r>
      <w:r w:rsidRPr="0000517D">
        <w:t>Cambridge: Cambridge University Press</w:t>
      </w:r>
      <w:r w:rsidR="00925A1C">
        <w:t xml:space="preserve">, 1976.  </w:t>
      </w:r>
    </w:p>
    <w:p w14:paraId="4CCCA59C" w14:textId="2C30E2A2" w:rsidR="00925A1C" w:rsidRDefault="005928A9" w:rsidP="00C143CE">
      <w:pPr>
        <w:spacing w:line="480" w:lineRule="auto"/>
        <w:ind w:left="720" w:hanging="720"/>
      </w:pPr>
      <w:r w:rsidRPr="005928A9">
        <w:t xml:space="preserve">Skovsmose, O. (2000). </w:t>
      </w:r>
      <w:r>
        <w:t xml:space="preserve"> </w:t>
      </w:r>
      <w:r w:rsidRPr="005928A9">
        <w:t>Aporism and Critical Mathematics Education. </w:t>
      </w:r>
      <w:r>
        <w:t xml:space="preserve"> </w:t>
      </w:r>
      <w:r w:rsidRPr="005928A9">
        <w:rPr>
          <w:i/>
          <w:iCs/>
        </w:rPr>
        <w:t>For the Learning of Mathematics</w:t>
      </w:r>
      <w:r w:rsidRPr="005928A9">
        <w:t>,</w:t>
      </w:r>
      <w:r>
        <w:t xml:space="preserve"> </w:t>
      </w:r>
      <w:r w:rsidRPr="005928A9">
        <w:t>20</w:t>
      </w:r>
      <w:r>
        <w:t xml:space="preserve"> </w:t>
      </w:r>
      <w:r w:rsidRPr="005928A9">
        <w:t>(1), p.</w:t>
      </w:r>
      <w:r w:rsidR="00921036">
        <w:t xml:space="preserve"> </w:t>
      </w:r>
      <w:r w:rsidRPr="005928A9">
        <w:t>2-8</w:t>
      </w:r>
      <w:r>
        <w:t xml:space="preserve">.  </w:t>
      </w:r>
      <w:r w:rsidRPr="005928A9">
        <w:t xml:space="preserve">https://www.jstor.org/stable/40248312 </w:t>
      </w:r>
    </w:p>
    <w:p w14:paraId="5E11E14D" w14:textId="1C92A9FF" w:rsidR="00C143CE" w:rsidRDefault="00C143CE" w:rsidP="00C143CE">
      <w:pPr>
        <w:spacing w:line="480" w:lineRule="auto"/>
        <w:ind w:left="720" w:hanging="720"/>
      </w:pPr>
      <w:r w:rsidRPr="00C143CE">
        <w:t>Sriraman, B. and Haverhals, N. (2009).</w:t>
      </w:r>
      <w:r>
        <w:t xml:space="preserve">  </w:t>
      </w:r>
      <w:r w:rsidRPr="00C143CE">
        <w:t>Preface to Part II Ernest’s Reflections on Theories of Learning.</w:t>
      </w:r>
      <w:r>
        <w:t xml:space="preserve">  </w:t>
      </w:r>
      <w:r w:rsidRPr="00C143CE">
        <w:rPr>
          <w:i/>
          <w:iCs/>
        </w:rPr>
        <w:t>Theories of Mathematics Education</w:t>
      </w:r>
      <w:r w:rsidRPr="00C143CE">
        <w:t>, p.</w:t>
      </w:r>
      <w:r>
        <w:t xml:space="preserve"> </w:t>
      </w:r>
      <w:r w:rsidRPr="00C143CE">
        <w:t>35-38.</w:t>
      </w:r>
      <w:r>
        <w:t xml:space="preserve">  </w:t>
      </w:r>
    </w:p>
    <w:p w14:paraId="419056E8" w14:textId="0E42E508" w:rsidR="001E55BD" w:rsidRDefault="001E55BD" w:rsidP="00C143CE">
      <w:pPr>
        <w:spacing w:line="480" w:lineRule="auto"/>
        <w:ind w:left="720" w:hanging="720"/>
        <w:rPr>
          <w:ins w:id="14" w:author="Douglas Marshall" w:date="2019-05-15T19:34:00Z"/>
        </w:rPr>
      </w:pPr>
      <w:r w:rsidRPr="001E55BD">
        <w:t>Weisstein, E. (2019).</w:t>
      </w:r>
      <w:r>
        <w:t xml:space="preserve">  </w:t>
      </w:r>
      <w:r w:rsidRPr="001E55BD">
        <w:rPr>
          <w:i/>
          <w:iCs/>
        </w:rPr>
        <w:t>"Cantor Function"</w:t>
      </w:r>
      <w:r w:rsidRPr="001E55BD">
        <w:t>.</w:t>
      </w:r>
      <w:r>
        <w:t xml:space="preserve">  </w:t>
      </w:r>
      <w:r w:rsidRPr="001E55BD">
        <w:t>Mathworld.wolfram.com.</w:t>
      </w:r>
      <w:r>
        <w:t xml:space="preserve">  </w:t>
      </w:r>
      <w:r w:rsidRPr="001E55BD">
        <w:t>http://mathworld.wolfram.com/CantorFunction.html</w:t>
      </w:r>
      <w:r>
        <w:t xml:space="preserve">.  </w:t>
      </w:r>
    </w:p>
    <w:p w14:paraId="37592312" w14:textId="71A34819" w:rsidR="00FB5C15" w:rsidRDefault="00FB5C15" w:rsidP="00C143CE">
      <w:pPr>
        <w:spacing w:line="480" w:lineRule="auto"/>
        <w:ind w:left="720" w:hanging="720"/>
        <w:rPr>
          <w:ins w:id="15" w:author="Douglas Marshall" w:date="2019-05-15T19:34:00Z"/>
        </w:rPr>
      </w:pPr>
    </w:p>
    <w:p w14:paraId="2011C9C4" w14:textId="683B8E9B" w:rsidR="00FB5C15" w:rsidRDefault="00FB5C15" w:rsidP="00FB5C15">
      <w:pPr>
        <w:spacing w:line="480" w:lineRule="auto"/>
        <w:rPr>
          <w:ins w:id="16" w:author="Douglas Marshall" w:date="2019-05-15T19:34:00Z"/>
        </w:rPr>
      </w:pPr>
      <w:ins w:id="17" w:author="Douglas Marshall" w:date="2019-05-15T19:34:00Z">
        <w:r>
          <w:t>What the Paper Does Well</w:t>
        </w:r>
      </w:ins>
    </w:p>
    <w:p w14:paraId="4FDAD0CF" w14:textId="2B16DA9E" w:rsidR="00FB5C15" w:rsidRDefault="00FB5C15" w:rsidP="00FB5C15">
      <w:pPr>
        <w:pStyle w:val="ListParagraph"/>
        <w:numPr>
          <w:ilvl w:val="0"/>
          <w:numId w:val="1"/>
        </w:numPr>
        <w:spacing w:line="480" w:lineRule="auto"/>
        <w:rPr>
          <w:ins w:id="18" w:author="Douglas Marshall" w:date="2019-05-15T19:36:00Z"/>
        </w:rPr>
      </w:pPr>
      <w:ins w:id="19" w:author="Douglas Marshall" w:date="2019-05-15T19:34:00Z">
        <w:r>
          <w:t xml:space="preserve">The paper explores some interesting social constructivist themes.  2.  It’s great that you’ve done some independent research and found some </w:t>
        </w:r>
      </w:ins>
      <w:ins w:id="20" w:author="Douglas Marshall" w:date="2019-05-15T19:35:00Z">
        <w:r>
          <w:t xml:space="preserve">relevant sources.  3.  </w:t>
        </w:r>
        <w:r>
          <w:lastRenderedPageBreak/>
          <w:t>At the level of sentence and paragraph, the writing is generally clear.  Moreover, within the span of a single parag</w:t>
        </w:r>
      </w:ins>
      <w:ins w:id="21" w:author="Douglas Marshall" w:date="2019-05-15T19:36:00Z">
        <w:r>
          <w:t>raph, it’s usually clear what point the paper is trying to make.</w:t>
        </w:r>
      </w:ins>
    </w:p>
    <w:p w14:paraId="26CDA9BB" w14:textId="20E1BEC1" w:rsidR="00FB5C15" w:rsidRDefault="00FB5C15" w:rsidP="00FB5C15">
      <w:pPr>
        <w:spacing w:line="480" w:lineRule="auto"/>
        <w:rPr>
          <w:ins w:id="22" w:author="Douglas Marshall" w:date="2019-05-15T19:36:00Z"/>
        </w:rPr>
      </w:pPr>
      <w:ins w:id="23" w:author="Douglas Marshall" w:date="2019-05-15T19:36:00Z">
        <w:r>
          <w:t>Ways to Improve the Paper</w:t>
        </w:r>
      </w:ins>
    </w:p>
    <w:p w14:paraId="67BFDCF2" w14:textId="77777777" w:rsidR="00FB5C15" w:rsidRDefault="00FB5C15" w:rsidP="00FB5C15">
      <w:pPr>
        <w:pStyle w:val="ListParagraph"/>
        <w:numPr>
          <w:ilvl w:val="0"/>
          <w:numId w:val="2"/>
        </w:numPr>
        <w:spacing w:line="480" w:lineRule="auto"/>
        <w:rPr>
          <w:ins w:id="24" w:author="Douglas Marshall" w:date="2019-05-15T19:41:00Z"/>
        </w:rPr>
      </w:pPr>
      <w:ins w:id="25" w:author="Douglas Marshall" w:date="2019-05-15T19:36:00Z">
        <w:r>
          <w:t xml:space="preserve"> The paper has no clear overall structure.  It needs something like an introduction and a section structure that is made clear by the end of the introductory remarks.  2. The paper doesn’t have a clear thesis.  I </w:t>
        </w:r>
        <w:r>
          <w:rPr>
            <w:i/>
          </w:rPr>
          <w:t>think</w:t>
        </w:r>
        <w:r>
          <w:t xml:space="preserve"> I know what the thesis is at least approximately:  namely, the social constructivist v</w:t>
        </w:r>
      </w:ins>
      <w:ins w:id="26" w:author="Douglas Marshall" w:date="2019-05-15T19:37:00Z">
        <w:r>
          <w:t xml:space="preserve">iew you attribute to Ernest.  But this thesis is pretty vague, and you don’t explicitly endorse it as your own view.  3.  As it is currently written, the paper is really sprawling, with some parts that I think help to give evidence in favor of a social constructivist thesis, and a number of parts that don’t </w:t>
        </w:r>
      </w:ins>
      <w:ins w:id="27" w:author="Douglas Marshall" w:date="2019-05-15T19:38:00Z">
        <w:r>
          <w:t>help.  In the comments I’ve indicated good examples of places where I think you need to expand and go into more detail, and other places where you could just cut whole paragraphs without loss.</w:t>
        </w:r>
      </w:ins>
      <w:ins w:id="28" w:author="Douglas Marshall" w:date="2019-05-15T19:39:00Z">
        <w:r>
          <w:t xml:space="preserve">  Remember that a paper like this is meant to be a reasoned defense of a claim.  This should guide </w:t>
        </w:r>
      </w:ins>
      <w:ins w:id="29" w:author="Douglas Marshall" w:date="2019-05-15T19:40:00Z">
        <w:r>
          <w:t xml:space="preserve">what you expand, and what you cut.  4.  I don’t think I really understand the role Lakatos is meant to play in this paper.  At the beginning, he’s presented more as a foe of social constructivism for being too internalist (and I don’t know what that means, by the way).  Later on, he’s presented as a source of evidence for </w:t>
        </w:r>
      </w:ins>
      <w:ins w:id="30" w:author="Douglas Marshall" w:date="2019-05-15T19:41:00Z">
        <w:r>
          <w:t>social constructivism, or a proponent of it.  It would help to be clear about what role you think Lakatos is playing in your argument (vs. Ernest’s argument, for instance).</w:t>
        </w:r>
      </w:ins>
    </w:p>
    <w:p w14:paraId="0F5FAAC3" w14:textId="2EF70DE2" w:rsidR="00FB5C15" w:rsidRDefault="00FB5C15">
      <w:pPr>
        <w:spacing w:line="480" w:lineRule="auto"/>
        <w:pPrChange w:id="31" w:author="Douglas Marshall" w:date="2019-05-15T19:41:00Z">
          <w:pPr>
            <w:spacing w:line="480" w:lineRule="auto"/>
            <w:ind w:left="720" w:hanging="720"/>
          </w:pPr>
        </w:pPrChange>
      </w:pPr>
      <w:ins w:id="32" w:author="Douglas Marshall" w:date="2019-05-15T19:41:00Z">
        <w:r>
          <w:t>Grade: B/B+.</w:t>
        </w:r>
      </w:ins>
      <w:ins w:id="33" w:author="Douglas Marshall" w:date="2019-05-15T19:38:00Z">
        <w:r>
          <w:t xml:space="preserve">  </w:t>
        </w:r>
      </w:ins>
      <w:ins w:id="34" w:author="Douglas Marshall" w:date="2019-05-16T23:51:00Z">
        <w:r w:rsidR="00756A5D">
          <w:t>Good work!</w:t>
        </w:r>
      </w:ins>
      <w:bookmarkStart w:id="35" w:name="_GoBack"/>
      <w:bookmarkEnd w:id="35"/>
    </w:p>
    <w:p w14:paraId="4523D8AC" w14:textId="77777777" w:rsidR="00C143CE" w:rsidRDefault="00C143CE" w:rsidP="00C143CE">
      <w:pPr>
        <w:spacing w:line="480" w:lineRule="auto"/>
        <w:ind w:left="720" w:hanging="720"/>
      </w:pPr>
    </w:p>
    <w:sectPr w:rsidR="00C143CE" w:rsidSect="00340811">
      <w:headerReference w:type="even" r:id="rId13"/>
      <w:headerReference w:type="default" r:id="rId14"/>
      <w:pgSz w:w="12240" w:h="15840"/>
      <w:pgMar w:top="1440" w:right="1800" w:bottom="1440" w:left="180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Douglas Marshall" w:date="2019-05-15T17:41:00Z" w:initials="DM">
    <w:p w14:paraId="2D3F9766" w14:textId="2A6E9627" w:rsidR="00CC71A6" w:rsidRDefault="00CC71A6">
      <w:pPr>
        <w:pStyle w:val="CommentText"/>
      </w:pPr>
      <w:r>
        <w:rPr>
          <w:rStyle w:val="CommentReference"/>
        </w:rPr>
        <w:annotationRef/>
      </w:r>
      <w:r>
        <w:t>Please do prepare your paper for blind review.  Right now your name appears in the computer file.</w:t>
      </w:r>
    </w:p>
  </w:comment>
  <w:comment w:id="2" w:author="Douglas Marshall" w:date="2019-05-15T17:35:00Z" w:initials="DM">
    <w:p w14:paraId="5CA8714F" w14:textId="43C665E3" w:rsidR="00CC71A6" w:rsidRDefault="00CC71A6">
      <w:pPr>
        <w:pStyle w:val="CommentText"/>
      </w:pPr>
      <w:r>
        <w:rPr>
          <w:rStyle w:val="CommentReference"/>
        </w:rPr>
        <w:annotationRef/>
      </w:r>
      <w:r>
        <w:t>Article titles go in quotation marks.  Also, is it “Aphorism” or “Aporism”?  It looks like it shows up differently in the references section.</w:t>
      </w:r>
    </w:p>
  </w:comment>
  <w:comment w:id="4" w:author="Douglas Marshall" w:date="2019-05-15T19:23:00Z" w:initials="DM">
    <w:p w14:paraId="2EF4E50B" w14:textId="4816D16C" w:rsidR="00D02863" w:rsidRDefault="00D02863">
      <w:pPr>
        <w:pStyle w:val="CommentText"/>
      </w:pPr>
      <w:r>
        <w:rPr>
          <w:rStyle w:val="CommentReference"/>
        </w:rPr>
        <w:annotationRef/>
      </w:r>
      <w:r>
        <w:t>So far as I can tell, this is the main thesis of the paper.  It’s helpful that you offer a definition of social constructivism.  It would be better if you were explicit in endorsing this position, since otherwise it can look to your readers like you’re just letting them know Ernest’s view, not necessarily your view.</w:t>
      </w:r>
    </w:p>
  </w:comment>
  <w:comment w:id="5" w:author="Douglas Marshall" w:date="2019-05-15T19:22:00Z" w:initials="DM">
    <w:p w14:paraId="0F75A712" w14:textId="038C62C3" w:rsidR="00D02863" w:rsidRDefault="00D02863">
      <w:pPr>
        <w:pStyle w:val="CommentText"/>
      </w:pPr>
      <w:r>
        <w:rPr>
          <w:rStyle w:val="CommentReference"/>
        </w:rPr>
        <w:annotationRef/>
      </w:r>
      <w:r>
        <w:t>I’m not sure how this is relevant.  Probably you’re better off cutting this.</w:t>
      </w:r>
    </w:p>
  </w:comment>
  <w:comment w:id="6" w:author="Douglas Marshall" w:date="2019-05-15T19:29:00Z" w:initials="DM">
    <w:p w14:paraId="4423D7B6" w14:textId="14E1199F" w:rsidR="00D02863" w:rsidRDefault="00D02863">
      <w:pPr>
        <w:pStyle w:val="CommentText"/>
      </w:pPr>
      <w:r>
        <w:rPr>
          <w:rStyle w:val="CommentReference"/>
        </w:rPr>
        <w:annotationRef/>
      </w:r>
      <w:r>
        <w:t>Having read the whole paper, lots of it doesn’t seem to me to help you with your main argument.  But this does, especially if you could expand upon it.</w:t>
      </w:r>
    </w:p>
  </w:comment>
  <w:comment w:id="7" w:author="Douglas Marshall" w:date="2019-05-15T19:25:00Z" w:initials="DM">
    <w:p w14:paraId="2E6D0369" w14:textId="2DC93511" w:rsidR="00D02863" w:rsidRPr="00D02863" w:rsidRDefault="00D02863">
      <w:pPr>
        <w:pStyle w:val="CommentText"/>
      </w:pPr>
      <w:r>
        <w:rPr>
          <w:rStyle w:val="CommentReference"/>
        </w:rPr>
        <w:annotationRef/>
      </w:r>
      <w:r>
        <w:t xml:space="preserve">If true, this is a big surprise, because intuitionism (and limiting oneself to intuitionistically acceptable proof methods) is supposed to be a way of maintaining mathematical knowledge in a strict sense </w:t>
      </w:r>
      <w:r>
        <w:rPr>
          <w:i/>
        </w:rPr>
        <w:t>without</w:t>
      </w:r>
      <w:r>
        <w:t xml:space="preserve"> having to depend on the critical functions of the community.</w:t>
      </w:r>
    </w:p>
  </w:comment>
  <w:comment w:id="8" w:author="Douglas Marshall" w:date="2019-05-15T17:52:00Z" w:initials="DM">
    <w:p w14:paraId="3B3953E7" w14:textId="73D4C203" w:rsidR="006E2C3F" w:rsidRDefault="006E2C3F">
      <w:pPr>
        <w:pStyle w:val="CommentText"/>
      </w:pPr>
      <w:r>
        <w:rPr>
          <w:rStyle w:val="CommentReference"/>
        </w:rPr>
        <w:annotationRef/>
      </w:r>
      <w:r>
        <w:t>On Brouwer’s view, the assumptions that I should make depend on what I can construct (on my own, independent of others).  Brouwer does not have a social constructivist view of mathematics.</w:t>
      </w:r>
      <w:r w:rsidR="00D02863">
        <w:t xml:space="preserve">  He might have a social-historical story to tell about the way the law of the excluded middle came to be accepted by the community of mathematicians, but recall that on Brouwer’s view, that acceptance is a mistake.</w:t>
      </w:r>
    </w:p>
  </w:comment>
  <w:comment w:id="9" w:author="Douglas Marshall" w:date="2019-05-15T19:31:00Z" w:initials="DM">
    <w:p w14:paraId="486E1EB5" w14:textId="2C8BE695" w:rsidR="00FB5C15" w:rsidRDefault="00FB5C15">
      <w:pPr>
        <w:pStyle w:val="CommentText"/>
      </w:pPr>
      <w:r>
        <w:rPr>
          <w:rStyle w:val="CommentReference"/>
        </w:rPr>
        <w:annotationRef/>
      </w:r>
      <w:r>
        <w:t>Having read the whole paper, this strikes me as a good example of a paragraph that doesn’t seem to help your argument and could be cut without loss.</w:t>
      </w:r>
    </w:p>
  </w:comment>
  <w:comment w:id="10" w:author="Douglas Marshall" w:date="2019-05-15T19:16:00Z" w:initials="DM">
    <w:p w14:paraId="19AC2768" w14:textId="1718F2B4" w:rsidR="00E731B1" w:rsidRDefault="00E731B1">
      <w:pPr>
        <w:pStyle w:val="CommentText"/>
      </w:pPr>
      <w:r>
        <w:rPr>
          <w:rStyle w:val="CommentReference"/>
        </w:rPr>
        <w:annotationRef/>
      </w:r>
      <w:r>
        <w:t>This seems like an important claim, but I’m not sure what your argument for it is.  Even later on, when you suggest that experimental induction on the basis of a set of polyhedra is social, it’s because of the idiosyncratic social choice of the starting set.  But that’s different from deductive guessing, which is trying to derive the formula from a set of normal construction procedures building polyhedra out of polygons.</w:t>
      </w:r>
    </w:p>
  </w:comment>
  <w:comment w:id="11" w:author="Douglas Marshall" w:date="2019-05-15T19:32:00Z" w:initials="DM">
    <w:p w14:paraId="0E199C81" w14:textId="6FA7AA73" w:rsidR="00FB5C15" w:rsidRDefault="00FB5C15">
      <w:pPr>
        <w:pStyle w:val="CommentText"/>
      </w:pPr>
      <w:r>
        <w:rPr>
          <w:rStyle w:val="CommentReference"/>
        </w:rPr>
        <w:annotationRef/>
      </w:r>
      <w:r>
        <w:t>If I understand this claim, this seems quite radical and hard to accept.</w:t>
      </w:r>
    </w:p>
  </w:comment>
  <w:comment w:id="12" w:author="Douglas Marshall" w:date="2019-05-15T19:38:00Z" w:initials="DM">
    <w:p w14:paraId="22EE5CB2" w14:textId="32DE6CFD" w:rsidR="00FB5C15" w:rsidRDefault="00FB5C15">
      <w:pPr>
        <w:pStyle w:val="CommentText"/>
      </w:pPr>
      <w:r>
        <w:rPr>
          <w:rStyle w:val="CommentReference"/>
        </w:rPr>
        <w:annotationRef/>
      </w:r>
      <w:r>
        <w:t>Because this paper concerns social constructivism about mathematics – and presumably not about logic – this is another paragraph I think you could cut without loss.</w:t>
      </w:r>
    </w:p>
  </w:comment>
  <w:comment w:id="13" w:author="Douglas Marshall" w:date="2019-05-15T19:19:00Z" w:initials="DM">
    <w:p w14:paraId="33238F3A" w14:textId="03CD98D1" w:rsidR="00E731B1" w:rsidRDefault="00E731B1">
      <w:pPr>
        <w:pStyle w:val="CommentText"/>
      </w:pPr>
      <w:r>
        <w:rPr>
          <w:rStyle w:val="CommentReference"/>
        </w:rPr>
        <w:annotationRef/>
      </w:r>
      <w:r>
        <w:t>Ah:  this is Brouwer’s paper.  That should be made explicit.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D3F9766" w15:done="0"/>
  <w15:commentEx w15:paraId="5CA8714F" w15:done="0"/>
  <w15:commentEx w15:paraId="2EF4E50B" w15:done="0"/>
  <w15:commentEx w15:paraId="0F75A712" w15:done="0"/>
  <w15:commentEx w15:paraId="4423D7B6" w15:done="0"/>
  <w15:commentEx w15:paraId="2E6D0369" w15:done="0"/>
  <w15:commentEx w15:paraId="3B3953E7" w15:done="0"/>
  <w15:commentEx w15:paraId="486E1EB5" w15:done="0"/>
  <w15:commentEx w15:paraId="19AC2768" w15:done="0"/>
  <w15:commentEx w15:paraId="0E199C81" w15:done="0"/>
  <w15:commentEx w15:paraId="22EE5CB2" w15:done="0"/>
  <w15:commentEx w15:paraId="33238F3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D3F9766" w16cid:durableId="2086CDB0"/>
  <w16cid:commentId w16cid:paraId="5CA8714F" w16cid:durableId="2086CC68"/>
  <w16cid:commentId w16cid:paraId="2EF4E50B" w16cid:durableId="2086E59E"/>
  <w16cid:commentId w16cid:paraId="0F75A712" w16cid:durableId="2086E56C"/>
  <w16cid:commentId w16cid:paraId="4423D7B6" w16cid:durableId="2086E732"/>
  <w16cid:commentId w16cid:paraId="2E6D0369" w16cid:durableId="2086E645"/>
  <w16cid:commentId w16cid:paraId="3B3953E7" w16cid:durableId="2086D051"/>
  <w16cid:commentId w16cid:paraId="486E1EB5" w16cid:durableId="2086E794"/>
  <w16cid:commentId w16cid:paraId="19AC2768" w16cid:durableId="2086E416"/>
  <w16cid:commentId w16cid:paraId="0E199C81" w16cid:durableId="2086E7C0"/>
  <w16cid:commentId w16cid:paraId="22EE5CB2" w16cid:durableId="2086E93F"/>
  <w16cid:commentId w16cid:paraId="33238F3A" w16cid:durableId="2086E4D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1A7A27" w14:textId="77777777" w:rsidR="00544CD4" w:rsidRDefault="00544CD4" w:rsidP="00340811">
      <w:r>
        <w:separator/>
      </w:r>
    </w:p>
  </w:endnote>
  <w:endnote w:type="continuationSeparator" w:id="0">
    <w:p w14:paraId="42807474" w14:textId="77777777" w:rsidR="00544CD4" w:rsidRDefault="00544CD4" w:rsidP="003408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5A5280" w14:textId="77777777" w:rsidR="00544CD4" w:rsidRDefault="00544CD4" w:rsidP="00340811">
      <w:r>
        <w:separator/>
      </w:r>
    </w:p>
  </w:footnote>
  <w:footnote w:type="continuationSeparator" w:id="0">
    <w:p w14:paraId="518CF160" w14:textId="77777777" w:rsidR="00544CD4" w:rsidRDefault="00544CD4" w:rsidP="00340811">
      <w:r>
        <w:continuationSeparator/>
      </w:r>
    </w:p>
  </w:footnote>
  <w:footnote w:id="1">
    <w:p w14:paraId="44EB6EE4" w14:textId="1DFD6AFB" w:rsidR="00A33450" w:rsidRDefault="00A33450">
      <w:pPr>
        <w:pStyle w:val="FootnoteText"/>
      </w:pPr>
      <w:r>
        <w:rPr>
          <w:rStyle w:val="FootnoteReference"/>
        </w:rPr>
        <w:footnoteRef/>
      </w:r>
      <w:r>
        <w:t xml:space="preserve"> Skovsmose, </w:t>
      </w:r>
      <w:r w:rsidRPr="00F42D70">
        <w:rPr>
          <w:i/>
        </w:rPr>
        <w:t>Aphorism and Critical Mathematics Education,</w:t>
      </w:r>
      <w:r>
        <w:t xml:space="preserve"> p</w:t>
      </w:r>
      <w:r w:rsidR="00612EE2">
        <w:t xml:space="preserve">. </w:t>
      </w:r>
      <w:r w:rsidR="00365C1C">
        <w:t>7</w:t>
      </w:r>
      <w:r w:rsidR="00B74B20">
        <w:t xml:space="preserve">.  </w:t>
      </w:r>
    </w:p>
  </w:footnote>
  <w:footnote w:id="2">
    <w:p w14:paraId="36EA5F58" w14:textId="09664A0F" w:rsidR="00D74651" w:rsidRDefault="00D74651">
      <w:pPr>
        <w:pStyle w:val="FootnoteText"/>
      </w:pPr>
      <w:r>
        <w:rPr>
          <w:rStyle w:val="FootnoteReference"/>
        </w:rPr>
        <w:footnoteRef/>
      </w:r>
      <w:r>
        <w:t xml:space="preserve"> </w:t>
      </w:r>
      <w:r w:rsidR="00F42D70">
        <w:t>Ibid.</w:t>
      </w:r>
      <w:r>
        <w:t xml:space="preserve">, p. 7.  </w:t>
      </w:r>
    </w:p>
  </w:footnote>
  <w:footnote w:id="3">
    <w:p w14:paraId="115F6856" w14:textId="542D101D" w:rsidR="002B4B1D" w:rsidRDefault="002B4B1D">
      <w:pPr>
        <w:pStyle w:val="FootnoteText"/>
      </w:pPr>
      <w:r>
        <w:rPr>
          <w:rStyle w:val="FootnoteReference"/>
        </w:rPr>
        <w:footnoteRef/>
      </w:r>
      <w:r>
        <w:t xml:space="preserve"> </w:t>
      </w:r>
      <w:r w:rsidR="00F42D70">
        <w:t>Ibid.</w:t>
      </w:r>
      <w:r>
        <w:t xml:space="preserve">, p. 7.  </w:t>
      </w:r>
    </w:p>
  </w:footnote>
  <w:footnote w:id="4">
    <w:p w14:paraId="6158E9B0" w14:textId="7E569900" w:rsidR="003274A6" w:rsidRDefault="003274A6">
      <w:pPr>
        <w:pStyle w:val="FootnoteText"/>
      </w:pPr>
      <w:r>
        <w:rPr>
          <w:rStyle w:val="FootnoteReference"/>
        </w:rPr>
        <w:footnoteRef/>
      </w:r>
      <w:r>
        <w:t xml:space="preserve"> Sriraman</w:t>
      </w:r>
      <w:r w:rsidR="002A6D35">
        <w:t>,</w:t>
      </w:r>
      <w:r w:rsidR="008F4F7A">
        <w:t xml:space="preserve"> </w:t>
      </w:r>
      <w:r w:rsidR="002A6D35" w:rsidRPr="00F42D70">
        <w:rPr>
          <w:i/>
        </w:rPr>
        <w:t>Preface to Part II Ernest’s Reflections on Theories of Learning,</w:t>
      </w:r>
      <w:r w:rsidR="002A6D35" w:rsidRPr="002A6D35">
        <w:t xml:space="preserve"> </w:t>
      </w:r>
      <w:r w:rsidR="008F4F7A">
        <w:t xml:space="preserve">p. 36.  </w:t>
      </w:r>
    </w:p>
  </w:footnote>
  <w:footnote w:id="5">
    <w:p w14:paraId="3FC0ED77" w14:textId="515AF566" w:rsidR="009D3F97" w:rsidRDefault="009D3F97">
      <w:pPr>
        <w:pStyle w:val="FootnoteText"/>
      </w:pPr>
      <w:r>
        <w:rPr>
          <w:rStyle w:val="FootnoteReference"/>
        </w:rPr>
        <w:footnoteRef/>
      </w:r>
      <w:r>
        <w:t xml:space="preserve"> Srir</w:t>
      </w:r>
      <w:r w:rsidR="00A50B72">
        <w:t xml:space="preserve">aman, p. 36.  </w:t>
      </w:r>
    </w:p>
  </w:footnote>
  <w:footnote w:id="6">
    <w:p w14:paraId="34B16647" w14:textId="5BCB6446" w:rsidR="00C85D50" w:rsidRPr="00C85D50" w:rsidRDefault="00C85D50">
      <w:pPr>
        <w:pStyle w:val="FootnoteText"/>
        <w:rPr>
          <w:lang w:val="en"/>
        </w:rPr>
      </w:pPr>
      <w:r>
        <w:rPr>
          <w:rStyle w:val="FootnoteReference"/>
        </w:rPr>
        <w:footnoteRef/>
      </w:r>
      <w:r>
        <w:t xml:space="preserve"> Ernest, </w:t>
      </w:r>
      <w:r w:rsidRPr="00F42D70">
        <w:rPr>
          <w:i/>
        </w:rPr>
        <w:t>The problem of certainty in mathematics,</w:t>
      </w:r>
      <w:r>
        <w:t xml:space="preserve"> p. </w:t>
      </w:r>
      <w:r w:rsidR="00990F49">
        <w:t xml:space="preserve">391.  </w:t>
      </w:r>
    </w:p>
  </w:footnote>
  <w:footnote w:id="7">
    <w:p w14:paraId="7B79BCA1" w14:textId="1375C0C4" w:rsidR="00CD4C59" w:rsidRDefault="00CD4C59">
      <w:pPr>
        <w:pStyle w:val="FootnoteText"/>
      </w:pPr>
      <w:r>
        <w:rPr>
          <w:rStyle w:val="FootnoteReference"/>
        </w:rPr>
        <w:footnoteRef/>
      </w:r>
      <w:r>
        <w:t xml:space="preserve"> </w:t>
      </w:r>
      <w:r w:rsidR="00F42D70">
        <w:t>Ibid.</w:t>
      </w:r>
      <w:r>
        <w:t xml:space="preserve">, p. 391.  </w:t>
      </w:r>
    </w:p>
  </w:footnote>
  <w:footnote w:id="8">
    <w:p w14:paraId="731D65D7" w14:textId="01BB0921" w:rsidR="00D456B1" w:rsidRDefault="00D456B1">
      <w:pPr>
        <w:pStyle w:val="FootnoteText"/>
      </w:pPr>
      <w:r>
        <w:rPr>
          <w:rStyle w:val="FootnoteReference"/>
        </w:rPr>
        <w:footnoteRef/>
      </w:r>
      <w:r>
        <w:t xml:space="preserve"> </w:t>
      </w:r>
      <w:r w:rsidR="00DF541E">
        <w:t xml:space="preserve">Ernest, p. 389.  </w:t>
      </w:r>
    </w:p>
  </w:footnote>
  <w:footnote w:id="9">
    <w:p w14:paraId="67894048" w14:textId="10332D53" w:rsidR="00E937ED" w:rsidRPr="00E937ED" w:rsidRDefault="00E937ED">
      <w:pPr>
        <w:pStyle w:val="FootnoteText"/>
      </w:pPr>
      <w:r>
        <w:rPr>
          <w:rStyle w:val="FootnoteReference"/>
        </w:rPr>
        <w:footnoteRef/>
      </w:r>
      <w:r>
        <w:t xml:space="preserve"> Lakatos, </w:t>
      </w:r>
      <w:r>
        <w:rPr>
          <w:i/>
        </w:rPr>
        <w:t>Proofs and Refutations,</w:t>
      </w:r>
      <w:r>
        <w:t xml:space="preserve"> p. 3.  </w:t>
      </w:r>
    </w:p>
  </w:footnote>
  <w:footnote w:id="10">
    <w:p w14:paraId="3DD17FA9" w14:textId="28E506FB" w:rsidR="004D1129" w:rsidRDefault="004D1129">
      <w:pPr>
        <w:pStyle w:val="FootnoteText"/>
      </w:pPr>
      <w:r>
        <w:rPr>
          <w:rStyle w:val="FootnoteReference"/>
        </w:rPr>
        <w:footnoteRef/>
      </w:r>
      <w:r>
        <w:t xml:space="preserve"> </w:t>
      </w:r>
      <w:r w:rsidR="00F42D70">
        <w:t>Ibid.</w:t>
      </w:r>
      <w:r>
        <w:t>, p</w:t>
      </w:r>
      <w:r w:rsidR="00613802">
        <w:t>. 4</w:t>
      </w:r>
      <w:r w:rsidR="00190083">
        <w:t>-5</w:t>
      </w:r>
      <w:r w:rsidR="00613802">
        <w:t xml:space="preserve">.  </w:t>
      </w:r>
    </w:p>
  </w:footnote>
  <w:footnote w:id="11">
    <w:p w14:paraId="3243CD90" w14:textId="61B81CB2" w:rsidR="00D1095E" w:rsidRPr="00AC23F1" w:rsidRDefault="00D1095E">
      <w:pPr>
        <w:pStyle w:val="FootnoteText"/>
      </w:pPr>
      <w:r>
        <w:rPr>
          <w:rStyle w:val="FootnoteReference"/>
        </w:rPr>
        <w:footnoteRef/>
      </w:r>
      <w:r>
        <w:t xml:space="preserve"> Brouwer, </w:t>
      </w:r>
      <w:r>
        <w:rPr>
          <w:i/>
        </w:rPr>
        <w:t xml:space="preserve">Consciousness, philosophy, and mathematics, </w:t>
      </w:r>
      <w:r w:rsidR="00AC23F1">
        <w:t xml:space="preserve">p. 93.  </w:t>
      </w:r>
    </w:p>
  </w:footnote>
  <w:footnote w:id="12">
    <w:p w14:paraId="0C88C514" w14:textId="4E99AF6B" w:rsidR="008E25D4" w:rsidRDefault="008E25D4">
      <w:pPr>
        <w:pStyle w:val="FootnoteText"/>
      </w:pPr>
      <w:r>
        <w:rPr>
          <w:rStyle w:val="FootnoteReference"/>
        </w:rPr>
        <w:footnoteRef/>
      </w:r>
      <w:r>
        <w:t xml:space="preserve"> </w:t>
      </w:r>
      <w:r w:rsidR="00F42D70">
        <w:t>Ibid.</w:t>
      </w:r>
      <w:r>
        <w:t>, p. 9</w:t>
      </w:r>
      <w:r w:rsidR="005A1922">
        <w:t>4</w:t>
      </w:r>
      <w:r>
        <w:t xml:space="preserve">.  </w:t>
      </w:r>
    </w:p>
  </w:footnote>
  <w:footnote w:id="13">
    <w:p w14:paraId="3AE2BC53" w14:textId="418E04E5" w:rsidR="001E62BD" w:rsidRDefault="001E62BD">
      <w:pPr>
        <w:pStyle w:val="FootnoteText"/>
      </w:pPr>
      <w:r>
        <w:rPr>
          <w:rStyle w:val="FootnoteReference"/>
        </w:rPr>
        <w:footnoteRef/>
      </w:r>
      <w:r>
        <w:t xml:space="preserve"> Lakatos, p. 6.  </w:t>
      </w:r>
    </w:p>
  </w:footnote>
  <w:footnote w:id="14">
    <w:p w14:paraId="629A158C" w14:textId="18CB327C" w:rsidR="001E62BD" w:rsidRDefault="001E62BD">
      <w:pPr>
        <w:pStyle w:val="FootnoteText"/>
      </w:pPr>
      <w:r>
        <w:rPr>
          <w:rStyle w:val="FootnoteReference"/>
        </w:rPr>
        <w:footnoteRef/>
      </w:r>
      <w:r>
        <w:t xml:space="preserve"> </w:t>
      </w:r>
      <w:r w:rsidR="00F42D70">
        <w:t>Ibid.</w:t>
      </w:r>
      <w:r>
        <w:t xml:space="preserve">, p. 6.  </w:t>
      </w:r>
    </w:p>
  </w:footnote>
  <w:footnote w:id="15">
    <w:p w14:paraId="05B25C34" w14:textId="4996FD98" w:rsidR="002C26FB" w:rsidRDefault="002C26FB">
      <w:pPr>
        <w:pStyle w:val="FootnoteText"/>
      </w:pPr>
      <w:r>
        <w:rPr>
          <w:rStyle w:val="FootnoteReference"/>
        </w:rPr>
        <w:footnoteRef/>
      </w:r>
      <w:r>
        <w:t xml:space="preserve"> </w:t>
      </w:r>
      <w:r w:rsidR="00F42D70">
        <w:t>Ibid.</w:t>
      </w:r>
      <w:r>
        <w:t xml:space="preserve">, p. 10.  </w:t>
      </w:r>
    </w:p>
  </w:footnote>
  <w:footnote w:id="16">
    <w:p w14:paraId="086B81EC" w14:textId="3266CAC9" w:rsidR="000471EF" w:rsidRDefault="000471EF">
      <w:pPr>
        <w:pStyle w:val="FootnoteText"/>
      </w:pPr>
      <w:r>
        <w:rPr>
          <w:rStyle w:val="FootnoteReference"/>
        </w:rPr>
        <w:footnoteRef/>
      </w:r>
      <w:r>
        <w:t xml:space="preserve"> Lakatos, p. 23.  </w:t>
      </w:r>
    </w:p>
  </w:footnote>
  <w:footnote w:id="17">
    <w:p w14:paraId="36811B23" w14:textId="1F5E41B9" w:rsidR="004214E5" w:rsidRDefault="004214E5">
      <w:pPr>
        <w:pStyle w:val="FootnoteText"/>
      </w:pPr>
      <w:r>
        <w:rPr>
          <w:rStyle w:val="FootnoteReference"/>
        </w:rPr>
        <w:footnoteRef/>
      </w:r>
      <w:r>
        <w:t xml:space="preserve"> </w:t>
      </w:r>
      <w:r w:rsidR="00F42D70">
        <w:t>Ibid.,</w:t>
      </w:r>
      <w:r>
        <w:t xml:space="preserve"> p. 25.  </w:t>
      </w:r>
    </w:p>
  </w:footnote>
  <w:footnote w:id="18">
    <w:p w14:paraId="48F3BCB1" w14:textId="34185310" w:rsidR="00A41DEE" w:rsidRDefault="00A41DEE">
      <w:pPr>
        <w:pStyle w:val="FootnoteText"/>
      </w:pPr>
      <w:r>
        <w:rPr>
          <w:rStyle w:val="FootnoteReference"/>
        </w:rPr>
        <w:footnoteRef/>
      </w:r>
      <w:r>
        <w:t xml:space="preserve"> </w:t>
      </w:r>
      <w:r w:rsidR="00F42D70">
        <w:t>Ibid.</w:t>
      </w:r>
      <w:r>
        <w:t xml:space="preserve">, p. 53.  </w:t>
      </w:r>
    </w:p>
  </w:footnote>
  <w:footnote w:id="19">
    <w:p w14:paraId="2DE6B3B7" w14:textId="6A0A285A" w:rsidR="009B6F8C" w:rsidRDefault="009B6F8C">
      <w:pPr>
        <w:pStyle w:val="FootnoteText"/>
      </w:pPr>
      <w:r>
        <w:rPr>
          <w:rStyle w:val="FootnoteReference"/>
        </w:rPr>
        <w:footnoteRef/>
      </w:r>
      <w:r>
        <w:t xml:space="preserve"> </w:t>
      </w:r>
      <w:r w:rsidR="00F42D70">
        <w:t>Ibid.</w:t>
      </w:r>
      <w:r>
        <w:t xml:space="preserve">, p. 77.  </w:t>
      </w:r>
    </w:p>
  </w:footnote>
  <w:footnote w:id="20">
    <w:p w14:paraId="0E173940" w14:textId="77777777" w:rsidR="00A0223C" w:rsidRDefault="00A0223C" w:rsidP="00A0223C">
      <w:pPr>
        <w:pStyle w:val="FootnoteText"/>
      </w:pPr>
      <w:r>
        <w:rPr>
          <w:rStyle w:val="FootnoteReference"/>
        </w:rPr>
        <w:footnoteRef/>
      </w:r>
      <w:r>
        <w:t xml:space="preserve"> Lakatos, p. 78.  </w:t>
      </w:r>
    </w:p>
  </w:footnote>
  <w:footnote w:id="21">
    <w:p w14:paraId="3FE7DF99" w14:textId="6087E34B" w:rsidR="007B53CC" w:rsidRDefault="007B53CC">
      <w:pPr>
        <w:pStyle w:val="FootnoteText"/>
      </w:pPr>
      <w:r>
        <w:rPr>
          <w:rStyle w:val="FootnoteReference"/>
        </w:rPr>
        <w:footnoteRef/>
      </w:r>
      <w:r>
        <w:t xml:space="preserve"> </w:t>
      </w:r>
      <w:r w:rsidR="00F42D70">
        <w:t>Ibid.</w:t>
      </w:r>
      <w:r>
        <w:t xml:space="preserve">, p. 87.  </w:t>
      </w:r>
    </w:p>
  </w:footnote>
  <w:footnote w:id="22">
    <w:p w14:paraId="2F1B8210" w14:textId="153C0E13" w:rsidR="00F53061" w:rsidRDefault="00F53061">
      <w:pPr>
        <w:pStyle w:val="FootnoteText"/>
      </w:pPr>
      <w:r>
        <w:rPr>
          <w:rStyle w:val="FootnoteReference"/>
        </w:rPr>
        <w:footnoteRef/>
      </w:r>
      <w:r>
        <w:t xml:space="preserve"> </w:t>
      </w:r>
      <w:r w:rsidR="00F42D70">
        <w:t>Ibid.</w:t>
      </w:r>
      <w:r>
        <w:t xml:space="preserve">, p. 89.  </w:t>
      </w:r>
    </w:p>
  </w:footnote>
  <w:footnote w:id="23">
    <w:p w14:paraId="49CC52EA" w14:textId="02F19460" w:rsidR="00C768C1" w:rsidRDefault="00C768C1">
      <w:pPr>
        <w:pStyle w:val="FootnoteText"/>
      </w:pPr>
      <w:r>
        <w:rPr>
          <w:rStyle w:val="FootnoteReference"/>
        </w:rPr>
        <w:footnoteRef/>
      </w:r>
      <w:r>
        <w:t xml:space="preserve"> </w:t>
      </w:r>
      <w:r w:rsidR="00B80BAA">
        <w:t>Gold</w:t>
      </w:r>
      <w:r w:rsidR="00FC3F40">
        <w:t xml:space="preserve">, </w:t>
      </w:r>
      <w:r w:rsidR="0000255E" w:rsidRPr="001D2C83">
        <w:rPr>
          <w:i/>
        </w:rPr>
        <w:t>Social Constructivism as a Philosophy of Mathematics,</w:t>
      </w:r>
      <w:r w:rsidR="0000255E">
        <w:t xml:space="preserve"> </w:t>
      </w:r>
      <w:r w:rsidR="00FC3F40">
        <w:t xml:space="preserve">p. 376.  </w:t>
      </w:r>
    </w:p>
  </w:footnote>
  <w:footnote w:id="24">
    <w:p w14:paraId="5E34709A" w14:textId="76FDEAAE" w:rsidR="007779E6" w:rsidRDefault="007779E6">
      <w:pPr>
        <w:pStyle w:val="FootnoteText"/>
      </w:pPr>
      <w:r>
        <w:rPr>
          <w:rStyle w:val="FootnoteReference"/>
        </w:rPr>
        <w:footnoteRef/>
      </w:r>
      <w:r w:rsidR="001D2C83">
        <w:t xml:space="preserve"> Ibid.</w:t>
      </w:r>
      <w:r>
        <w:t xml:space="preserve">, p. 377.  </w:t>
      </w:r>
    </w:p>
  </w:footnote>
  <w:footnote w:id="25">
    <w:p w14:paraId="06FAD1E4" w14:textId="69709CDF" w:rsidR="00B80BAA" w:rsidRDefault="00B80BAA">
      <w:pPr>
        <w:pStyle w:val="FootnoteText"/>
      </w:pPr>
      <w:r>
        <w:rPr>
          <w:rStyle w:val="FootnoteReference"/>
        </w:rPr>
        <w:footnoteRef/>
      </w:r>
      <w:r>
        <w:t xml:space="preserve"> </w:t>
      </w:r>
      <w:r w:rsidR="001D2C83">
        <w:t>Ibid.</w:t>
      </w:r>
      <w:r>
        <w:t xml:space="preserve">, </w:t>
      </w:r>
      <w:r w:rsidR="001D2C83">
        <w:t xml:space="preserve">p. 380.  </w:t>
      </w:r>
    </w:p>
  </w:footnote>
  <w:footnote w:id="26">
    <w:p w14:paraId="691BD142" w14:textId="060ED2AE" w:rsidR="003F377C" w:rsidRDefault="003F377C" w:rsidP="003F377C">
      <w:pPr>
        <w:pStyle w:val="FootnoteText"/>
      </w:pPr>
      <w:r>
        <w:rPr>
          <w:rStyle w:val="FootnoteReference"/>
        </w:rPr>
        <w:footnoteRef/>
      </w:r>
      <w:r>
        <w:t xml:space="preserve"> </w:t>
      </w:r>
      <w:r w:rsidR="00A148B8" w:rsidRPr="00A148B8">
        <w:t>Weisstein, Eric W.</w:t>
      </w:r>
      <w:r w:rsidR="00A148B8">
        <w:t xml:space="preserve"> </w:t>
      </w:r>
      <w:r w:rsidR="00A148B8" w:rsidRPr="00A148B8">
        <w:t> "Cantor Function</w:t>
      </w:r>
      <w:r w:rsidR="00A148B8">
        <w:t>.</w:t>
      </w:r>
      <w:r w:rsidR="00A148B8" w:rsidRPr="00A148B8">
        <w:t>"</w:t>
      </w:r>
      <w:r w:rsidR="00A148B8">
        <w:t xml:space="preserve">  From MathWorld.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9AA07E" w14:textId="77777777" w:rsidR="00FB36AA" w:rsidRDefault="00FB36AA" w:rsidP="00340811">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7B165C9" w14:textId="77777777" w:rsidR="00FB36AA" w:rsidRDefault="00FB36AA" w:rsidP="00340811">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F7438D" w14:textId="77777777" w:rsidR="00FB36AA" w:rsidRDefault="00FB36AA" w:rsidP="00340811">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8037BE">
      <w:rPr>
        <w:rStyle w:val="PageNumber"/>
        <w:noProof/>
      </w:rPr>
      <w:t>5</w:t>
    </w:r>
    <w:r>
      <w:rPr>
        <w:rStyle w:val="PageNumber"/>
      </w:rPr>
      <w:fldChar w:fldCharType="end"/>
    </w:r>
  </w:p>
  <w:p w14:paraId="706DA246" w14:textId="77777777" w:rsidR="00FB36AA" w:rsidRDefault="00FB36AA" w:rsidP="00340811">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B265FD"/>
    <w:multiLevelType w:val="hybridMultilevel"/>
    <w:tmpl w:val="5426C1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DB46ABE"/>
    <w:multiLevelType w:val="hybridMultilevel"/>
    <w:tmpl w:val="243C91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ouglas Marshall">
    <w15:presenceInfo w15:providerId="Windows Live" w15:userId="253bb4ce12f4ba6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6"/>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28C1"/>
    <w:rsid w:val="0000255E"/>
    <w:rsid w:val="0000517D"/>
    <w:rsid w:val="00011DDD"/>
    <w:rsid w:val="00022435"/>
    <w:rsid w:val="00025DC5"/>
    <w:rsid w:val="00036FA8"/>
    <w:rsid w:val="000406D6"/>
    <w:rsid w:val="00040A98"/>
    <w:rsid w:val="00041ED7"/>
    <w:rsid w:val="00041EE9"/>
    <w:rsid w:val="000471EF"/>
    <w:rsid w:val="0005528F"/>
    <w:rsid w:val="00076D73"/>
    <w:rsid w:val="00082638"/>
    <w:rsid w:val="00084857"/>
    <w:rsid w:val="0008692B"/>
    <w:rsid w:val="000A1697"/>
    <w:rsid w:val="000B6280"/>
    <w:rsid w:val="000C75BB"/>
    <w:rsid w:val="000D7744"/>
    <w:rsid w:val="000E3052"/>
    <w:rsid w:val="0010613A"/>
    <w:rsid w:val="00107841"/>
    <w:rsid w:val="00126450"/>
    <w:rsid w:val="00131451"/>
    <w:rsid w:val="00133D8D"/>
    <w:rsid w:val="00135DDC"/>
    <w:rsid w:val="001411B5"/>
    <w:rsid w:val="00145528"/>
    <w:rsid w:val="00153EAD"/>
    <w:rsid w:val="00155EB3"/>
    <w:rsid w:val="00161614"/>
    <w:rsid w:val="0017459C"/>
    <w:rsid w:val="00190083"/>
    <w:rsid w:val="001D0854"/>
    <w:rsid w:val="001D2C83"/>
    <w:rsid w:val="001D38A1"/>
    <w:rsid w:val="001D5C31"/>
    <w:rsid w:val="001E55BD"/>
    <w:rsid w:val="001E62BD"/>
    <w:rsid w:val="001F2685"/>
    <w:rsid w:val="001F3949"/>
    <w:rsid w:val="001F5F3A"/>
    <w:rsid w:val="0020556D"/>
    <w:rsid w:val="0021138D"/>
    <w:rsid w:val="00214211"/>
    <w:rsid w:val="00214B0B"/>
    <w:rsid w:val="00220547"/>
    <w:rsid w:val="00222432"/>
    <w:rsid w:val="002311B5"/>
    <w:rsid w:val="00243B54"/>
    <w:rsid w:val="002523B1"/>
    <w:rsid w:val="002627F9"/>
    <w:rsid w:val="00263FCA"/>
    <w:rsid w:val="00282310"/>
    <w:rsid w:val="00286445"/>
    <w:rsid w:val="00292B6C"/>
    <w:rsid w:val="00293C86"/>
    <w:rsid w:val="002A6D35"/>
    <w:rsid w:val="002B4B1D"/>
    <w:rsid w:val="002B4DED"/>
    <w:rsid w:val="002C26FB"/>
    <w:rsid w:val="002C4525"/>
    <w:rsid w:val="002C7141"/>
    <w:rsid w:val="002D711B"/>
    <w:rsid w:val="002E0E19"/>
    <w:rsid w:val="002F0928"/>
    <w:rsid w:val="002F6274"/>
    <w:rsid w:val="002F7694"/>
    <w:rsid w:val="00321644"/>
    <w:rsid w:val="00321D08"/>
    <w:rsid w:val="003274A6"/>
    <w:rsid w:val="00333DB1"/>
    <w:rsid w:val="00340811"/>
    <w:rsid w:val="00351B7A"/>
    <w:rsid w:val="00355F32"/>
    <w:rsid w:val="00357A88"/>
    <w:rsid w:val="00365C1C"/>
    <w:rsid w:val="00367022"/>
    <w:rsid w:val="00374631"/>
    <w:rsid w:val="0037511B"/>
    <w:rsid w:val="00377D82"/>
    <w:rsid w:val="00381FE0"/>
    <w:rsid w:val="003933F2"/>
    <w:rsid w:val="00396E22"/>
    <w:rsid w:val="003B60D5"/>
    <w:rsid w:val="003D4707"/>
    <w:rsid w:val="003E5E73"/>
    <w:rsid w:val="003F0019"/>
    <w:rsid w:val="003F377C"/>
    <w:rsid w:val="003F4126"/>
    <w:rsid w:val="003F4FC5"/>
    <w:rsid w:val="004028C1"/>
    <w:rsid w:val="00411552"/>
    <w:rsid w:val="004169BE"/>
    <w:rsid w:val="004214E5"/>
    <w:rsid w:val="00426241"/>
    <w:rsid w:val="00431C1B"/>
    <w:rsid w:val="004467EC"/>
    <w:rsid w:val="00450E05"/>
    <w:rsid w:val="00481807"/>
    <w:rsid w:val="00484078"/>
    <w:rsid w:val="00497F8F"/>
    <w:rsid w:val="004A3314"/>
    <w:rsid w:val="004A4339"/>
    <w:rsid w:val="004B2CB3"/>
    <w:rsid w:val="004B3759"/>
    <w:rsid w:val="004B39B7"/>
    <w:rsid w:val="004B3B7B"/>
    <w:rsid w:val="004C010D"/>
    <w:rsid w:val="004C3884"/>
    <w:rsid w:val="004D1129"/>
    <w:rsid w:val="004D173E"/>
    <w:rsid w:val="004D5CFF"/>
    <w:rsid w:val="004E1C22"/>
    <w:rsid w:val="004E5311"/>
    <w:rsid w:val="004F3D8C"/>
    <w:rsid w:val="004F6B2F"/>
    <w:rsid w:val="005002B7"/>
    <w:rsid w:val="005004BD"/>
    <w:rsid w:val="00507F03"/>
    <w:rsid w:val="00511BE6"/>
    <w:rsid w:val="00522007"/>
    <w:rsid w:val="00524E41"/>
    <w:rsid w:val="005445DB"/>
    <w:rsid w:val="00544CD4"/>
    <w:rsid w:val="005556AC"/>
    <w:rsid w:val="005575DA"/>
    <w:rsid w:val="00566974"/>
    <w:rsid w:val="0057502D"/>
    <w:rsid w:val="00584832"/>
    <w:rsid w:val="00584859"/>
    <w:rsid w:val="005928A9"/>
    <w:rsid w:val="00597F84"/>
    <w:rsid w:val="005A1922"/>
    <w:rsid w:val="005A33D4"/>
    <w:rsid w:val="005D29E4"/>
    <w:rsid w:val="005E1230"/>
    <w:rsid w:val="005F1FAD"/>
    <w:rsid w:val="005F7B48"/>
    <w:rsid w:val="00605EDF"/>
    <w:rsid w:val="00612EE2"/>
    <w:rsid w:val="00613802"/>
    <w:rsid w:val="00621532"/>
    <w:rsid w:val="00627D5E"/>
    <w:rsid w:val="006335A2"/>
    <w:rsid w:val="006429A5"/>
    <w:rsid w:val="0064642F"/>
    <w:rsid w:val="006500DF"/>
    <w:rsid w:val="006564D1"/>
    <w:rsid w:val="006603DF"/>
    <w:rsid w:val="00673752"/>
    <w:rsid w:val="006847C8"/>
    <w:rsid w:val="00691540"/>
    <w:rsid w:val="00692A7A"/>
    <w:rsid w:val="00695197"/>
    <w:rsid w:val="00695A64"/>
    <w:rsid w:val="00696C6B"/>
    <w:rsid w:val="006A2482"/>
    <w:rsid w:val="006A454D"/>
    <w:rsid w:val="006B19A5"/>
    <w:rsid w:val="006C454B"/>
    <w:rsid w:val="006C6493"/>
    <w:rsid w:val="006D00E0"/>
    <w:rsid w:val="006D27AA"/>
    <w:rsid w:val="006E2C3F"/>
    <w:rsid w:val="006E37E4"/>
    <w:rsid w:val="006E7F01"/>
    <w:rsid w:val="006F136A"/>
    <w:rsid w:val="00703DFE"/>
    <w:rsid w:val="007123EC"/>
    <w:rsid w:val="00745554"/>
    <w:rsid w:val="0074651F"/>
    <w:rsid w:val="00755C8B"/>
    <w:rsid w:val="00756A5D"/>
    <w:rsid w:val="007779E6"/>
    <w:rsid w:val="007935FD"/>
    <w:rsid w:val="007A6793"/>
    <w:rsid w:val="007B3602"/>
    <w:rsid w:val="007B53CC"/>
    <w:rsid w:val="007C58C9"/>
    <w:rsid w:val="007C7376"/>
    <w:rsid w:val="007C794B"/>
    <w:rsid w:val="007D360B"/>
    <w:rsid w:val="007D3C4E"/>
    <w:rsid w:val="007D5BCC"/>
    <w:rsid w:val="007F3991"/>
    <w:rsid w:val="007F45B9"/>
    <w:rsid w:val="007F48E5"/>
    <w:rsid w:val="008037BE"/>
    <w:rsid w:val="008047CF"/>
    <w:rsid w:val="0081196B"/>
    <w:rsid w:val="0081330D"/>
    <w:rsid w:val="00817C43"/>
    <w:rsid w:val="00817F0D"/>
    <w:rsid w:val="00820EE9"/>
    <w:rsid w:val="00826725"/>
    <w:rsid w:val="008360D2"/>
    <w:rsid w:val="008444AF"/>
    <w:rsid w:val="00856885"/>
    <w:rsid w:val="0086617F"/>
    <w:rsid w:val="008722BD"/>
    <w:rsid w:val="008A1206"/>
    <w:rsid w:val="008A36BB"/>
    <w:rsid w:val="008A66AB"/>
    <w:rsid w:val="008C320E"/>
    <w:rsid w:val="008C4078"/>
    <w:rsid w:val="008D1F45"/>
    <w:rsid w:val="008E1502"/>
    <w:rsid w:val="008E25D4"/>
    <w:rsid w:val="008E32C8"/>
    <w:rsid w:val="008E45AD"/>
    <w:rsid w:val="008F4F7A"/>
    <w:rsid w:val="00901627"/>
    <w:rsid w:val="0091045F"/>
    <w:rsid w:val="0091453C"/>
    <w:rsid w:val="00921036"/>
    <w:rsid w:val="009219DF"/>
    <w:rsid w:val="00925A1C"/>
    <w:rsid w:val="0093783A"/>
    <w:rsid w:val="009401B1"/>
    <w:rsid w:val="00960D26"/>
    <w:rsid w:val="009649AF"/>
    <w:rsid w:val="009662E5"/>
    <w:rsid w:val="00967034"/>
    <w:rsid w:val="00972CBD"/>
    <w:rsid w:val="00990F49"/>
    <w:rsid w:val="00992364"/>
    <w:rsid w:val="00994A85"/>
    <w:rsid w:val="009A6E0B"/>
    <w:rsid w:val="009A7CF5"/>
    <w:rsid w:val="009B6F8C"/>
    <w:rsid w:val="009B7018"/>
    <w:rsid w:val="009C661D"/>
    <w:rsid w:val="009D25DC"/>
    <w:rsid w:val="009D2628"/>
    <w:rsid w:val="009D3F97"/>
    <w:rsid w:val="009D66BA"/>
    <w:rsid w:val="009D7256"/>
    <w:rsid w:val="009D7F4D"/>
    <w:rsid w:val="009E52D9"/>
    <w:rsid w:val="009E6FAF"/>
    <w:rsid w:val="009F2332"/>
    <w:rsid w:val="00A00278"/>
    <w:rsid w:val="00A0223C"/>
    <w:rsid w:val="00A05EF2"/>
    <w:rsid w:val="00A11719"/>
    <w:rsid w:val="00A148B8"/>
    <w:rsid w:val="00A16674"/>
    <w:rsid w:val="00A33450"/>
    <w:rsid w:val="00A41DEE"/>
    <w:rsid w:val="00A50B72"/>
    <w:rsid w:val="00A542C1"/>
    <w:rsid w:val="00A80C9B"/>
    <w:rsid w:val="00A829F9"/>
    <w:rsid w:val="00A86F13"/>
    <w:rsid w:val="00A93258"/>
    <w:rsid w:val="00A97439"/>
    <w:rsid w:val="00AA0303"/>
    <w:rsid w:val="00AA3E94"/>
    <w:rsid w:val="00AA42AA"/>
    <w:rsid w:val="00AC23F1"/>
    <w:rsid w:val="00AC36E4"/>
    <w:rsid w:val="00B14174"/>
    <w:rsid w:val="00B4091C"/>
    <w:rsid w:val="00B51635"/>
    <w:rsid w:val="00B52CA5"/>
    <w:rsid w:val="00B54766"/>
    <w:rsid w:val="00B557B1"/>
    <w:rsid w:val="00B60875"/>
    <w:rsid w:val="00B614C0"/>
    <w:rsid w:val="00B727B9"/>
    <w:rsid w:val="00B74050"/>
    <w:rsid w:val="00B74105"/>
    <w:rsid w:val="00B74B20"/>
    <w:rsid w:val="00B75064"/>
    <w:rsid w:val="00B80BAA"/>
    <w:rsid w:val="00B83558"/>
    <w:rsid w:val="00B8366C"/>
    <w:rsid w:val="00BC200A"/>
    <w:rsid w:val="00BC4AC1"/>
    <w:rsid w:val="00BD4F7B"/>
    <w:rsid w:val="00BD70CB"/>
    <w:rsid w:val="00BE35BC"/>
    <w:rsid w:val="00BF4B30"/>
    <w:rsid w:val="00C027C5"/>
    <w:rsid w:val="00C1173D"/>
    <w:rsid w:val="00C12689"/>
    <w:rsid w:val="00C143CE"/>
    <w:rsid w:val="00C21B9E"/>
    <w:rsid w:val="00C258C5"/>
    <w:rsid w:val="00C275BC"/>
    <w:rsid w:val="00C40681"/>
    <w:rsid w:val="00C41564"/>
    <w:rsid w:val="00C526ED"/>
    <w:rsid w:val="00C55BAA"/>
    <w:rsid w:val="00C65B0A"/>
    <w:rsid w:val="00C66B04"/>
    <w:rsid w:val="00C768C1"/>
    <w:rsid w:val="00C81169"/>
    <w:rsid w:val="00C85D50"/>
    <w:rsid w:val="00C90D92"/>
    <w:rsid w:val="00C9163F"/>
    <w:rsid w:val="00CA55AD"/>
    <w:rsid w:val="00CC43B3"/>
    <w:rsid w:val="00CC52F2"/>
    <w:rsid w:val="00CC71A6"/>
    <w:rsid w:val="00CD2331"/>
    <w:rsid w:val="00CD4C59"/>
    <w:rsid w:val="00CE0BB5"/>
    <w:rsid w:val="00CE45DB"/>
    <w:rsid w:val="00CE479C"/>
    <w:rsid w:val="00CF3E2A"/>
    <w:rsid w:val="00D02863"/>
    <w:rsid w:val="00D1095E"/>
    <w:rsid w:val="00D12E2F"/>
    <w:rsid w:val="00D36E46"/>
    <w:rsid w:val="00D40C57"/>
    <w:rsid w:val="00D44B3C"/>
    <w:rsid w:val="00D456B1"/>
    <w:rsid w:val="00D5182D"/>
    <w:rsid w:val="00D57C9B"/>
    <w:rsid w:val="00D62325"/>
    <w:rsid w:val="00D624D3"/>
    <w:rsid w:val="00D71ADA"/>
    <w:rsid w:val="00D74651"/>
    <w:rsid w:val="00D80FF8"/>
    <w:rsid w:val="00D87B61"/>
    <w:rsid w:val="00DF0BAE"/>
    <w:rsid w:val="00DF27B8"/>
    <w:rsid w:val="00DF49EB"/>
    <w:rsid w:val="00DF541E"/>
    <w:rsid w:val="00E024B9"/>
    <w:rsid w:val="00E06FC3"/>
    <w:rsid w:val="00E07B9C"/>
    <w:rsid w:val="00E1342A"/>
    <w:rsid w:val="00E1631B"/>
    <w:rsid w:val="00E228E2"/>
    <w:rsid w:val="00E25BFF"/>
    <w:rsid w:val="00E42AB1"/>
    <w:rsid w:val="00E53814"/>
    <w:rsid w:val="00E71CE8"/>
    <w:rsid w:val="00E731B1"/>
    <w:rsid w:val="00E7679C"/>
    <w:rsid w:val="00E937ED"/>
    <w:rsid w:val="00EA1992"/>
    <w:rsid w:val="00EA5FF4"/>
    <w:rsid w:val="00EA65B1"/>
    <w:rsid w:val="00EA7968"/>
    <w:rsid w:val="00EB1E96"/>
    <w:rsid w:val="00EB2DF8"/>
    <w:rsid w:val="00EB6DDF"/>
    <w:rsid w:val="00EB74B7"/>
    <w:rsid w:val="00EC15E5"/>
    <w:rsid w:val="00EC2E0D"/>
    <w:rsid w:val="00EC6B52"/>
    <w:rsid w:val="00EE4744"/>
    <w:rsid w:val="00F14A83"/>
    <w:rsid w:val="00F16F57"/>
    <w:rsid w:val="00F22C21"/>
    <w:rsid w:val="00F276B8"/>
    <w:rsid w:val="00F27FAA"/>
    <w:rsid w:val="00F35CF1"/>
    <w:rsid w:val="00F40BE0"/>
    <w:rsid w:val="00F42D70"/>
    <w:rsid w:val="00F53061"/>
    <w:rsid w:val="00F66DAC"/>
    <w:rsid w:val="00F75995"/>
    <w:rsid w:val="00F77FA5"/>
    <w:rsid w:val="00F8117B"/>
    <w:rsid w:val="00F86BF6"/>
    <w:rsid w:val="00FA1D31"/>
    <w:rsid w:val="00FA3038"/>
    <w:rsid w:val="00FA704B"/>
    <w:rsid w:val="00FB186A"/>
    <w:rsid w:val="00FB36AA"/>
    <w:rsid w:val="00FB5C15"/>
    <w:rsid w:val="00FC3F40"/>
    <w:rsid w:val="00FC7378"/>
    <w:rsid w:val="00FE20AD"/>
    <w:rsid w:val="00FF328C"/>
    <w:rsid w:val="00FF50D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3DC0BA1"/>
  <w14:defaultImageDpi w14:val="300"/>
  <w15:docId w15:val="{5D83012A-31A3-408A-8EDC-097C6ADC89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40811"/>
    <w:pPr>
      <w:tabs>
        <w:tab w:val="center" w:pos="4320"/>
        <w:tab w:val="right" w:pos="8640"/>
      </w:tabs>
    </w:pPr>
  </w:style>
  <w:style w:type="character" w:customStyle="1" w:styleId="HeaderChar">
    <w:name w:val="Header Char"/>
    <w:basedOn w:val="DefaultParagraphFont"/>
    <w:link w:val="Header"/>
    <w:uiPriority w:val="99"/>
    <w:rsid w:val="00340811"/>
  </w:style>
  <w:style w:type="character" w:styleId="PageNumber">
    <w:name w:val="page number"/>
    <w:basedOn w:val="DefaultParagraphFont"/>
    <w:uiPriority w:val="99"/>
    <w:semiHidden/>
    <w:unhideWhenUsed/>
    <w:rsid w:val="00340811"/>
  </w:style>
  <w:style w:type="character" w:styleId="Hyperlink">
    <w:name w:val="Hyperlink"/>
    <w:basedOn w:val="DefaultParagraphFont"/>
    <w:uiPriority w:val="99"/>
    <w:unhideWhenUsed/>
    <w:rsid w:val="005928A9"/>
    <w:rPr>
      <w:color w:val="0000FF" w:themeColor="hyperlink"/>
      <w:u w:val="single"/>
    </w:rPr>
  </w:style>
  <w:style w:type="character" w:styleId="UnresolvedMention">
    <w:name w:val="Unresolved Mention"/>
    <w:basedOn w:val="DefaultParagraphFont"/>
    <w:uiPriority w:val="99"/>
    <w:semiHidden/>
    <w:unhideWhenUsed/>
    <w:rsid w:val="005928A9"/>
    <w:rPr>
      <w:color w:val="605E5C"/>
      <w:shd w:val="clear" w:color="auto" w:fill="E1DFDD"/>
    </w:rPr>
  </w:style>
  <w:style w:type="paragraph" w:styleId="FootnoteText">
    <w:name w:val="footnote text"/>
    <w:basedOn w:val="Normal"/>
    <w:link w:val="FootnoteTextChar"/>
    <w:uiPriority w:val="99"/>
    <w:semiHidden/>
    <w:unhideWhenUsed/>
    <w:rsid w:val="00A33450"/>
    <w:rPr>
      <w:sz w:val="20"/>
      <w:szCs w:val="20"/>
    </w:rPr>
  </w:style>
  <w:style w:type="character" w:customStyle="1" w:styleId="FootnoteTextChar">
    <w:name w:val="Footnote Text Char"/>
    <w:basedOn w:val="DefaultParagraphFont"/>
    <w:link w:val="FootnoteText"/>
    <w:uiPriority w:val="99"/>
    <w:semiHidden/>
    <w:rsid w:val="00A33450"/>
    <w:rPr>
      <w:sz w:val="20"/>
      <w:szCs w:val="20"/>
    </w:rPr>
  </w:style>
  <w:style w:type="character" w:styleId="FootnoteReference">
    <w:name w:val="footnote reference"/>
    <w:basedOn w:val="DefaultParagraphFont"/>
    <w:uiPriority w:val="99"/>
    <w:semiHidden/>
    <w:unhideWhenUsed/>
    <w:rsid w:val="00A33450"/>
    <w:rPr>
      <w:vertAlign w:val="superscript"/>
    </w:rPr>
  </w:style>
  <w:style w:type="character" w:styleId="CommentReference">
    <w:name w:val="annotation reference"/>
    <w:basedOn w:val="DefaultParagraphFont"/>
    <w:uiPriority w:val="99"/>
    <w:semiHidden/>
    <w:unhideWhenUsed/>
    <w:rsid w:val="00CC71A6"/>
    <w:rPr>
      <w:sz w:val="16"/>
      <w:szCs w:val="16"/>
    </w:rPr>
  </w:style>
  <w:style w:type="paragraph" w:styleId="CommentText">
    <w:name w:val="annotation text"/>
    <w:basedOn w:val="Normal"/>
    <w:link w:val="CommentTextChar"/>
    <w:uiPriority w:val="99"/>
    <w:semiHidden/>
    <w:unhideWhenUsed/>
    <w:rsid w:val="00CC71A6"/>
    <w:rPr>
      <w:sz w:val="20"/>
      <w:szCs w:val="20"/>
    </w:rPr>
  </w:style>
  <w:style w:type="character" w:customStyle="1" w:styleId="CommentTextChar">
    <w:name w:val="Comment Text Char"/>
    <w:basedOn w:val="DefaultParagraphFont"/>
    <w:link w:val="CommentText"/>
    <w:uiPriority w:val="99"/>
    <w:semiHidden/>
    <w:rsid w:val="00CC71A6"/>
    <w:rPr>
      <w:sz w:val="20"/>
      <w:szCs w:val="20"/>
    </w:rPr>
  </w:style>
  <w:style w:type="paragraph" w:styleId="CommentSubject">
    <w:name w:val="annotation subject"/>
    <w:basedOn w:val="CommentText"/>
    <w:next w:val="CommentText"/>
    <w:link w:val="CommentSubjectChar"/>
    <w:uiPriority w:val="99"/>
    <w:semiHidden/>
    <w:unhideWhenUsed/>
    <w:rsid w:val="00CC71A6"/>
    <w:rPr>
      <w:b/>
      <w:bCs/>
    </w:rPr>
  </w:style>
  <w:style w:type="character" w:customStyle="1" w:styleId="CommentSubjectChar">
    <w:name w:val="Comment Subject Char"/>
    <w:basedOn w:val="CommentTextChar"/>
    <w:link w:val="CommentSubject"/>
    <w:uiPriority w:val="99"/>
    <w:semiHidden/>
    <w:rsid w:val="00CC71A6"/>
    <w:rPr>
      <w:b/>
      <w:bCs/>
      <w:sz w:val="20"/>
      <w:szCs w:val="20"/>
    </w:rPr>
  </w:style>
  <w:style w:type="paragraph" w:styleId="BalloonText">
    <w:name w:val="Balloon Text"/>
    <w:basedOn w:val="Normal"/>
    <w:link w:val="BalloonTextChar"/>
    <w:uiPriority w:val="99"/>
    <w:semiHidden/>
    <w:unhideWhenUsed/>
    <w:rsid w:val="00CC71A6"/>
    <w:rPr>
      <w:sz w:val="18"/>
      <w:szCs w:val="18"/>
    </w:rPr>
  </w:style>
  <w:style w:type="character" w:customStyle="1" w:styleId="BalloonTextChar">
    <w:name w:val="Balloon Text Char"/>
    <w:basedOn w:val="DefaultParagraphFont"/>
    <w:link w:val="BalloonText"/>
    <w:uiPriority w:val="99"/>
    <w:semiHidden/>
    <w:rsid w:val="00CC71A6"/>
    <w:rPr>
      <w:sz w:val="18"/>
      <w:szCs w:val="18"/>
    </w:rPr>
  </w:style>
  <w:style w:type="paragraph" w:styleId="ListParagraph">
    <w:name w:val="List Paragraph"/>
    <w:basedOn w:val="Normal"/>
    <w:uiPriority w:val="34"/>
    <w:qFormat/>
    <w:rsid w:val="00FB5C1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259980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EF83B45F-27DC-2A44-BE07-295B0C5CAE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1550</TotalTime>
  <Pages>10</Pages>
  <Words>2525</Words>
  <Characters>14393</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Ellen Perkins</dc:creator>
  <cp:keywords/>
  <dc:description/>
  <cp:lastModifiedBy>Douglas Marshall</cp:lastModifiedBy>
  <cp:revision>332</cp:revision>
  <dcterms:created xsi:type="dcterms:W3CDTF">2017-01-12T21:00:00Z</dcterms:created>
  <dcterms:modified xsi:type="dcterms:W3CDTF">2019-05-17T04:51:00Z</dcterms:modified>
</cp:coreProperties>
</file>