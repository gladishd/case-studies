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17011" w14:textId="7BAD82A4" w:rsidR="008C2697" w:rsidRDefault="008C2697" w:rsidP="008C2697">
      <w:pPr>
        <w:spacing w:after="0"/>
        <w:rPr>
          <w:rFonts w:ascii="Times New Roman" w:hAnsi="Times New Roman" w:cs="Times New Roman"/>
          <w:sz w:val="24"/>
          <w:szCs w:val="24"/>
        </w:rPr>
      </w:pPr>
      <w:r>
        <w:rPr>
          <w:rFonts w:ascii="Times New Roman" w:hAnsi="Times New Roman" w:cs="Times New Roman"/>
          <w:sz w:val="24"/>
          <w:szCs w:val="24"/>
        </w:rPr>
        <w:t>PHIL 236.00</w:t>
      </w:r>
    </w:p>
    <w:p w14:paraId="619A0A53" w14:textId="4514FD71" w:rsidR="008C2697" w:rsidRDefault="008C2697" w:rsidP="008C2697">
      <w:pPr>
        <w:spacing w:after="0"/>
        <w:rPr>
          <w:rFonts w:ascii="Times New Roman" w:hAnsi="Times New Roman" w:cs="Times New Roman"/>
          <w:sz w:val="24"/>
          <w:szCs w:val="24"/>
        </w:rPr>
      </w:pPr>
      <w:r>
        <w:rPr>
          <w:rFonts w:ascii="Times New Roman" w:hAnsi="Times New Roman" w:cs="Times New Roman"/>
          <w:sz w:val="24"/>
          <w:szCs w:val="24"/>
        </w:rPr>
        <w:t>Professor Douglas Marshall</w:t>
      </w:r>
    </w:p>
    <w:p w14:paraId="514BA321" w14:textId="257DE2F6" w:rsidR="008C2697" w:rsidRDefault="008C2697" w:rsidP="008C2697">
      <w:pPr>
        <w:spacing w:after="0"/>
        <w:rPr>
          <w:rFonts w:ascii="Times New Roman" w:hAnsi="Times New Roman" w:cs="Times New Roman"/>
          <w:sz w:val="24"/>
          <w:szCs w:val="24"/>
        </w:rPr>
      </w:pPr>
      <w:r>
        <w:rPr>
          <w:rFonts w:ascii="Times New Roman" w:hAnsi="Times New Roman" w:cs="Times New Roman"/>
          <w:sz w:val="24"/>
          <w:szCs w:val="24"/>
        </w:rPr>
        <w:t>Final Paper</w:t>
      </w:r>
    </w:p>
    <w:p w14:paraId="2B68EED4" w14:textId="4EB964B2" w:rsidR="008C2697" w:rsidRDefault="008C2697" w:rsidP="0098772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Final Paper – A Discussion about Explanatory Proofs</w:t>
      </w:r>
    </w:p>
    <w:p w14:paraId="3958E990" w14:textId="4EF30C93" w:rsidR="008C2697" w:rsidRDefault="007261F1" w:rsidP="00FD3D23">
      <w:pPr>
        <w:spacing w:after="0" w:line="480" w:lineRule="auto"/>
        <w:rPr>
          <w:rFonts w:ascii="Times New Roman" w:hAnsi="Times New Roman" w:cs="Times New Roman"/>
          <w:sz w:val="24"/>
          <w:szCs w:val="24"/>
        </w:rPr>
      </w:pPr>
      <w:r>
        <w:rPr>
          <w:rFonts w:ascii="Times New Roman" w:hAnsi="Times New Roman" w:cs="Times New Roman"/>
          <w:sz w:val="24"/>
          <w:szCs w:val="24"/>
        </w:rPr>
        <w:tab/>
        <w:t>During the course of studying</w:t>
      </w:r>
      <w:ins w:id="0" w:author="Douglas Marshall" w:date="2019-06-18T15:33:00Z">
        <w:r w:rsidR="00F6158A">
          <w:rPr>
            <w:rFonts w:ascii="Times New Roman" w:hAnsi="Times New Roman" w:cs="Times New Roman"/>
            <w:sz w:val="24"/>
            <w:szCs w:val="24"/>
          </w:rPr>
          <w:t xml:space="preserve"> the </w:t>
        </w:r>
      </w:ins>
      <w:del w:id="1" w:author="Douglas Marshall" w:date="2019-06-18T15:33:00Z">
        <w:r w:rsidDel="00F6158A">
          <w:rPr>
            <w:rFonts w:ascii="Times New Roman" w:hAnsi="Times New Roman" w:cs="Times New Roman"/>
            <w:sz w:val="24"/>
            <w:szCs w:val="24"/>
          </w:rPr>
          <w:delText xml:space="preserve"> mathematical </w:delText>
        </w:r>
      </w:del>
      <w:r>
        <w:rPr>
          <w:rFonts w:ascii="Times New Roman" w:hAnsi="Times New Roman" w:cs="Times New Roman"/>
          <w:sz w:val="24"/>
          <w:szCs w:val="24"/>
        </w:rPr>
        <w:t>philosophy</w:t>
      </w:r>
      <w:ins w:id="2" w:author="Douglas Marshall" w:date="2019-06-18T15:33:00Z">
        <w:r w:rsidR="00F6158A">
          <w:rPr>
            <w:rFonts w:ascii="Times New Roman" w:hAnsi="Times New Roman" w:cs="Times New Roman"/>
            <w:sz w:val="24"/>
            <w:szCs w:val="24"/>
          </w:rPr>
          <w:t xml:space="preserve"> of mathematics</w:t>
        </w:r>
      </w:ins>
      <w:r>
        <w:rPr>
          <w:rFonts w:ascii="Times New Roman" w:hAnsi="Times New Roman" w:cs="Times New Roman"/>
          <w:sz w:val="24"/>
          <w:szCs w:val="24"/>
        </w:rPr>
        <w:t xml:space="preserve">, it’s important to not allow a single proof to be sufficiently demonstrative.  In fact, we’ve discussed this in class – as mathematicians we don’t just create proofs in one category but include </w:t>
      </w:r>
      <w:r w:rsidR="00605D1A">
        <w:rPr>
          <w:rFonts w:ascii="Times New Roman" w:hAnsi="Times New Roman" w:cs="Times New Roman"/>
          <w:sz w:val="24"/>
          <w:szCs w:val="24"/>
        </w:rPr>
        <w:t xml:space="preserve">proofs from number theory, topology and probability.  It is so important to aim higher than demonstrating that a fact </w:t>
      </w:r>
      <w:r w:rsidR="00605D1A">
        <w:rPr>
          <w:rFonts w:ascii="Times New Roman" w:hAnsi="Times New Roman" w:cs="Times New Roman"/>
          <w:i/>
          <w:iCs/>
          <w:sz w:val="24"/>
          <w:szCs w:val="24"/>
        </w:rPr>
        <w:t>is</w:t>
      </w:r>
      <w:r w:rsidR="007349A2">
        <w:rPr>
          <w:rFonts w:ascii="Times New Roman" w:hAnsi="Times New Roman" w:cs="Times New Roman"/>
          <w:sz w:val="24"/>
          <w:szCs w:val="24"/>
        </w:rPr>
        <w:t xml:space="preserve">; we want to attain real knowledge by demonstrating the </w:t>
      </w:r>
      <w:r w:rsidR="007349A2">
        <w:rPr>
          <w:rFonts w:ascii="Times New Roman" w:hAnsi="Times New Roman" w:cs="Times New Roman"/>
          <w:i/>
          <w:iCs/>
          <w:sz w:val="24"/>
          <w:szCs w:val="24"/>
        </w:rPr>
        <w:t>why</w:t>
      </w:r>
      <w:r w:rsidR="007349A2">
        <w:rPr>
          <w:rFonts w:ascii="Times New Roman" w:hAnsi="Times New Roman" w:cs="Times New Roman"/>
          <w:sz w:val="24"/>
          <w:szCs w:val="24"/>
        </w:rPr>
        <w:t>.  This is not a radical view of mathematics – as a part of the standard view</w:t>
      </w:r>
      <w:r w:rsidR="00024479">
        <w:rPr>
          <w:rFonts w:ascii="Times New Roman" w:hAnsi="Times New Roman" w:cs="Times New Roman"/>
          <w:sz w:val="24"/>
          <w:szCs w:val="24"/>
        </w:rPr>
        <w:t xml:space="preserve"> understandability is our goal.  So in this essay, I will describe different metrics </w:t>
      </w:r>
      <w:r w:rsidR="001050AB">
        <w:rPr>
          <w:rFonts w:ascii="Times New Roman" w:hAnsi="Times New Roman" w:cs="Times New Roman"/>
          <w:sz w:val="24"/>
          <w:szCs w:val="24"/>
        </w:rPr>
        <w:t xml:space="preserve">of a proof’s explanatory degree.  Furthermore, I will discuss how these metrics are critical.  </w:t>
      </w:r>
    </w:p>
    <w:p w14:paraId="1F165120" w14:textId="29C555CB" w:rsidR="00BB5686" w:rsidRDefault="001050AB" w:rsidP="00FD3D23">
      <w:pPr>
        <w:spacing w:after="0" w:line="480" w:lineRule="auto"/>
        <w:rPr>
          <w:rFonts w:ascii="Times New Roman" w:hAnsi="Times New Roman" w:cs="Times New Roman"/>
          <w:sz w:val="24"/>
          <w:szCs w:val="24"/>
        </w:rPr>
      </w:pPr>
      <w:r>
        <w:rPr>
          <w:rFonts w:ascii="Times New Roman" w:hAnsi="Times New Roman" w:cs="Times New Roman"/>
          <w:sz w:val="24"/>
          <w:szCs w:val="24"/>
        </w:rPr>
        <w:tab/>
        <w:t>Take a look at the Goldbach Conjecture</w:t>
      </w:r>
      <w:r w:rsidR="00683780">
        <w:rPr>
          <w:rFonts w:ascii="Times New Roman" w:hAnsi="Times New Roman" w:cs="Times New Roman"/>
          <w:sz w:val="24"/>
          <w:szCs w:val="24"/>
        </w:rPr>
        <w:t xml:space="preserve"> – the original statement describes that </w:t>
      </w:r>
      <w:r w:rsidR="00517099">
        <w:rPr>
          <w:rFonts w:ascii="Times New Roman" w:hAnsi="Times New Roman" w:cs="Times New Roman"/>
          <w:sz w:val="24"/>
          <w:szCs w:val="24"/>
        </w:rPr>
        <w:t xml:space="preserve">in the set of integers </w:t>
      </w:r>
      <w:r w:rsidR="00517099" w:rsidRPr="00517099">
        <w:rPr>
          <w:rFonts w:ascii="Times New Roman" w:hAnsi="Times New Roman" w:cs="Times New Roman"/>
          <w:b/>
          <w:bCs/>
          <w:sz w:val="24"/>
          <w:szCs w:val="24"/>
        </w:rPr>
        <w:t>Z</w:t>
      </w:r>
      <w:r w:rsidR="00517099">
        <w:rPr>
          <w:rFonts w:ascii="Times New Roman" w:hAnsi="Times New Roman" w:cs="Times New Roman"/>
          <w:sz w:val="24"/>
          <w:szCs w:val="24"/>
        </w:rPr>
        <w:t>, every</w:t>
      </w:r>
      <w:r w:rsidR="00683780">
        <w:rPr>
          <w:rFonts w:ascii="Times New Roman" w:hAnsi="Times New Roman" w:cs="Times New Roman"/>
          <w:sz w:val="24"/>
          <w:szCs w:val="24"/>
        </w:rPr>
        <w:t xml:space="preserve"> </w:t>
      </w:r>
      <w:ins w:id="3" w:author="Douglas Marshall" w:date="2019-06-18T15:35:00Z">
        <w:r w:rsidR="00F6158A">
          <w:rPr>
            <w:rFonts w:ascii="Times New Roman" w:hAnsi="Times New Roman" w:cs="Times New Roman"/>
            <w:sz w:val="24"/>
            <w:szCs w:val="24"/>
          </w:rPr>
          <w:t xml:space="preserve">even </w:t>
        </w:r>
      </w:ins>
      <w:r w:rsidR="00683780">
        <w:rPr>
          <w:rFonts w:ascii="Times New Roman" w:hAnsi="Times New Roman" w:cs="Times New Roman"/>
          <w:sz w:val="24"/>
          <w:szCs w:val="24"/>
        </w:rPr>
        <w:t xml:space="preserve">integer greater than or equal to 2 is the sum of </w:t>
      </w:r>
      <w:ins w:id="4" w:author="Douglas Marshall" w:date="2019-06-18T15:34:00Z">
        <w:r w:rsidR="00F6158A">
          <w:rPr>
            <w:rFonts w:ascii="Times New Roman" w:hAnsi="Times New Roman" w:cs="Times New Roman"/>
            <w:sz w:val="24"/>
            <w:szCs w:val="24"/>
          </w:rPr>
          <w:t>two</w:t>
        </w:r>
      </w:ins>
      <w:del w:id="5" w:author="Douglas Marshall" w:date="2019-06-18T15:34:00Z">
        <w:r w:rsidR="00683780" w:rsidDel="00F6158A">
          <w:rPr>
            <w:rFonts w:ascii="Times New Roman" w:hAnsi="Times New Roman" w:cs="Times New Roman"/>
            <w:sz w:val="24"/>
            <w:szCs w:val="24"/>
          </w:rPr>
          <w:delText>three</w:delText>
        </w:r>
      </w:del>
      <w:r w:rsidR="00683780">
        <w:rPr>
          <w:rFonts w:ascii="Times New Roman" w:hAnsi="Times New Roman" w:cs="Times New Roman"/>
          <w:sz w:val="24"/>
          <w:szCs w:val="24"/>
        </w:rPr>
        <w:t xml:space="preserve"> primes</w:t>
      </w:r>
      <w:r w:rsidR="00517099">
        <w:rPr>
          <w:rFonts w:ascii="Times New Roman" w:hAnsi="Times New Roman" w:cs="Times New Roman"/>
          <w:sz w:val="24"/>
          <w:szCs w:val="24"/>
        </w:rPr>
        <w:t>.</w:t>
      </w:r>
      <w:r w:rsidR="00C2797F">
        <w:rPr>
          <w:rStyle w:val="FootnoteReference"/>
          <w:rFonts w:ascii="Times New Roman" w:hAnsi="Times New Roman" w:cs="Times New Roman"/>
          <w:sz w:val="24"/>
          <w:szCs w:val="24"/>
        </w:rPr>
        <w:footnoteReference w:id="2"/>
      </w:r>
      <w:r w:rsidR="00C2797F">
        <w:rPr>
          <w:rFonts w:ascii="Times New Roman" w:hAnsi="Times New Roman" w:cs="Times New Roman"/>
          <w:sz w:val="24"/>
          <w:szCs w:val="24"/>
        </w:rPr>
        <w:t xml:space="preserve">  </w:t>
      </w:r>
      <w:r w:rsidR="00517099">
        <w:rPr>
          <w:rFonts w:ascii="Times New Roman" w:hAnsi="Times New Roman" w:cs="Times New Roman"/>
          <w:sz w:val="24"/>
          <w:szCs w:val="24"/>
        </w:rPr>
        <w:t>Primes of course are</w:t>
      </w:r>
      <w:r w:rsidR="006370E7">
        <w:rPr>
          <w:rFonts w:ascii="Times New Roman" w:hAnsi="Times New Roman" w:cs="Times New Roman"/>
          <w:sz w:val="24"/>
          <w:szCs w:val="24"/>
        </w:rPr>
        <w:t xml:space="preserve"> the irreducible </w:t>
      </w:r>
      <w:r w:rsidR="00517099">
        <w:rPr>
          <w:rFonts w:ascii="Times New Roman" w:hAnsi="Times New Roman" w:cs="Times New Roman"/>
          <w:sz w:val="24"/>
          <w:szCs w:val="24"/>
        </w:rPr>
        <w:t>integers</w:t>
      </w:r>
      <w:r w:rsidR="006370E7">
        <w:rPr>
          <w:rFonts w:ascii="Times New Roman" w:hAnsi="Times New Roman" w:cs="Times New Roman"/>
          <w:sz w:val="24"/>
          <w:szCs w:val="24"/>
        </w:rPr>
        <w:t>.</w:t>
      </w:r>
      <w:r w:rsidR="005562D9">
        <w:rPr>
          <w:rFonts w:ascii="Times New Roman" w:hAnsi="Times New Roman" w:cs="Times New Roman"/>
          <w:sz w:val="24"/>
          <w:szCs w:val="24"/>
        </w:rPr>
        <w:t xml:space="preserve">  While computer-generated proofs exist they do not explain the essence of the conjecture, and so it remains a </w:t>
      </w:r>
      <w:commentRangeStart w:id="6"/>
      <w:r w:rsidR="005562D9">
        <w:rPr>
          <w:rFonts w:ascii="Times New Roman" w:hAnsi="Times New Roman" w:cs="Times New Roman"/>
          <w:sz w:val="24"/>
          <w:szCs w:val="24"/>
        </w:rPr>
        <w:t>conjecture</w:t>
      </w:r>
      <w:commentRangeEnd w:id="6"/>
      <w:r w:rsidR="00F6158A">
        <w:rPr>
          <w:rStyle w:val="CommentReference"/>
        </w:rPr>
        <w:commentReference w:id="6"/>
      </w:r>
      <w:r w:rsidR="005562D9">
        <w:rPr>
          <w:rFonts w:ascii="Times New Roman" w:hAnsi="Times New Roman" w:cs="Times New Roman"/>
          <w:sz w:val="24"/>
          <w:szCs w:val="24"/>
        </w:rPr>
        <w:t xml:space="preserve">.  The purpose of an explanatory proof is to justify a statement (make it believable) and also to provide historical context for a deeper understanding of the theorem.  This is why proof-analysis creates progression.  </w:t>
      </w:r>
    </w:p>
    <w:p w14:paraId="515D7D78" w14:textId="5CE782AD" w:rsidR="00B07D82" w:rsidRDefault="005562D9" w:rsidP="00FD3D2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Mathematical proofs are different from scientific demonstrations, and this difference is fundamentally fragile.  </w:t>
      </w:r>
      <w:r w:rsidR="008A69D0">
        <w:rPr>
          <w:rFonts w:ascii="Times New Roman" w:hAnsi="Times New Roman" w:cs="Times New Roman"/>
          <w:sz w:val="24"/>
          <w:szCs w:val="24"/>
        </w:rPr>
        <w:t xml:space="preserve">Where Aristotle says that “all Fs are Gs” isn’t true if there aren’t any Fs, this illuminates the question.  Constructivists would say that there are Fs because mathematical objects are created.  But because of this, facts about mathematical objects are up to human interpretation and the vagaries of hidden lemmas. </w:t>
      </w:r>
      <w:r w:rsidR="00460977">
        <w:rPr>
          <w:rFonts w:ascii="Times New Roman" w:hAnsi="Times New Roman" w:cs="Times New Roman"/>
          <w:sz w:val="24"/>
          <w:szCs w:val="24"/>
        </w:rPr>
        <w:t xml:space="preserve"> In an explanatory proof, certain things must </w:t>
      </w:r>
      <w:r w:rsidR="00460977">
        <w:rPr>
          <w:rFonts w:ascii="Times New Roman" w:hAnsi="Times New Roman" w:cs="Times New Roman"/>
          <w:sz w:val="24"/>
          <w:szCs w:val="24"/>
        </w:rPr>
        <w:lastRenderedPageBreak/>
        <w:t xml:space="preserve">be eliminated including vagueness for the sake of explicit clarity.  Their values lies not in their correctness but in the clear line of thought; the element of explanatory proof is that of conviction.  </w:t>
      </w:r>
    </w:p>
    <w:p w14:paraId="69FFCCD9" w14:textId="54478DF2" w:rsidR="008A6F09" w:rsidRDefault="00460977" w:rsidP="0025349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53499">
        <w:rPr>
          <w:rFonts w:ascii="Times New Roman" w:hAnsi="Times New Roman" w:cs="Times New Roman"/>
          <w:sz w:val="24"/>
          <w:szCs w:val="24"/>
        </w:rPr>
        <w:t>From</w:t>
      </w:r>
      <w:r>
        <w:rPr>
          <w:rFonts w:ascii="Times New Roman" w:hAnsi="Times New Roman" w:cs="Times New Roman"/>
          <w:sz w:val="24"/>
          <w:szCs w:val="24"/>
        </w:rPr>
        <w:t xml:space="preserve"> Lakatos, Definition </w:t>
      </w:r>
      <w:r w:rsidR="00253499">
        <w:rPr>
          <w:rFonts w:ascii="Times New Roman" w:hAnsi="Times New Roman" w:cs="Times New Roman"/>
          <w:i/>
          <w:iCs/>
          <w:sz w:val="24"/>
          <w:szCs w:val="24"/>
        </w:rPr>
        <w:t>P</w:t>
      </w:r>
      <w:r w:rsidR="00253499">
        <w:rPr>
          <w:rFonts w:ascii="Times New Roman" w:hAnsi="Times New Roman" w:cs="Times New Roman"/>
          <w:sz w:val="24"/>
          <w:szCs w:val="24"/>
        </w:rPr>
        <w:t xml:space="preserve"> tells us</w:t>
      </w:r>
      <w:r w:rsidR="008413E8">
        <w:rPr>
          <w:rFonts w:ascii="Times New Roman" w:hAnsi="Times New Roman" w:cs="Times New Roman"/>
          <w:sz w:val="24"/>
          <w:szCs w:val="24"/>
        </w:rPr>
        <w:t xml:space="preserve"> </w:t>
      </w:r>
      <w:r w:rsidR="00253499">
        <w:rPr>
          <w:rFonts w:ascii="Times New Roman" w:hAnsi="Times New Roman" w:cs="Times New Roman"/>
          <w:sz w:val="24"/>
          <w:szCs w:val="24"/>
        </w:rPr>
        <w:t xml:space="preserve">objects are polyhedra if and only if </w:t>
      </w:r>
      <w:r w:rsidR="003846D3">
        <w:rPr>
          <w:rFonts w:ascii="Times New Roman" w:hAnsi="Times New Roman" w:cs="Times New Roman"/>
          <w:sz w:val="24"/>
          <w:szCs w:val="24"/>
        </w:rPr>
        <w:t>they are a</w:t>
      </w:r>
      <w:r w:rsidR="00253499">
        <w:rPr>
          <w:rFonts w:ascii="Times New Roman" w:hAnsi="Times New Roman" w:cs="Times New Roman"/>
          <w:sz w:val="24"/>
          <w:szCs w:val="24"/>
        </w:rPr>
        <w:t xml:space="preserve"> part of</w:t>
      </w:r>
      <w:r w:rsidR="008413E8">
        <w:rPr>
          <w:rFonts w:ascii="Times New Roman" w:hAnsi="Times New Roman" w:cs="Times New Roman"/>
          <w:sz w:val="24"/>
          <w:szCs w:val="24"/>
        </w:rPr>
        <w:t xml:space="preserve"> </w:t>
      </w:r>
      <w:r w:rsidR="003846D3">
        <w:rPr>
          <w:rFonts w:ascii="Times New Roman" w:hAnsi="Times New Roman" w:cs="Times New Roman"/>
          <w:sz w:val="24"/>
          <w:szCs w:val="24"/>
        </w:rPr>
        <w:t>the</w:t>
      </w:r>
      <w:r w:rsidR="008413E8">
        <w:rPr>
          <w:rFonts w:ascii="Times New Roman" w:hAnsi="Times New Roman" w:cs="Times New Roman"/>
          <w:sz w:val="24"/>
          <w:szCs w:val="24"/>
        </w:rPr>
        <w:t xml:space="preserve"> system of polygons for which the equation V – E + F = 2</w:t>
      </w:r>
      <w:r w:rsidR="003846D3">
        <w:rPr>
          <w:rFonts w:ascii="Times New Roman" w:hAnsi="Times New Roman" w:cs="Times New Roman"/>
          <w:sz w:val="24"/>
          <w:szCs w:val="24"/>
        </w:rPr>
        <w:t xml:space="preserve"> holds true</w:t>
      </w:r>
      <w:r w:rsidR="008413E8">
        <w:rPr>
          <w:rFonts w:ascii="Times New Roman" w:hAnsi="Times New Roman" w:cs="Times New Roman"/>
          <w:sz w:val="24"/>
          <w:szCs w:val="24"/>
        </w:rPr>
        <w:t>.</w:t>
      </w:r>
      <w:r w:rsidR="008413E8">
        <w:rPr>
          <w:rStyle w:val="FootnoteReference"/>
          <w:rFonts w:ascii="Times New Roman" w:hAnsi="Times New Roman" w:cs="Times New Roman"/>
          <w:sz w:val="24"/>
          <w:szCs w:val="24"/>
        </w:rPr>
        <w:footnoteReference w:id="3"/>
      </w:r>
      <w:r w:rsidR="000510CD">
        <w:rPr>
          <w:rFonts w:ascii="Times New Roman" w:hAnsi="Times New Roman" w:cs="Times New Roman"/>
          <w:sz w:val="24"/>
          <w:szCs w:val="24"/>
        </w:rPr>
        <w:t xml:space="preserve">  </w:t>
      </w:r>
      <w:r w:rsidR="00B77328">
        <w:rPr>
          <w:rFonts w:ascii="Times New Roman" w:hAnsi="Times New Roman" w:cs="Times New Roman"/>
          <w:sz w:val="24"/>
          <w:szCs w:val="24"/>
        </w:rPr>
        <w:t>This is the clearest example of the definitions discussed by the Teache</w:t>
      </w:r>
      <w:r w:rsidR="004C106A">
        <w:rPr>
          <w:rFonts w:ascii="Times New Roman" w:hAnsi="Times New Roman" w:cs="Times New Roman"/>
          <w:sz w:val="24"/>
          <w:szCs w:val="24"/>
        </w:rPr>
        <w:t xml:space="preserve">r which were </w:t>
      </w:r>
      <w:r w:rsidR="00B77328">
        <w:rPr>
          <w:rFonts w:ascii="Times New Roman" w:hAnsi="Times New Roman" w:cs="Times New Roman"/>
          <w:sz w:val="24"/>
          <w:szCs w:val="24"/>
        </w:rPr>
        <w:t xml:space="preserve">created by various </w:t>
      </w:r>
      <w:r w:rsidR="00F1340E">
        <w:rPr>
          <w:rFonts w:ascii="Times New Roman" w:hAnsi="Times New Roman" w:cs="Times New Roman"/>
          <w:sz w:val="24"/>
          <w:szCs w:val="24"/>
        </w:rPr>
        <w:t>students</w:t>
      </w:r>
      <w:r w:rsidR="00B77328">
        <w:rPr>
          <w:rFonts w:ascii="Times New Roman" w:hAnsi="Times New Roman" w:cs="Times New Roman"/>
          <w:sz w:val="24"/>
          <w:szCs w:val="24"/>
        </w:rPr>
        <w:t xml:space="preserve"> in their </w:t>
      </w:r>
      <w:r w:rsidR="004C106A">
        <w:rPr>
          <w:rFonts w:ascii="Times New Roman" w:hAnsi="Times New Roman" w:cs="Times New Roman"/>
          <w:sz w:val="24"/>
          <w:szCs w:val="24"/>
        </w:rPr>
        <w:t xml:space="preserve">largely </w:t>
      </w:r>
      <w:r w:rsidR="00B77328">
        <w:rPr>
          <w:rFonts w:ascii="Times New Roman" w:hAnsi="Times New Roman" w:cs="Times New Roman"/>
          <w:sz w:val="24"/>
          <w:szCs w:val="24"/>
        </w:rPr>
        <w:t>vain attempt</w:t>
      </w:r>
      <w:r w:rsidR="00BE6478">
        <w:rPr>
          <w:rFonts w:ascii="Times New Roman" w:hAnsi="Times New Roman" w:cs="Times New Roman"/>
          <w:sz w:val="24"/>
          <w:szCs w:val="24"/>
        </w:rPr>
        <w:t xml:space="preserve">.  </w:t>
      </w:r>
      <w:r w:rsidR="009C7040">
        <w:rPr>
          <w:rFonts w:ascii="Times New Roman" w:hAnsi="Times New Roman" w:cs="Times New Roman"/>
          <w:sz w:val="24"/>
          <w:szCs w:val="24"/>
        </w:rPr>
        <w:t xml:space="preserve">The picture-frame, </w:t>
      </w:r>
      <w:r w:rsidR="004303F5">
        <w:rPr>
          <w:rFonts w:ascii="Times New Roman" w:hAnsi="Times New Roman" w:cs="Times New Roman"/>
          <w:sz w:val="24"/>
          <w:szCs w:val="24"/>
        </w:rPr>
        <w:t xml:space="preserve">the urchin, </w:t>
      </w:r>
      <w:r w:rsidR="009C7040">
        <w:rPr>
          <w:rFonts w:ascii="Times New Roman" w:hAnsi="Times New Roman" w:cs="Times New Roman"/>
          <w:sz w:val="24"/>
          <w:szCs w:val="24"/>
        </w:rPr>
        <w:t>star-polyhedron and</w:t>
      </w:r>
      <w:r w:rsidR="000D73E1">
        <w:rPr>
          <w:rFonts w:ascii="Times New Roman" w:hAnsi="Times New Roman" w:cs="Times New Roman"/>
          <w:sz w:val="24"/>
          <w:szCs w:val="24"/>
        </w:rPr>
        <w:t xml:space="preserve"> the simple cylinder </w:t>
      </w:r>
      <w:r w:rsidR="00CF5C7D">
        <w:rPr>
          <w:rFonts w:ascii="Times New Roman" w:hAnsi="Times New Roman" w:cs="Times New Roman"/>
          <w:sz w:val="24"/>
          <w:szCs w:val="24"/>
        </w:rPr>
        <w:t xml:space="preserve">can be accepted as polyhedra due to </w:t>
      </w:r>
      <w:r w:rsidR="00004018">
        <w:rPr>
          <w:rFonts w:ascii="Times New Roman" w:hAnsi="Times New Roman" w:cs="Times New Roman"/>
          <w:sz w:val="24"/>
          <w:szCs w:val="24"/>
        </w:rPr>
        <w:t xml:space="preserve">their </w:t>
      </w:r>
      <w:r w:rsidR="00CF5C7D">
        <w:rPr>
          <w:rFonts w:ascii="Times New Roman" w:hAnsi="Times New Roman" w:cs="Times New Roman"/>
          <w:sz w:val="24"/>
          <w:szCs w:val="24"/>
        </w:rPr>
        <w:t>vague definition</w:t>
      </w:r>
      <w:r w:rsidR="000D73E1">
        <w:rPr>
          <w:rFonts w:ascii="Times New Roman" w:hAnsi="Times New Roman" w:cs="Times New Roman"/>
          <w:sz w:val="24"/>
          <w:szCs w:val="24"/>
        </w:rPr>
        <w:t xml:space="preserve">.  The principal problem I see in Lakatos is </w:t>
      </w:r>
      <w:r w:rsidR="00141E81">
        <w:rPr>
          <w:rFonts w:ascii="Times New Roman" w:hAnsi="Times New Roman" w:cs="Times New Roman"/>
          <w:sz w:val="24"/>
          <w:szCs w:val="24"/>
        </w:rPr>
        <w:t>the difficulty of constructing an explanatory proof that the Euler characteristic is 2.  Innumerable proofs are presented via concept-stretching, mo</w:t>
      </w:r>
      <w:r w:rsidR="00902818">
        <w:rPr>
          <w:rFonts w:ascii="Times New Roman" w:hAnsi="Times New Roman" w:cs="Times New Roman"/>
          <w:sz w:val="24"/>
          <w:szCs w:val="24"/>
        </w:rPr>
        <w:t xml:space="preserve">nster-barring and </w:t>
      </w:r>
      <w:r w:rsidR="0050259C">
        <w:rPr>
          <w:rFonts w:ascii="Times New Roman" w:hAnsi="Times New Roman" w:cs="Times New Roman"/>
          <w:sz w:val="24"/>
          <w:szCs w:val="24"/>
        </w:rPr>
        <w:t xml:space="preserve">namely the </w:t>
      </w:r>
      <w:r w:rsidR="00F8232A">
        <w:rPr>
          <w:rFonts w:ascii="Times New Roman" w:hAnsi="Times New Roman" w:cs="Times New Roman"/>
          <w:sz w:val="24"/>
          <w:szCs w:val="24"/>
        </w:rPr>
        <w:t xml:space="preserve">illumination of hidden </w:t>
      </w:r>
      <w:r w:rsidR="0050259C">
        <w:rPr>
          <w:rFonts w:ascii="Times New Roman" w:hAnsi="Times New Roman" w:cs="Times New Roman"/>
          <w:sz w:val="24"/>
          <w:szCs w:val="24"/>
        </w:rPr>
        <w:t>lemmas which bar global counterexamples from be</w:t>
      </w:r>
      <w:r w:rsidR="004E5091">
        <w:rPr>
          <w:rFonts w:ascii="Times New Roman" w:hAnsi="Times New Roman" w:cs="Times New Roman"/>
          <w:sz w:val="24"/>
          <w:szCs w:val="24"/>
        </w:rPr>
        <w:t>ing</w:t>
      </w:r>
      <w:r w:rsidR="0050259C">
        <w:rPr>
          <w:rFonts w:ascii="Times New Roman" w:hAnsi="Times New Roman" w:cs="Times New Roman"/>
          <w:sz w:val="24"/>
          <w:szCs w:val="24"/>
        </w:rPr>
        <w:t xml:space="preserve"> </w:t>
      </w:r>
      <w:r w:rsidR="004E5091">
        <w:rPr>
          <w:rFonts w:ascii="Times New Roman" w:hAnsi="Times New Roman" w:cs="Times New Roman"/>
          <w:sz w:val="24"/>
          <w:szCs w:val="24"/>
        </w:rPr>
        <w:t>valid refutations</w:t>
      </w:r>
      <w:r w:rsidR="0050259C">
        <w:rPr>
          <w:rFonts w:ascii="Times New Roman" w:hAnsi="Times New Roman" w:cs="Times New Roman"/>
          <w:sz w:val="24"/>
          <w:szCs w:val="24"/>
        </w:rPr>
        <w:t xml:space="preserve">.  </w:t>
      </w:r>
      <w:r w:rsidR="002A5CA8">
        <w:rPr>
          <w:rFonts w:ascii="Times New Roman" w:hAnsi="Times New Roman" w:cs="Times New Roman"/>
          <w:sz w:val="24"/>
          <w:szCs w:val="24"/>
        </w:rPr>
        <w:t>I</w:t>
      </w:r>
      <w:r w:rsidR="00E55867">
        <w:rPr>
          <w:rFonts w:ascii="Times New Roman" w:hAnsi="Times New Roman" w:cs="Times New Roman"/>
          <w:sz w:val="24"/>
          <w:szCs w:val="24"/>
        </w:rPr>
        <w:t>n terms of explanatory value</w:t>
      </w:r>
      <w:r w:rsidR="00173D3A">
        <w:rPr>
          <w:rFonts w:ascii="Times New Roman" w:hAnsi="Times New Roman" w:cs="Times New Roman"/>
          <w:sz w:val="24"/>
          <w:szCs w:val="24"/>
        </w:rPr>
        <w:t xml:space="preserve">, </w:t>
      </w:r>
      <w:r w:rsidR="0099729D">
        <w:rPr>
          <w:rFonts w:ascii="Times New Roman" w:hAnsi="Times New Roman" w:cs="Times New Roman"/>
          <w:sz w:val="24"/>
          <w:szCs w:val="24"/>
        </w:rPr>
        <w:t>monster-barring theorems are not improvements on the naïve conjecture as Gamma says.</w:t>
      </w:r>
      <w:r w:rsidR="0099729D">
        <w:rPr>
          <w:rStyle w:val="FootnoteReference"/>
          <w:rFonts w:ascii="Times New Roman" w:hAnsi="Times New Roman" w:cs="Times New Roman"/>
          <w:sz w:val="24"/>
          <w:szCs w:val="24"/>
        </w:rPr>
        <w:footnoteReference w:id="4"/>
      </w:r>
      <w:r w:rsidR="0099729D">
        <w:rPr>
          <w:rFonts w:ascii="Times New Roman" w:hAnsi="Times New Roman" w:cs="Times New Roman"/>
          <w:sz w:val="24"/>
          <w:szCs w:val="24"/>
        </w:rPr>
        <w:t xml:space="preserve">  This is mainly because the</w:t>
      </w:r>
      <w:r w:rsidR="00920F1C">
        <w:rPr>
          <w:rFonts w:ascii="Times New Roman" w:hAnsi="Times New Roman" w:cs="Times New Roman"/>
          <w:sz w:val="24"/>
          <w:szCs w:val="24"/>
        </w:rPr>
        <w:t xml:space="preserve">y continue to work within the framework of the refuter.  They don’t explain any more why the theorem is true </w:t>
      </w:r>
      <w:r w:rsidR="002A5CA8">
        <w:rPr>
          <w:rFonts w:ascii="Times New Roman" w:hAnsi="Times New Roman" w:cs="Times New Roman"/>
          <w:sz w:val="24"/>
          <w:szCs w:val="24"/>
        </w:rPr>
        <w:t>because</w:t>
      </w:r>
      <w:r w:rsidR="00920F1C">
        <w:rPr>
          <w:rFonts w:ascii="Times New Roman" w:hAnsi="Times New Roman" w:cs="Times New Roman"/>
          <w:sz w:val="24"/>
          <w:szCs w:val="24"/>
        </w:rPr>
        <w:t xml:space="preserve"> they </w:t>
      </w:r>
      <w:r w:rsidR="002A5CA8">
        <w:rPr>
          <w:rFonts w:ascii="Times New Roman" w:hAnsi="Times New Roman" w:cs="Times New Roman"/>
          <w:sz w:val="24"/>
          <w:szCs w:val="24"/>
        </w:rPr>
        <w:t xml:space="preserve">simply narrow </w:t>
      </w:r>
      <w:r w:rsidR="006B66A8">
        <w:rPr>
          <w:rFonts w:ascii="Times New Roman" w:hAnsi="Times New Roman" w:cs="Times New Roman"/>
          <w:sz w:val="24"/>
          <w:szCs w:val="24"/>
        </w:rPr>
        <w:t xml:space="preserve">already existing </w:t>
      </w:r>
      <w:r w:rsidR="0005394D">
        <w:rPr>
          <w:rFonts w:ascii="Times New Roman" w:hAnsi="Times New Roman" w:cs="Times New Roman"/>
          <w:sz w:val="24"/>
          <w:szCs w:val="24"/>
        </w:rPr>
        <w:t>concepts</w:t>
      </w:r>
      <w:r w:rsidR="006B66A8">
        <w:rPr>
          <w:rFonts w:ascii="Times New Roman" w:hAnsi="Times New Roman" w:cs="Times New Roman"/>
          <w:sz w:val="24"/>
          <w:szCs w:val="24"/>
        </w:rPr>
        <w:t xml:space="preserve"> and generate complexity</w:t>
      </w:r>
      <w:r w:rsidR="0005394D">
        <w:rPr>
          <w:rFonts w:ascii="Times New Roman" w:hAnsi="Times New Roman" w:cs="Times New Roman"/>
          <w:sz w:val="24"/>
          <w:szCs w:val="24"/>
        </w:rPr>
        <w:t xml:space="preserve">.  </w:t>
      </w:r>
    </w:p>
    <w:p w14:paraId="4B610ABC" w14:textId="40165FA4" w:rsidR="00A328BA" w:rsidRDefault="00AA513C" w:rsidP="00FD3D23">
      <w:pPr>
        <w:spacing w:after="0" w:line="480" w:lineRule="auto"/>
        <w:rPr>
          <w:rFonts w:ascii="Times New Roman" w:hAnsi="Times New Roman" w:cs="Times New Roman"/>
          <w:sz w:val="24"/>
          <w:szCs w:val="24"/>
        </w:rPr>
      </w:pPr>
      <w:r>
        <w:rPr>
          <w:rFonts w:ascii="Times New Roman" w:hAnsi="Times New Roman" w:cs="Times New Roman"/>
          <w:sz w:val="24"/>
          <w:szCs w:val="24"/>
        </w:rPr>
        <w:tab/>
        <w:t>Furthermore</w:t>
      </w:r>
      <w:r w:rsidR="006B66A8">
        <w:rPr>
          <w:rFonts w:ascii="Times New Roman" w:hAnsi="Times New Roman" w:cs="Times New Roman"/>
          <w:sz w:val="24"/>
          <w:szCs w:val="24"/>
        </w:rPr>
        <w:t>,</w:t>
      </w:r>
      <w:r>
        <w:rPr>
          <w:rFonts w:ascii="Times New Roman" w:hAnsi="Times New Roman" w:cs="Times New Roman"/>
          <w:sz w:val="24"/>
          <w:szCs w:val="24"/>
        </w:rPr>
        <w:t xml:space="preserve"> Omega conclude</w:t>
      </w:r>
      <w:r w:rsidR="006B66A8">
        <w:rPr>
          <w:rFonts w:ascii="Times New Roman" w:hAnsi="Times New Roman" w:cs="Times New Roman"/>
          <w:sz w:val="24"/>
          <w:szCs w:val="24"/>
        </w:rPr>
        <w:t>s</w:t>
      </w:r>
      <w:r>
        <w:rPr>
          <w:rFonts w:ascii="Times New Roman" w:hAnsi="Times New Roman" w:cs="Times New Roman"/>
          <w:sz w:val="24"/>
          <w:szCs w:val="24"/>
        </w:rPr>
        <w:t xml:space="preserve"> that freaks and monsters which violate our expectations of what a polyhedron should be are actually good – he says that one may get to a relative saturation point of a particular </w:t>
      </w:r>
      <w:r w:rsidR="00BD5716">
        <w:rPr>
          <w:rFonts w:ascii="Times New Roman" w:hAnsi="Times New Roman" w:cs="Times New Roman"/>
          <w:sz w:val="24"/>
          <w:szCs w:val="24"/>
        </w:rPr>
        <w:t>thread</w:t>
      </w:r>
      <w:r>
        <w:rPr>
          <w:rFonts w:ascii="Times New Roman" w:hAnsi="Times New Roman" w:cs="Times New Roman"/>
          <w:sz w:val="24"/>
          <w:szCs w:val="24"/>
        </w:rPr>
        <w:t xml:space="preserve"> of deductive guessing</w:t>
      </w:r>
      <w:r w:rsidR="00FE640A">
        <w:rPr>
          <w:rFonts w:ascii="Times New Roman" w:hAnsi="Times New Roman" w:cs="Times New Roman"/>
          <w:sz w:val="24"/>
          <w:szCs w:val="24"/>
        </w:rPr>
        <w:t xml:space="preserve"> but then find a revolutionary</w:t>
      </w:r>
      <w:r w:rsidR="00BD5716">
        <w:rPr>
          <w:rFonts w:ascii="Times New Roman" w:hAnsi="Times New Roman" w:cs="Times New Roman"/>
          <w:sz w:val="24"/>
          <w:szCs w:val="24"/>
        </w:rPr>
        <w:t xml:space="preserve"> </w:t>
      </w:r>
      <w:r w:rsidR="00FE640A">
        <w:rPr>
          <w:rFonts w:ascii="Times New Roman" w:hAnsi="Times New Roman" w:cs="Times New Roman"/>
          <w:sz w:val="24"/>
          <w:szCs w:val="24"/>
        </w:rPr>
        <w:t xml:space="preserve">idea </w:t>
      </w:r>
      <w:r w:rsidR="00BD5716">
        <w:rPr>
          <w:rFonts w:ascii="Times New Roman" w:hAnsi="Times New Roman" w:cs="Times New Roman"/>
          <w:sz w:val="24"/>
          <w:szCs w:val="24"/>
        </w:rPr>
        <w:t xml:space="preserve">with </w:t>
      </w:r>
      <w:r w:rsidR="00FE640A">
        <w:rPr>
          <w:rFonts w:ascii="Times New Roman" w:hAnsi="Times New Roman" w:cs="Times New Roman"/>
          <w:sz w:val="24"/>
          <w:szCs w:val="24"/>
        </w:rPr>
        <w:t>more explanatory power</w:t>
      </w:r>
      <w:r w:rsidR="00BD5716">
        <w:rPr>
          <w:rFonts w:ascii="Times New Roman" w:hAnsi="Times New Roman" w:cs="Times New Roman"/>
          <w:sz w:val="24"/>
          <w:szCs w:val="24"/>
        </w:rPr>
        <w:t xml:space="preserve"> and depth</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5"/>
      </w:r>
      <w:r>
        <w:rPr>
          <w:rFonts w:ascii="Times New Roman" w:hAnsi="Times New Roman" w:cs="Times New Roman"/>
          <w:sz w:val="24"/>
          <w:szCs w:val="24"/>
        </w:rPr>
        <w:t xml:space="preserve">  What he means by </w:t>
      </w:r>
      <w:r w:rsidR="00805E1C">
        <w:rPr>
          <w:rFonts w:ascii="Times New Roman" w:hAnsi="Times New Roman" w:cs="Times New Roman"/>
          <w:sz w:val="24"/>
          <w:szCs w:val="24"/>
        </w:rPr>
        <w:t xml:space="preserve">this is that </w:t>
      </w:r>
      <w:r w:rsidR="00A328BA">
        <w:rPr>
          <w:rFonts w:ascii="Times New Roman" w:hAnsi="Times New Roman" w:cs="Times New Roman"/>
          <w:sz w:val="24"/>
          <w:szCs w:val="24"/>
        </w:rPr>
        <w:t>the method of proofs and refutations is very helpful to making proofs explanatory.</w:t>
      </w:r>
      <w:r w:rsidR="0003437C">
        <w:rPr>
          <w:rFonts w:ascii="Times New Roman" w:hAnsi="Times New Roman" w:cs="Times New Roman"/>
          <w:sz w:val="24"/>
          <w:szCs w:val="24"/>
        </w:rPr>
        <w:t xml:space="preserve">  </w:t>
      </w:r>
      <w:r w:rsidR="00BD5716">
        <w:rPr>
          <w:rFonts w:ascii="Times New Roman" w:hAnsi="Times New Roman" w:cs="Times New Roman"/>
          <w:sz w:val="24"/>
          <w:szCs w:val="24"/>
        </w:rPr>
        <w:t>I</w:t>
      </w:r>
      <w:r w:rsidR="0003437C">
        <w:rPr>
          <w:rFonts w:ascii="Times New Roman" w:hAnsi="Times New Roman" w:cs="Times New Roman"/>
          <w:sz w:val="24"/>
          <w:szCs w:val="24"/>
        </w:rPr>
        <w:t>t means that proofs are never over and have infinite possibilities in terms of increasing depth</w:t>
      </w:r>
      <w:r w:rsidR="00BD5716">
        <w:rPr>
          <w:rFonts w:ascii="Times New Roman" w:hAnsi="Times New Roman" w:cs="Times New Roman"/>
          <w:sz w:val="24"/>
          <w:szCs w:val="24"/>
        </w:rPr>
        <w:t>, explanation and rigor</w:t>
      </w:r>
      <w:r w:rsidR="0003437C">
        <w:rPr>
          <w:rFonts w:ascii="Times New Roman" w:hAnsi="Times New Roman" w:cs="Times New Roman"/>
          <w:sz w:val="24"/>
          <w:szCs w:val="24"/>
        </w:rPr>
        <w:t xml:space="preserve">.  </w:t>
      </w:r>
    </w:p>
    <w:p w14:paraId="60D08F80" w14:textId="4525F6AA" w:rsidR="0003437C" w:rsidRDefault="0003437C" w:rsidP="00FD3D2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7E1544">
        <w:rPr>
          <w:rFonts w:ascii="Times New Roman" w:hAnsi="Times New Roman" w:cs="Times New Roman"/>
          <w:sz w:val="24"/>
          <w:szCs w:val="24"/>
        </w:rPr>
        <w:t>Certainly</w:t>
      </w:r>
      <w:r w:rsidR="00B22F12">
        <w:rPr>
          <w:rFonts w:ascii="Times New Roman" w:hAnsi="Times New Roman" w:cs="Times New Roman"/>
          <w:sz w:val="24"/>
          <w:szCs w:val="24"/>
        </w:rPr>
        <w:t>,</w:t>
      </w:r>
      <w:r w:rsidR="007E1544">
        <w:rPr>
          <w:rFonts w:ascii="Times New Roman" w:hAnsi="Times New Roman" w:cs="Times New Roman"/>
          <w:sz w:val="24"/>
          <w:szCs w:val="24"/>
        </w:rPr>
        <w:t xml:space="preserve"> the mathematical community has placed a great </w:t>
      </w:r>
      <w:r w:rsidR="00B22F12">
        <w:rPr>
          <w:rFonts w:ascii="Times New Roman" w:hAnsi="Times New Roman" w:cs="Times New Roman"/>
          <w:sz w:val="24"/>
          <w:szCs w:val="24"/>
        </w:rPr>
        <w:t>emphasis</w:t>
      </w:r>
      <w:r w:rsidR="007E1544">
        <w:rPr>
          <w:rFonts w:ascii="Times New Roman" w:hAnsi="Times New Roman" w:cs="Times New Roman"/>
          <w:sz w:val="24"/>
          <w:szCs w:val="24"/>
        </w:rPr>
        <w:t xml:space="preserve"> on </w:t>
      </w:r>
      <w:r w:rsidR="00B22F12">
        <w:rPr>
          <w:rFonts w:ascii="Times New Roman" w:hAnsi="Times New Roman" w:cs="Times New Roman"/>
          <w:sz w:val="24"/>
          <w:szCs w:val="24"/>
        </w:rPr>
        <w:t xml:space="preserve">guarding </w:t>
      </w:r>
      <w:r w:rsidR="007E1544">
        <w:rPr>
          <w:rFonts w:ascii="Times New Roman" w:hAnsi="Times New Roman" w:cs="Times New Roman"/>
          <w:sz w:val="24"/>
          <w:szCs w:val="24"/>
        </w:rPr>
        <w:t>proofs</w:t>
      </w:r>
      <w:r w:rsidR="00B22F12">
        <w:rPr>
          <w:rFonts w:ascii="Times New Roman" w:hAnsi="Times New Roman" w:cs="Times New Roman"/>
          <w:sz w:val="24"/>
          <w:szCs w:val="24"/>
        </w:rPr>
        <w:t xml:space="preserve"> </w:t>
      </w:r>
      <w:r w:rsidR="007E1544">
        <w:rPr>
          <w:rFonts w:ascii="Times New Roman" w:hAnsi="Times New Roman" w:cs="Times New Roman"/>
          <w:sz w:val="24"/>
          <w:szCs w:val="24"/>
        </w:rPr>
        <w:t xml:space="preserve">from counterexamples.  </w:t>
      </w:r>
      <w:r w:rsidR="00B22F12">
        <w:rPr>
          <w:rFonts w:ascii="Times New Roman" w:hAnsi="Times New Roman" w:cs="Times New Roman"/>
          <w:sz w:val="24"/>
          <w:szCs w:val="24"/>
        </w:rPr>
        <w:t>So b</w:t>
      </w:r>
      <w:r w:rsidR="007E1544">
        <w:rPr>
          <w:rFonts w:ascii="Times New Roman" w:hAnsi="Times New Roman" w:cs="Times New Roman"/>
          <w:sz w:val="24"/>
          <w:szCs w:val="24"/>
        </w:rPr>
        <w:t>y showing that no proof is</w:t>
      </w:r>
      <w:r w:rsidR="00B22F12">
        <w:rPr>
          <w:rFonts w:ascii="Times New Roman" w:hAnsi="Times New Roman" w:cs="Times New Roman"/>
          <w:sz w:val="24"/>
          <w:szCs w:val="24"/>
        </w:rPr>
        <w:t xml:space="preserve"> truly</w:t>
      </w:r>
      <w:r w:rsidR="007E1544">
        <w:rPr>
          <w:rFonts w:ascii="Times New Roman" w:hAnsi="Times New Roman" w:cs="Times New Roman"/>
          <w:sz w:val="24"/>
          <w:szCs w:val="24"/>
        </w:rPr>
        <w:t xml:space="preserve"> safe from refutation, Lakatos </w:t>
      </w:r>
      <w:r w:rsidR="00B22F12">
        <w:rPr>
          <w:rFonts w:ascii="Times New Roman" w:hAnsi="Times New Roman" w:cs="Times New Roman"/>
          <w:sz w:val="24"/>
          <w:szCs w:val="24"/>
        </w:rPr>
        <w:t>implies</w:t>
      </w:r>
      <w:r w:rsidR="007E1544">
        <w:rPr>
          <w:rFonts w:ascii="Times New Roman" w:hAnsi="Times New Roman" w:cs="Times New Roman"/>
          <w:sz w:val="24"/>
          <w:szCs w:val="24"/>
        </w:rPr>
        <w:t xml:space="preserve"> that they are all saf</w:t>
      </w:r>
      <w:r w:rsidR="001537EB">
        <w:rPr>
          <w:rFonts w:ascii="Times New Roman" w:hAnsi="Times New Roman" w:cs="Times New Roman"/>
          <w:sz w:val="24"/>
          <w:szCs w:val="24"/>
        </w:rPr>
        <w:t xml:space="preserve">e; in fact, </w:t>
      </w:r>
      <w:r w:rsidR="007E1544">
        <w:rPr>
          <w:rFonts w:ascii="Times New Roman" w:hAnsi="Times New Roman" w:cs="Times New Roman"/>
          <w:sz w:val="24"/>
          <w:szCs w:val="24"/>
        </w:rPr>
        <w:t xml:space="preserve">criticism has a beneficial impact.  </w:t>
      </w:r>
      <w:r w:rsidR="00611878">
        <w:rPr>
          <w:rFonts w:ascii="Times New Roman" w:hAnsi="Times New Roman" w:cs="Times New Roman"/>
          <w:sz w:val="24"/>
          <w:szCs w:val="24"/>
        </w:rPr>
        <w:t>And</w:t>
      </w:r>
      <w:r w:rsidR="007E1544">
        <w:rPr>
          <w:rFonts w:ascii="Times New Roman" w:hAnsi="Times New Roman" w:cs="Times New Roman"/>
          <w:sz w:val="24"/>
          <w:szCs w:val="24"/>
        </w:rPr>
        <w:t xml:space="preserve"> Lakatos’ book allows us to see how important it is to make explanatory justifications for</w:t>
      </w:r>
      <w:r w:rsidR="00611878">
        <w:rPr>
          <w:rFonts w:ascii="Times New Roman" w:hAnsi="Times New Roman" w:cs="Times New Roman"/>
          <w:sz w:val="24"/>
          <w:szCs w:val="24"/>
        </w:rPr>
        <w:t xml:space="preserve"> any </w:t>
      </w:r>
      <w:r w:rsidR="007E1544">
        <w:rPr>
          <w:rFonts w:ascii="Times New Roman" w:hAnsi="Times New Roman" w:cs="Times New Roman"/>
          <w:sz w:val="24"/>
          <w:szCs w:val="24"/>
        </w:rPr>
        <w:t>conjecture before simply pu</w:t>
      </w:r>
      <w:r w:rsidR="00611878">
        <w:rPr>
          <w:rFonts w:ascii="Times New Roman" w:hAnsi="Times New Roman" w:cs="Times New Roman"/>
          <w:sz w:val="24"/>
          <w:szCs w:val="24"/>
        </w:rPr>
        <w:t xml:space="preserve">blishing it on </w:t>
      </w:r>
      <w:r w:rsidR="007E1544">
        <w:rPr>
          <w:rFonts w:ascii="Times New Roman" w:hAnsi="Times New Roman" w:cs="Times New Roman"/>
          <w:sz w:val="24"/>
          <w:szCs w:val="24"/>
        </w:rPr>
        <w:t xml:space="preserve">some inductive basis which is not </w:t>
      </w:r>
      <w:r w:rsidR="00611878">
        <w:rPr>
          <w:rFonts w:ascii="Times New Roman" w:hAnsi="Times New Roman" w:cs="Times New Roman"/>
          <w:sz w:val="24"/>
          <w:szCs w:val="24"/>
        </w:rPr>
        <w:t xml:space="preserve">based on a representative sample.  </w:t>
      </w:r>
    </w:p>
    <w:p w14:paraId="3BC9050B" w14:textId="2DCA40AB" w:rsidR="00FC774D" w:rsidRDefault="00FC774D" w:rsidP="00FD3D2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At this point I think it would be helpful to </w:t>
      </w:r>
      <w:r w:rsidR="00907AC8">
        <w:rPr>
          <w:rFonts w:ascii="Times New Roman" w:hAnsi="Times New Roman" w:cs="Times New Roman"/>
          <w:sz w:val="24"/>
          <w:szCs w:val="24"/>
        </w:rPr>
        <w:t>define</w:t>
      </w:r>
      <w:r>
        <w:rPr>
          <w:rFonts w:ascii="Times New Roman" w:hAnsi="Times New Roman" w:cs="Times New Roman"/>
          <w:sz w:val="24"/>
          <w:szCs w:val="24"/>
        </w:rPr>
        <w:t xml:space="preserve"> some traditional metrics of what makes a proof explanatory </w:t>
      </w:r>
      <w:r w:rsidR="00907AC8">
        <w:rPr>
          <w:rFonts w:ascii="Times New Roman" w:hAnsi="Times New Roman" w:cs="Times New Roman"/>
          <w:sz w:val="24"/>
          <w:szCs w:val="24"/>
        </w:rPr>
        <w:t>for</w:t>
      </w:r>
      <w:r>
        <w:rPr>
          <w:rFonts w:ascii="Times New Roman" w:hAnsi="Times New Roman" w:cs="Times New Roman"/>
          <w:sz w:val="24"/>
          <w:szCs w:val="24"/>
        </w:rPr>
        <w:t xml:space="preserve"> our analysis.  </w:t>
      </w:r>
      <w:r w:rsidR="00907AC8">
        <w:rPr>
          <w:rFonts w:ascii="Times New Roman" w:hAnsi="Times New Roman" w:cs="Times New Roman"/>
          <w:sz w:val="24"/>
          <w:szCs w:val="24"/>
        </w:rPr>
        <w:t>I</w:t>
      </w:r>
      <w:r w:rsidR="00A44769">
        <w:rPr>
          <w:rFonts w:ascii="Times New Roman" w:hAnsi="Times New Roman" w:cs="Times New Roman"/>
          <w:sz w:val="24"/>
          <w:szCs w:val="24"/>
        </w:rPr>
        <w:t>n the 1970s</w:t>
      </w:r>
      <w:r w:rsidR="00907AC8">
        <w:rPr>
          <w:rFonts w:ascii="Times New Roman" w:hAnsi="Times New Roman" w:cs="Times New Roman"/>
          <w:sz w:val="24"/>
          <w:szCs w:val="24"/>
        </w:rPr>
        <w:t>, Steiner suggested</w:t>
      </w:r>
      <w:r w:rsidR="00A44769">
        <w:rPr>
          <w:rFonts w:ascii="Times New Roman" w:hAnsi="Times New Roman" w:cs="Times New Roman"/>
          <w:sz w:val="24"/>
          <w:szCs w:val="24"/>
        </w:rPr>
        <w:t xml:space="preserve"> </w:t>
      </w:r>
      <w:r w:rsidR="00163038">
        <w:rPr>
          <w:rFonts w:ascii="Times New Roman" w:hAnsi="Times New Roman" w:cs="Times New Roman"/>
          <w:sz w:val="24"/>
          <w:szCs w:val="24"/>
        </w:rPr>
        <w:t xml:space="preserve">that a proof is explanatory if and only if it </w:t>
      </w:r>
      <w:r w:rsidR="00907AC8">
        <w:rPr>
          <w:rFonts w:ascii="Times New Roman" w:hAnsi="Times New Roman" w:cs="Times New Roman"/>
          <w:sz w:val="24"/>
          <w:szCs w:val="24"/>
        </w:rPr>
        <w:t>makes reference to</w:t>
      </w:r>
      <w:r w:rsidR="00163038">
        <w:rPr>
          <w:rFonts w:ascii="Times New Roman" w:hAnsi="Times New Roman" w:cs="Times New Roman"/>
          <w:sz w:val="24"/>
          <w:szCs w:val="24"/>
        </w:rPr>
        <w:t xml:space="preserve"> a characterizing property of </w:t>
      </w:r>
      <w:r w:rsidR="00093283">
        <w:rPr>
          <w:rFonts w:ascii="Times New Roman" w:hAnsi="Times New Roman" w:cs="Times New Roman"/>
          <w:sz w:val="24"/>
          <w:szCs w:val="24"/>
        </w:rPr>
        <w:t>an</w:t>
      </w:r>
      <w:r w:rsidR="00907AC8">
        <w:rPr>
          <w:rFonts w:ascii="Times New Roman" w:hAnsi="Times New Roman" w:cs="Times New Roman"/>
          <w:sz w:val="24"/>
          <w:szCs w:val="24"/>
        </w:rPr>
        <w:t xml:space="preserve"> entity which is </w:t>
      </w:r>
      <w:r w:rsidR="00093283">
        <w:rPr>
          <w:rFonts w:ascii="Times New Roman" w:hAnsi="Times New Roman" w:cs="Times New Roman"/>
          <w:sz w:val="24"/>
          <w:szCs w:val="24"/>
        </w:rPr>
        <w:t xml:space="preserve">an integral part of </w:t>
      </w:r>
      <w:r w:rsidR="00907AC8">
        <w:rPr>
          <w:rFonts w:ascii="Times New Roman" w:hAnsi="Times New Roman" w:cs="Times New Roman"/>
          <w:sz w:val="24"/>
          <w:szCs w:val="24"/>
        </w:rPr>
        <w:t xml:space="preserve">the </w:t>
      </w:r>
      <w:r w:rsidR="006462B2">
        <w:rPr>
          <w:rFonts w:ascii="Times New Roman" w:hAnsi="Times New Roman" w:cs="Times New Roman"/>
          <w:sz w:val="24"/>
          <w:szCs w:val="24"/>
        </w:rPr>
        <w:t>theorem</w:t>
      </w:r>
      <w:r w:rsidR="00163038">
        <w:rPr>
          <w:rFonts w:ascii="Times New Roman" w:hAnsi="Times New Roman" w:cs="Times New Roman"/>
          <w:sz w:val="24"/>
          <w:szCs w:val="24"/>
        </w:rPr>
        <w:t>.</w:t>
      </w:r>
      <w:r w:rsidR="00163038">
        <w:rPr>
          <w:rStyle w:val="FootnoteReference"/>
          <w:rFonts w:ascii="Times New Roman" w:hAnsi="Times New Roman" w:cs="Times New Roman"/>
          <w:sz w:val="24"/>
          <w:szCs w:val="24"/>
        </w:rPr>
        <w:footnoteReference w:id="6"/>
      </w:r>
      <w:r w:rsidR="00163038">
        <w:rPr>
          <w:rFonts w:ascii="Times New Roman" w:hAnsi="Times New Roman" w:cs="Times New Roman"/>
          <w:sz w:val="24"/>
          <w:szCs w:val="24"/>
        </w:rPr>
        <w:t xml:space="preserve">  </w:t>
      </w:r>
      <w:r w:rsidR="001B1B54">
        <w:rPr>
          <w:rFonts w:ascii="Times New Roman" w:hAnsi="Times New Roman" w:cs="Times New Roman"/>
          <w:sz w:val="24"/>
          <w:szCs w:val="24"/>
        </w:rPr>
        <w:t xml:space="preserve">We also have Kitcher who says that explanatory proofs </w:t>
      </w:r>
      <w:r w:rsidR="00357693">
        <w:rPr>
          <w:rFonts w:ascii="Times New Roman" w:hAnsi="Times New Roman" w:cs="Times New Roman"/>
          <w:sz w:val="24"/>
          <w:szCs w:val="24"/>
        </w:rPr>
        <w:t>are measured by context-less unification</w:t>
      </w:r>
      <w:r w:rsidR="001B1B54">
        <w:rPr>
          <w:rFonts w:ascii="Times New Roman" w:hAnsi="Times New Roman" w:cs="Times New Roman"/>
          <w:sz w:val="24"/>
          <w:szCs w:val="24"/>
        </w:rPr>
        <w:t>.</w:t>
      </w:r>
      <w:r w:rsidR="00357693">
        <w:rPr>
          <w:rFonts w:ascii="Times New Roman" w:hAnsi="Times New Roman" w:cs="Times New Roman"/>
          <w:sz w:val="24"/>
          <w:szCs w:val="24"/>
        </w:rPr>
        <w:t xml:space="preserve">  Specifically, </w:t>
      </w:r>
      <w:r w:rsidR="0089734F">
        <w:rPr>
          <w:rFonts w:ascii="Times New Roman" w:hAnsi="Times New Roman" w:cs="Times New Roman"/>
          <w:sz w:val="24"/>
          <w:szCs w:val="24"/>
        </w:rPr>
        <w:t>Kitcher’s definition is that proofs can only be explanatory if they are part of a small collection of argument</w:t>
      </w:r>
      <w:r w:rsidR="00357693">
        <w:rPr>
          <w:rFonts w:ascii="Times New Roman" w:hAnsi="Times New Roman" w:cs="Times New Roman"/>
          <w:sz w:val="24"/>
          <w:szCs w:val="24"/>
        </w:rPr>
        <w:t>ative techniques</w:t>
      </w:r>
      <w:r w:rsidR="0089734F">
        <w:rPr>
          <w:rFonts w:ascii="Times New Roman" w:hAnsi="Times New Roman" w:cs="Times New Roman"/>
          <w:sz w:val="24"/>
          <w:szCs w:val="24"/>
        </w:rPr>
        <w:t xml:space="preserve"> </w:t>
      </w:r>
      <w:r w:rsidR="00357693">
        <w:rPr>
          <w:rFonts w:ascii="Times New Roman" w:hAnsi="Times New Roman" w:cs="Times New Roman"/>
          <w:sz w:val="24"/>
          <w:szCs w:val="24"/>
        </w:rPr>
        <w:t>in the framework of deductive reasoning</w:t>
      </w:r>
      <w:r w:rsidR="00596519">
        <w:rPr>
          <w:rFonts w:ascii="Times New Roman" w:hAnsi="Times New Roman" w:cs="Times New Roman"/>
          <w:sz w:val="24"/>
          <w:szCs w:val="24"/>
        </w:rPr>
        <w:t>.</w:t>
      </w:r>
      <w:r w:rsidR="00596519">
        <w:rPr>
          <w:rStyle w:val="FootnoteReference"/>
          <w:rFonts w:ascii="Times New Roman" w:hAnsi="Times New Roman" w:cs="Times New Roman"/>
          <w:sz w:val="24"/>
          <w:szCs w:val="24"/>
        </w:rPr>
        <w:footnoteReference w:id="7"/>
      </w:r>
      <w:r w:rsidR="00126826">
        <w:rPr>
          <w:rFonts w:ascii="Times New Roman" w:hAnsi="Times New Roman" w:cs="Times New Roman"/>
          <w:sz w:val="24"/>
          <w:szCs w:val="24"/>
        </w:rPr>
        <w:t xml:space="preserve">  Additionally, Dawson </w:t>
      </w:r>
      <w:r w:rsidR="005063F1">
        <w:rPr>
          <w:rFonts w:ascii="Times New Roman" w:hAnsi="Times New Roman" w:cs="Times New Roman"/>
          <w:sz w:val="24"/>
          <w:szCs w:val="24"/>
        </w:rPr>
        <w:t xml:space="preserve">describes proofs as informal arguments which (to paraphrase, if they are explanatory) will not only demonstrate that a mathematical statement is true but also </w:t>
      </w:r>
      <w:r w:rsidR="00B37AA4">
        <w:rPr>
          <w:rFonts w:ascii="Times New Roman" w:hAnsi="Times New Roman" w:cs="Times New Roman"/>
          <w:sz w:val="24"/>
          <w:szCs w:val="24"/>
        </w:rPr>
        <w:t xml:space="preserve">answer the question of </w:t>
      </w:r>
      <w:r w:rsidR="00AD4A2C">
        <w:rPr>
          <w:rFonts w:ascii="Times New Roman" w:hAnsi="Times New Roman" w:cs="Times New Roman"/>
          <w:sz w:val="24"/>
          <w:szCs w:val="24"/>
        </w:rPr>
        <w:t>why</w:t>
      </w:r>
      <w:r w:rsidR="005063F1">
        <w:rPr>
          <w:rFonts w:ascii="Times New Roman" w:hAnsi="Times New Roman" w:cs="Times New Roman"/>
          <w:sz w:val="24"/>
          <w:szCs w:val="24"/>
        </w:rPr>
        <w:t>.</w:t>
      </w:r>
      <w:r w:rsidR="005063F1">
        <w:rPr>
          <w:rStyle w:val="FootnoteReference"/>
          <w:rFonts w:ascii="Times New Roman" w:hAnsi="Times New Roman" w:cs="Times New Roman"/>
          <w:sz w:val="24"/>
          <w:szCs w:val="24"/>
        </w:rPr>
        <w:footnoteReference w:id="8"/>
      </w:r>
      <w:r w:rsidR="005063F1">
        <w:rPr>
          <w:rFonts w:ascii="Times New Roman" w:hAnsi="Times New Roman" w:cs="Times New Roman"/>
          <w:sz w:val="24"/>
          <w:szCs w:val="24"/>
        </w:rPr>
        <w:t xml:space="preserve">  </w:t>
      </w:r>
    </w:p>
    <w:p w14:paraId="22CA9FF6" w14:textId="35C24C34" w:rsidR="00763786" w:rsidRDefault="00763786" w:rsidP="00FD3D2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62980">
        <w:rPr>
          <w:rFonts w:ascii="Times New Roman" w:hAnsi="Times New Roman" w:cs="Times New Roman"/>
          <w:sz w:val="24"/>
          <w:szCs w:val="24"/>
        </w:rPr>
        <w:t>Knowing how to do a proof is not the same as attaining knowledge of truth or fact</w:t>
      </w:r>
      <w:r w:rsidR="00CC7889">
        <w:rPr>
          <w:rFonts w:ascii="Times New Roman" w:hAnsi="Times New Roman" w:cs="Times New Roman"/>
          <w:sz w:val="24"/>
          <w:szCs w:val="24"/>
        </w:rPr>
        <w:t>s, a fact to which Sellar alludes</w:t>
      </w:r>
      <w:r w:rsidR="0015251B">
        <w:rPr>
          <w:rFonts w:ascii="Times New Roman" w:hAnsi="Times New Roman" w:cs="Times New Roman"/>
          <w:sz w:val="24"/>
          <w:szCs w:val="24"/>
        </w:rPr>
        <w:t>.</w:t>
      </w:r>
      <w:r w:rsidR="000203F6">
        <w:rPr>
          <w:rFonts w:ascii="Times New Roman" w:hAnsi="Times New Roman" w:cs="Times New Roman"/>
          <w:sz w:val="24"/>
          <w:szCs w:val="24"/>
        </w:rPr>
        <w:t xml:space="preserve">  I</w:t>
      </w:r>
      <w:r w:rsidR="0015251B">
        <w:rPr>
          <w:rFonts w:ascii="Times New Roman" w:hAnsi="Times New Roman" w:cs="Times New Roman"/>
          <w:sz w:val="24"/>
          <w:szCs w:val="24"/>
        </w:rPr>
        <w:t>f this were so then</w:t>
      </w:r>
      <w:r w:rsidR="00E73C15">
        <w:rPr>
          <w:rFonts w:ascii="Times New Roman" w:hAnsi="Times New Roman" w:cs="Times New Roman"/>
          <w:sz w:val="24"/>
          <w:szCs w:val="24"/>
        </w:rPr>
        <w:t xml:space="preserve"> as he says, the</w:t>
      </w:r>
      <w:r w:rsidR="0015251B">
        <w:rPr>
          <w:rFonts w:ascii="Times New Roman" w:hAnsi="Times New Roman" w:cs="Times New Roman"/>
          <w:sz w:val="24"/>
          <w:szCs w:val="24"/>
        </w:rPr>
        <w:t xml:space="preserve"> statement that ducks know how to swim would be</w:t>
      </w:r>
      <w:r w:rsidR="00E73C15">
        <w:rPr>
          <w:rFonts w:ascii="Times New Roman" w:hAnsi="Times New Roman" w:cs="Times New Roman"/>
          <w:sz w:val="24"/>
          <w:szCs w:val="24"/>
        </w:rPr>
        <w:t xml:space="preserve"> metaphorically the same as</w:t>
      </w:r>
      <w:r w:rsidR="0015251B">
        <w:rPr>
          <w:rFonts w:ascii="Times New Roman" w:hAnsi="Times New Roman" w:cs="Times New Roman"/>
          <w:sz w:val="24"/>
          <w:szCs w:val="24"/>
        </w:rPr>
        <w:t xml:space="preserve"> the statement that they know that water supports them.</w:t>
      </w:r>
      <w:r w:rsidR="0015251B">
        <w:rPr>
          <w:rStyle w:val="FootnoteReference"/>
          <w:rFonts w:ascii="Times New Roman" w:hAnsi="Times New Roman" w:cs="Times New Roman"/>
          <w:sz w:val="24"/>
          <w:szCs w:val="24"/>
        </w:rPr>
        <w:footnoteReference w:id="9"/>
      </w:r>
      <w:r w:rsidR="006E0EC5">
        <w:rPr>
          <w:rFonts w:ascii="Times New Roman" w:hAnsi="Times New Roman" w:cs="Times New Roman"/>
          <w:sz w:val="24"/>
          <w:szCs w:val="24"/>
        </w:rPr>
        <w:t xml:space="preserve">  </w:t>
      </w:r>
      <w:r w:rsidR="00106B58">
        <w:rPr>
          <w:rFonts w:ascii="Times New Roman" w:hAnsi="Times New Roman" w:cs="Times New Roman"/>
          <w:sz w:val="24"/>
          <w:szCs w:val="24"/>
        </w:rPr>
        <w:t xml:space="preserve">Similarly, </w:t>
      </w:r>
      <w:r w:rsidR="00043B19">
        <w:rPr>
          <w:rFonts w:ascii="Times New Roman" w:hAnsi="Times New Roman" w:cs="Times New Roman"/>
          <w:sz w:val="24"/>
          <w:szCs w:val="24"/>
        </w:rPr>
        <w:t>Eric Watkins tells us that the sens</w:t>
      </w:r>
      <w:r w:rsidR="00F255C0">
        <w:rPr>
          <w:rFonts w:ascii="Times New Roman" w:hAnsi="Times New Roman" w:cs="Times New Roman"/>
          <w:sz w:val="24"/>
          <w:szCs w:val="24"/>
        </w:rPr>
        <w:t xml:space="preserve">ory impression </w:t>
      </w:r>
      <w:r w:rsidR="00043B19">
        <w:rPr>
          <w:rFonts w:ascii="Times New Roman" w:hAnsi="Times New Roman" w:cs="Times New Roman"/>
          <w:sz w:val="24"/>
          <w:szCs w:val="24"/>
        </w:rPr>
        <w:t>of a red square is itself neither red nor square.</w:t>
      </w:r>
      <w:r w:rsidR="00043B19">
        <w:rPr>
          <w:rStyle w:val="FootnoteReference"/>
          <w:rFonts w:ascii="Times New Roman" w:hAnsi="Times New Roman" w:cs="Times New Roman"/>
          <w:sz w:val="24"/>
          <w:szCs w:val="24"/>
        </w:rPr>
        <w:footnoteReference w:id="10"/>
      </w:r>
      <w:r w:rsidR="00043B19">
        <w:rPr>
          <w:rFonts w:ascii="Times New Roman" w:hAnsi="Times New Roman" w:cs="Times New Roman"/>
          <w:sz w:val="24"/>
          <w:szCs w:val="24"/>
        </w:rPr>
        <w:t xml:space="preserve">  </w:t>
      </w:r>
      <w:r w:rsidR="00106B58">
        <w:rPr>
          <w:rFonts w:ascii="Times New Roman" w:hAnsi="Times New Roman" w:cs="Times New Roman"/>
          <w:sz w:val="24"/>
          <w:szCs w:val="24"/>
        </w:rPr>
        <w:t>And w</w:t>
      </w:r>
      <w:r w:rsidR="00043B19">
        <w:rPr>
          <w:rFonts w:ascii="Times New Roman" w:hAnsi="Times New Roman" w:cs="Times New Roman"/>
          <w:sz w:val="24"/>
          <w:szCs w:val="24"/>
        </w:rPr>
        <w:t xml:space="preserve">hat Watkins basically says in his article </w:t>
      </w:r>
      <w:r w:rsidR="00162BD0" w:rsidRPr="00CB30D8">
        <w:rPr>
          <w:rFonts w:ascii="Times New Roman" w:hAnsi="Times New Roman" w:cs="Times New Roman"/>
          <w:i/>
          <w:iCs/>
          <w:sz w:val="24"/>
          <w:szCs w:val="24"/>
        </w:rPr>
        <w:t>Kant, Sellars and the Myth of the Given</w:t>
      </w:r>
      <w:r w:rsidR="00162BD0">
        <w:rPr>
          <w:rFonts w:ascii="Times New Roman" w:hAnsi="Times New Roman" w:cs="Times New Roman"/>
          <w:sz w:val="24"/>
          <w:szCs w:val="24"/>
        </w:rPr>
        <w:t xml:space="preserve"> is that being able to manipulate symbolic </w:t>
      </w:r>
      <w:r w:rsidR="0024478C">
        <w:rPr>
          <w:rFonts w:ascii="Times New Roman" w:hAnsi="Times New Roman" w:cs="Times New Roman"/>
          <w:sz w:val="24"/>
          <w:szCs w:val="24"/>
        </w:rPr>
        <w:t>representations</w:t>
      </w:r>
      <w:r w:rsidR="00162BD0">
        <w:rPr>
          <w:rFonts w:ascii="Times New Roman" w:hAnsi="Times New Roman" w:cs="Times New Roman"/>
          <w:sz w:val="24"/>
          <w:szCs w:val="24"/>
        </w:rPr>
        <w:t xml:space="preserve"> of mathematical </w:t>
      </w:r>
      <w:r w:rsidR="00162BD0">
        <w:rPr>
          <w:rFonts w:ascii="Times New Roman" w:hAnsi="Times New Roman" w:cs="Times New Roman"/>
          <w:sz w:val="24"/>
          <w:szCs w:val="24"/>
        </w:rPr>
        <w:lastRenderedPageBreak/>
        <w:t>objects is not necessarily the same as the acquisition of real knowledge</w:t>
      </w:r>
      <w:r w:rsidR="009B7A5F">
        <w:rPr>
          <w:rFonts w:ascii="Times New Roman" w:hAnsi="Times New Roman" w:cs="Times New Roman"/>
          <w:sz w:val="24"/>
          <w:szCs w:val="24"/>
        </w:rPr>
        <w:t xml:space="preserve">.  Furthermore, he says that </w:t>
      </w:r>
      <w:r w:rsidR="0024478C">
        <w:rPr>
          <w:rFonts w:ascii="Times New Roman" w:hAnsi="Times New Roman" w:cs="Times New Roman"/>
          <w:sz w:val="24"/>
          <w:szCs w:val="24"/>
        </w:rPr>
        <w:t>sensations from</w:t>
      </w:r>
      <w:r w:rsidR="009B7A5F">
        <w:rPr>
          <w:rFonts w:ascii="Times New Roman" w:hAnsi="Times New Roman" w:cs="Times New Roman"/>
          <w:sz w:val="24"/>
          <w:szCs w:val="24"/>
        </w:rPr>
        <w:t xml:space="preserve"> external world </w:t>
      </w:r>
      <w:r w:rsidR="0024478C">
        <w:rPr>
          <w:rFonts w:ascii="Times New Roman" w:hAnsi="Times New Roman" w:cs="Times New Roman"/>
          <w:sz w:val="24"/>
          <w:szCs w:val="24"/>
        </w:rPr>
        <w:t>actually constitute a constraint on our cognition</w:t>
      </w:r>
      <w:r w:rsidR="009B7A5F">
        <w:rPr>
          <w:rFonts w:ascii="Times New Roman" w:hAnsi="Times New Roman" w:cs="Times New Roman"/>
          <w:sz w:val="24"/>
          <w:szCs w:val="24"/>
        </w:rPr>
        <w:t>.</w:t>
      </w:r>
      <w:r w:rsidR="009B7A5F">
        <w:rPr>
          <w:rStyle w:val="FootnoteReference"/>
          <w:rFonts w:ascii="Times New Roman" w:hAnsi="Times New Roman" w:cs="Times New Roman"/>
          <w:sz w:val="24"/>
          <w:szCs w:val="24"/>
        </w:rPr>
        <w:footnoteReference w:id="11"/>
      </w:r>
      <w:r w:rsidR="009B7A5F">
        <w:rPr>
          <w:rFonts w:ascii="Times New Roman" w:hAnsi="Times New Roman" w:cs="Times New Roman"/>
          <w:sz w:val="24"/>
          <w:szCs w:val="24"/>
        </w:rPr>
        <w:t xml:space="preserve">  What this implies to me is that just as sensations in the external world are our key input for </w:t>
      </w:r>
      <w:r w:rsidR="00A95C34">
        <w:rPr>
          <w:rFonts w:ascii="Times New Roman" w:hAnsi="Times New Roman" w:cs="Times New Roman"/>
          <w:sz w:val="24"/>
          <w:szCs w:val="24"/>
        </w:rPr>
        <w:t>deduced knowledge</w:t>
      </w:r>
      <w:r w:rsidR="009B7A5F">
        <w:rPr>
          <w:rFonts w:ascii="Times New Roman" w:hAnsi="Times New Roman" w:cs="Times New Roman"/>
          <w:sz w:val="24"/>
          <w:szCs w:val="24"/>
        </w:rPr>
        <w:t xml:space="preserve"> about the world around us </w:t>
      </w:r>
      <w:r w:rsidR="00A95C34">
        <w:rPr>
          <w:rFonts w:ascii="Times New Roman" w:hAnsi="Times New Roman" w:cs="Times New Roman"/>
          <w:sz w:val="24"/>
          <w:szCs w:val="24"/>
        </w:rPr>
        <w:t>(</w:t>
      </w:r>
      <w:r w:rsidR="009B7A5F">
        <w:rPr>
          <w:rFonts w:ascii="Times New Roman" w:hAnsi="Times New Roman" w:cs="Times New Roman"/>
          <w:sz w:val="24"/>
          <w:szCs w:val="24"/>
        </w:rPr>
        <w:t>based on a</w:t>
      </w:r>
      <w:r w:rsidR="00A95C34">
        <w:rPr>
          <w:rFonts w:ascii="Times New Roman" w:hAnsi="Times New Roman" w:cs="Times New Roman"/>
          <w:sz w:val="24"/>
          <w:szCs w:val="24"/>
        </w:rPr>
        <w:t>ttaching linguistic concepts</w:t>
      </w:r>
      <w:r w:rsidR="009B7A5F">
        <w:rPr>
          <w:rFonts w:ascii="Times New Roman" w:hAnsi="Times New Roman" w:cs="Times New Roman"/>
          <w:sz w:val="24"/>
          <w:szCs w:val="24"/>
        </w:rPr>
        <w:t xml:space="preserve"> to the sensory inputs which we receive</w:t>
      </w:r>
      <w:r w:rsidR="00A95C34">
        <w:rPr>
          <w:rFonts w:ascii="Times New Roman" w:hAnsi="Times New Roman" w:cs="Times New Roman"/>
          <w:sz w:val="24"/>
          <w:szCs w:val="24"/>
        </w:rPr>
        <w:t>)</w:t>
      </w:r>
      <w:r w:rsidR="009B7A5F">
        <w:rPr>
          <w:rFonts w:ascii="Times New Roman" w:hAnsi="Times New Roman" w:cs="Times New Roman"/>
          <w:sz w:val="24"/>
          <w:szCs w:val="24"/>
        </w:rPr>
        <w:t xml:space="preserve">, in mathematics we have representations of mathematical objects in linguistic form which are meaningless without our assigning </w:t>
      </w:r>
      <w:r w:rsidR="00334FB6">
        <w:rPr>
          <w:rFonts w:ascii="Times New Roman" w:hAnsi="Times New Roman" w:cs="Times New Roman"/>
          <w:sz w:val="24"/>
          <w:szCs w:val="24"/>
        </w:rPr>
        <w:t>them value</w:t>
      </w:r>
      <w:r w:rsidR="009B7A5F">
        <w:rPr>
          <w:rFonts w:ascii="Times New Roman" w:hAnsi="Times New Roman" w:cs="Times New Roman"/>
          <w:sz w:val="24"/>
          <w:szCs w:val="24"/>
        </w:rPr>
        <w:t xml:space="preserve">.  </w:t>
      </w:r>
      <w:r w:rsidR="0019255C">
        <w:rPr>
          <w:rFonts w:ascii="Times New Roman" w:hAnsi="Times New Roman" w:cs="Times New Roman"/>
          <w:sz w:val="24"/>
          <w:szCs w:val="24"/>
        </w:rPr>
        <w:t>So t</w:t>
      </w:r>
      <w:r w:rsidR="009B7A5F">
        <w:rPr>
          <w:rFonts w:ascii="Times New Roman" w:hAnsi="Times New Roman" w:cs="Times New Roman"/>
          <w:sz w:val="24"/>
          <w:szCs w:val="24"/>
        </w:rPr>
        <w:t>he deductivist approach may</w:t>
      </w:r>
      <w:r w:rsidR="000F24B5">
        <w:rPr>
          <w:rFonts w:ascii="Times New Roman" w:hAnsi="Times New Roman" w:cs="Times New Roman"/>
          <w:sz w:val="24"/>
          <w:szCs w:val="24"/>
        </w:rPr>
        <w:t xml:space="preserve"> not be completely explanatory</w:t>
      </w:r>
      <w:r w:rsidR="009B7A5F">
        <w:rPr>
          <w:rFonts w:ascii="Times New Roman" w:hAnsi="Times New Roman" w:cs="Times New Roman"/>
          <w:sz w:val="24"/>
          <w:szCs w:val="24"/>
        </w:rPr>
        <w:t xml:space="preserve"> because of the fact that the way in which we do math puts some constraints on our acquisition of knowledge.  Merely being able to write the </w:t>
      </w:r>
      <w:r w:rsidR="00C0042E">
        <w:rPr>
          <w:rFonts w:ascii="Times New Roman" w:hAnsi="Times New Roman" w:cs="Times New Roman"/>
          <w:sz w:val="24"/>
          <w:szCs w:val="24"/>
        </w:rPr>
        <w:t xml:space="preserve">mathematical </w:t>
      </w:r>
      <w:r w:rsidR="009B7A5F">
        <w:rPr>
          <w:rFonts w:ascii="Times New Roman" w:hAnsi="Times New Roman" w:cs="Times New Roman"/>
          <w:sz w:val="24"/>
          <w:szCs w:val="24"/>
        </w:rPr>
        <w:t xml:space="preserve">language is not the same as </w:t>
      </w:r>
      <w:r w:rsidR="00C604FE">
        <w:rPr>
          <w:rFonts w:ascii="Times New Roman" w:hAnsi="Times New Roman" w:cs="Times New Roman"/>
          <w:sz w:val="24"/>
          <w:szCs w:val="24"/>
        </w:rPr>
        <w:t>using it</w:t>
      </w:r>
      <w:r w:rsidR="009B7A5F">
        <w:rPr>
          <w:rFonts w:ascii="Times New Roman" w:hAnsi="Times New Roman" w:cs="Times New Roman"/>
          <w:sz w:val="24"/>
          <w:szCs w:val="24"/>
        </w:rPr>
        <w:t xml:space="preserve"> in order to transmit real insi</w:t>
      </w:r>
      <w:r w:rsidR="00883F56">
        <w:rPr>
          <w:rFonts w:ascii="Times New Roman" w:hAnsi="Times New Roman" w:cs="Times New Roman"/>
          <w:sz w:val="24"/>
          <w:szCs w:val="24"/>
        </w:rPr>
        <w:t xml:space="preserve">ghts.  </w:t>
      </w:r>
    </w:p>
    <w:p w14:paraId="3AA56E74" w14:textId="2C389ABD" w:rsidR="009B7A5F" w:rsidRDefault="009B7A5F" w:rsidP="00FD3D2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F1348">
        <w:rPr>
          <w:rFonts w:ascii="Times New Roman" w:hAnsi="Times New Roman" w:cs="Times New Roman"/>
          <w:sz w:val="24"/>
          <w:szCs w:val="24"/>
        </w:rPr>
        <w:t>Now a</w:t>
      </w:r>
      <w:r w:rsidR="00414193">
        <w:rPr>
          <w:rFonts w:ascii="Times New Roman" w:hAnsi="Times New Roman" w:cs="Times New Roman"/>
          <w:sz w:val="24"/>
          <w:szCs w:val="24"/>
        </w:rPr>
        <w:t xml:space="preserve">s Kitcher alludes to, the most explanatory proofs make the least amount of assumptions and in making the methods of mathematical proof simple they are able to explain the most theorems in the least number of ways.  So for Kitcher, the common universal element between explanatory proofs is the fact that they incorporate the least number of hidden </w:t>
      </w:r>
      <w:commentRangeStart w:id="7"/>
      <w:r w:rsidR="00414193">
        <w:rPr>
          <w:rFonts w:ascii="Times New Roman" w:hAnsi="Times New Roman" w:cs="Times New Roman"/>
          <w:sz w:val="24"/>
          <w:szCs w:val="24"/>
        </w:rPr>
        <w:t>lemmas</w:t>
      </w:r>
      <w:commentRangeEnd w:id="7"/>
      <w:r w:rsidR="00F6158A">
        <w:rPr>
          <w:rStyle w:val="CommentReference"/>
        </w:rPr>
        <w:commentReference w:id="7"/>
      </w:r>
      <w:r w:rsidR="00414193">
        <w:rPr>
          <w:rFonts w:ascii="Times New Roman" w:hAnsi="Times New Roman" w:cs="Times New Roman"/>
          <w:sz w:val="24"/>
          <w:szCs w:val="24"/>
        </w:rPr>
        <w:t xml:space="preserve">.  I believe that the nature of being explanatory is subjective; this means that we can measure whether or not proofs are explanatory but we have to do so in a heuristic way which takes </w:t>
      </w:r>
      <w:r w:rsidR="00CF0246">
        <w:rPr>
          <w:rFonts w:ascii="Times New Roman" w:hAnsi="Times New Roman" w:cs="Times New Roman"/>
          <w:sz w:val="24"/>
          <w:szCs w:val="24"/>
        </w:rPr>
        <w:t xml:space="preserve">each </w:t>
      </w:r>
      <w:r w:rsidR="00414193">
        <w:rPr>
          <w:rFonts w:ascii="Times New Roman" w:hAnsi="Times New Roman" w:cs="Times New Roman"/>
          <w:sz w:val="24"/>
          <w:szCs w:val="24"/>
        </w:rPr>
        <w:t xml:space="preserve">of these </w:t>
      </w:r>
      <w:r w:rsidR="008B0C9E">
        <w:rPr>
          <w:rFonts w:ascii="Times New Roman" w:hAnsi="Times New Roman" w:cs="Times New Roman"/>
          <w:sz w:val="24"/>
          <w:szCs w:val="24"/>
        </w:rPr>
        <w:t>metrics</w:t>
      </w:r>
      <w:r w:rsidR="00414193">
        <w:rPr>
          <w:rFonts w:ascii="Times New Roman" w:hAnsi="Times New Roman" w:cs="Times New Roman"/>
          <w:sz w:val="24"/>
          <w:szCs w:val="24"/>
        </w:rPr>
        <w:t xml:space="preserve"> into account.  </w:t>
      </w:r>
    </w:p>
    <w:p w14:paraId="12A39BDC" w14:textId="34583B76" w:rsidR="00414193" w:rsidRDefault="00414193" w:rsidP="00FD3D2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04705">
        <w:rPr>
          <w:rFonts w:ascii="Times New Roman" w:hAnsi="Times New Roman" w:cs="Times New Roman"/>
          <w:sz w:val="24"/>
          <w:szCs w:val="24"/>
        </w:rPr>
        <w:t xml:space="preserve">I’d like to provide an example of two different mathematical proofs by induction, the first of which is non-explanatory and the second of which is.  In doing so I hope to distinguish between algebraic induction (which is not explanatory) and geometric induction (which is explanatory).  </w:t>
      </w:r>
    </w:p>
    <w:p w14:paraId="2564ECD5" w14:textId="33C3C3FE" w:rsidR="00316DCE" w:rsidRDefault="002D5668" w:rsidP="00FD3D2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44501">
        <w:rPr>
          <w:rFonts w:ascii="Times New Roman" w:hAnsi="Times New Roman" w:cs="Times New Roman"/>
          <w:sz w:val="24"/>
          <w:szCs w:val="24"/>
        </w:rPr>
        <w:t>The statement we are proving is that the sum of the first n odd positive integers is n</w:t>
      </w:r>
      <w:r w:rsidR="008267F8">
        <w:rPr>
          <w:rFonts w:ascii="Times New Roman" w:hAnsi="Times New Roman" w:cs="Times New Roman"/>
          <w:sz w:val="24"/>
          <w:szCs w:val="24"/>
          <w:vertAlign w:val="superscript"/>
        </w:rPr>
        <w:t>2</w:t>
      </w:r>
      <w:r w:rsidR="008267F8">
        <w:rPr>
          <w:rFonts w:ascii="Times New Roman" w:hAnsi="Times New Roman" w:cs="Times New Roman"/>
          <w:sz w:val="24"/>
          <w:szCs w:val="24"/>
        </w:rPr>
        <w:t>.  We can prove this by induction</w:t>
      </w:r>
      <w:r w:rsidR="007874C6">
        <w:rPr>
          <w:rFonts w:ascii="Times New Roman" w:hAnsi="Times New Roman" w:cs="Times New Roman"/>
          <w:sz w:val="24"/>
          <w:szCs w:val="24"/>
        </w:rPr>
        <w:t xml:space="preserve"> in two ways</w:t>
      </w:r>
      <w:r w:rsidR="008267F8">
        <w:rPr>
          <w:rFonts w:ascii="Times New Roman" w:hAnsi="Times New Roman" w:cs="Times New Roman"/>
          <w:sz w:val="24"/>
          <w:szCs w:val="24"/>
        </w:rPr>
        <w:t>.</w:t>
      </w:r>
      <w:r w:rsidR="007874C6">
        <w:rPr>
          <w:rStyle w:val="FootnoteReference"/>
          <w:rFonts w:ascii="Times New Roman" w:hAnsi="Times New Roman" w:cs="Times New Roman"/>
          <w:sz w:val="24"/>
          <w:szCs w:val="24"/>
        </w:rPr>
        <w:footnoteReference w:id="12"/>
      </w:r>
      <w:r w:rsidR="008267F8">
        <w:rPr>
          <w:rFonts w:ascii="Times New Roman" w:hAnsi="Times New Roman" w:cs="Times New Roman"/>
          <w:sz w:val="24"/>
          <w:szCs w:val="24"/>
        </w:rPr>
        <w:t xml:space="preserve">  First, the base case is that the first odd positive integer is 1 and this is equal to </w:t>
      </w:r>
      <w:r w:rsidR="00E557EE">
        <w:rPr>
          <w:rFonts w:ascii="Times New Roman" w:hAnsi="Times New Roman" w:cs="Times New Roman"/>
          <w:sz w:val="24"/>
          <w:szCs w:val="24"/>
        </w:rPr>
        <w:t>1</w:t>
      </w:r>
      <w:r w:rsidR="00E557EE">
        <w:rPr>
          <w:rFonts w:ascii="Times New Roman" w:hAnsi="Times New Roman" w:cs="Times New Roman"/>
          <w:sz w:val="24"/>
          <w:szCs w:val="24"/>
          <w:vertAlign w:val="superscript"/>
        </w:rPr>
        <w:t>2</w:t>
      </w:r>
      <w:r w:rsidR="00E557EE">
        <w:rPr>
          <w:rFonts w:ascii="Times New Roman" w:hAnsi="Times New Roman" w:cs="Times New Roman"/>
          <w:sz w:val="24"/>
          <w:szCs w:val="24"/>
        </w:rPr>
        <w:t>.  Then by the inductive hypothesis we can assume that the sum of the first n odd positive integers is n</w:t>
      </w:r>
      <w:r w:rsidR="00E557EE">
        <w:rPr>
          <w:rFonts w:ascii="Times New Roman" w:hAnsi="Times New Roman" w:cs="Times New Roman"/>
          <w:sz w:val="24"/>
          <w:szCs w:val="24"/>
          <w:vertAlign w:val="superscript"/>
        </w:rPr>
        <w:t>2</w:t>
      </w:r>
      <w:r w:rsidR="00E557EE">
        <w:rPr>
          <w:rFonts w:ascii="Times New Roman" w:hAnsi="Times New Roman" w:cs="Times New Roman"/>
          <w:sz w:val="24"/>
          <w:szCs w:val="24"/>
        </w:rPr>
        <w:t xml:space="preserve"> and then look at the n+2 case.  Here, we have that the sum</w:t>
      </w:r>
      <w:r w:rsidR="004E08B5">
        <w:rPr>
          <w:rFonts w:ascii="Times New Roman" w:hAnsi="Times New Roman" w:cs="Times New Roman"/>
          <w:sz w:val="24"/>
          <w:szCs w:val="24"/>
        </w:rPr>
        <w:t xml:space="preserve"> of the first n + 1 odd positive integers</w:t>
      </w:r>
      <w:r w:rsidR="00E557EE">
        <w:rPr>
          <w:rFonts w:ascii="Times New Roman" w:hAnsi="Times New Roman" w:cs="Times New Roman"/>
          <w:sz w:val="24"/>
          <w:szCs w:val="24"/>
        </w:rPr>
        <w:t xml:space="preserve"> is </w:t>
      </w:r>
      <w:r w:rsidR="004E08B5">
        <w:rPr>
          <w:rFonts w:ascii="Times New Roman" w:hAnsi="Times New Roman" w:cs="Times New Roman"/>
          <w:sz w:val="24"/>
          <w:szCs w:val="24"/>
        </w:rPr>
        <w:t>n</w:t>
      </w:r>
      <w:r w:rsidR="004E08B5">
        <w:rPr>
          <w:rFonts w:ascii="Times New Roman" w:hAnsi="Times New Roman" w:cs="Times New Roman"/>
          <w:sz w:val="24"/>
          <w:szCs w:val="24"/>
          <w:vertAlign w:val="superscript"/>
        </w:rPr>
        <w:t>2</w:t>
      </w:r>
      <w:r w:rsidR="004E08B5">
        <w:rPr>
          <w:rFonts w:ascii="Times New Roman" w:hAnsi="Times New Roman" w:cs="Times New Roman"/>
          <w:sz w:val="24"/>
          <w:szCs w:val="24"/>
        </w:rPr>
        <w:t xml:space="preserve"> + </w:t>
      </w:r>
      <w:r w:rsidR="00D734BB">
        <w:rPr>
          <w:rFonts w:ascii="Times New Roman" w:hAnsi="Times New Roman" w:cs="Times New Roman"/>
          <w:sz w:val="24"/>
          <w:szCs w:val="24"/>
        </w:rPr>
        <w:t>(2</w:t>
      </w:r>
      <w:r w:rsidR="009E2159">
        <w:rPr>
          <w:rFonts w:ascii="Times New Roman" w:hAnsi="Times New Roman" w:cs="Times New Roman"/>
          <w:sz w:val="24"/>
          <w:szCs w:val="24"/>
        </w:rPr>
        <w:t>(n+1)</w:t>
      </w:r>
      <w:r w:rsidR="00D734BB">
        <w:rPr>
          <w:rFonts w:ascii="Times New Roman" w:hAnsi="Times New Roman" w:cs="Times New Roman"/>
          <w:sz w:val="24"/>
          <w:szCs w:val="24"/>
        </w:rPr>
        <w:t xml:space="preserve"> – 1)</w:t>
      </w:r>
      <w:r w:rsidR="00E27D41">
        <w:rPr>
          <w:rFonts w:ascii="Times New Roman" w:hAnsi="Times New Roman" w:cs="Times New Roman"/>
          <w:sz w:val="24"/>
          <w:szCs w:val="24"/>
        </w:rPr>
        <w:t xml:space="preserve">.  </w:t>
      </w:r>
      <w:r w:rsidR="004E08B5">
        <w:rPr>
          <w:rFonts w:ascii="Times New Roman" w:hAnsi="Times New Roman" w:cs="Times New Roman"/>
          <w:sz w:val="24"/>
          <w:szCs w:val="24"/>
        </w:rPr>
        <w:t xml:space="preserve">Clearly, we </w:t>
      </w:r>
      <w:r w:rsidR="00015AB2">
        <w:rPr>
          <w:rFonts w:ascii="Times New Roman" w:hAnsi="Times New Roman" w:cs="Times New Roman"/>
          <w:sz w:val="24"/>
          <w:szCs w:val="24"/>
        </w:rPr>
        <w:t>see that this is equal to</w:t>
      </w:r>
      <w:r w:rsidR="009E2159" w:rsidRPr="009E2159">
        <w:rPr>
          <w:rFonts w:ascii="Times New Roman" w:hAnsi="Times New Roman" w:cs="Times New Roman"/>
          <w:sz w:val="24"/>
          <w:szCs w:val="24"/>
        </w:rPr>
        <w:t xml:space="preserve"> </w:t>
      </w:r>
      <w:r w:rsidR="009E2159">
        <w:rPr>
          <w:rFonts w:ascii="Times New Roman" w:hAnsi="Times New Roman" w:cs="Times New Roman"/>
          <w:sz w:val="24"/>
          <w:szCs w:val="24"/>
        </w:rPr>
        <w:t>n</w:t>
      </w:r>
      <w:r w:rsidR="009E2159">
        <w:rPr>
          <w:rFonts w:ascii="Times New Roman" w:hAnsi="Times New Roman" w:cs="Times New Roman"/>
          <w:sz w:val="24"/>
          <w:szCs w:val="24"/>
          <w:vertAlign w:val="superscript"/>
        </w:rPr>
        <w:t>2</w:t>
      </w:r>
      <w:r w:rsidR="009E2159">
        <w:rPr>
          <w:rFonts w:ascii="Times New Roman" w:hAnsi="Times New Roman" w:cs="Times New Roman"/>
          <w:sz w:val="24"/>
          <w:szCs w:val="24"/>
        </w:rPr>
        <w:t xml:space="preserve"> + 2n + 2 – 1 = n</w:t>
      </w:r>
      <w:r w:rsidR="009E2159">
        <w:rPr>
          <w:rFonts w:ascii="Times New Roman" w:hAnsi="Times New Roman" w:cs="Times New Roman"/>
          <w:sz w:val="24"/>
          <w:szCs w:val="24"/>
          <w:vertAlign w:val="superscript"/>
        </w:rPr>
        <w:t>2</w:t>
      </w:r>
      <w:r w:rsidR="009E2159">
        <w:rPr>
          <w:rFonts w:ascii="Times New Roman" w:hAnsi="Times New Roman" w:cs="Times New Roman"/>
          <w:sz w:val="24"/>
          <w:szCs w:val="24"/>
        </w:rPr>
        <w:t xml:space="preserve"> + 2n + 1 = (n + 1)</w:t>
      </w:r>
      <w:r w:rsidR="009E2159">
        <w:rPr>
          <w:rFonts w:ascii="Times New Roman" w:hAnsi="Times New Roman" w:cs="Times New Roman"/>
          <w:sz w:val="24"/>
          <w:szCs w:val="24"/>
          <w:vertAlign w:val="superscript"/>
        </w:rPr>
        <w:t>2</w:t>
      </w:r>
      <w:r w:rsidR="009E2159">
        <w:rPr>
          <w:rFonts w:ascii="Times New Roman" w:hAnsi="Times New Roman" w:cs="Times New Roman"/>
          <w:sz w:val="24"/>
          <w:szCs w:val="24"/>
        </w:rPr>
        <w:t xml:space="preserve"> and therefore the proof should be complete by the principle of mathematical induction.  We can argue that this is not explanatory by the metrics outlined earlier.</w:t>
      </w:r>
      <w:r w:rsidR="009060C7">
        <w:rPr>
          <w:rFonts w:ascii="Times New Roman" w:hAnsi="Times New Roman" w:cs="Times New Roman"/>
          <w:sz w:val="24"/>
          <w:szCs w:val="24"/>
        </w:rPr>
        <w:t xml:space="preserve">  B</w:t>
      </w:r>
      <w:r w:rsidR="009060C7" w:rsidRPr="009060C7">
        <w:rPr>
          <w:rFonts w:ascii="Times New Roman" w:hAnsi="Times New Roman" w:cs="Times New Roman"/>
          <w:sz w:val="24"/>
          <w:szCs w:val="24"/>
        </w:rPr>
        <w:t>y Kitcher's method of unifying patterns of argument and making the least number of assumptions, it is explanatory to the extent that it invokes the accepted method of mathematical induction</w:t>
      </w:r>
      <w:r w:rsidR="009060C7">
        <w:rPr>
          <w:rFonts w:ascii="Times New Roman" w:hAnsi="Times New Roman" w:cs="Times New Roman"/>
          <w:sz w:val="24"/>
          <w:szCs w:val="24"/>
        </w:rPr>
        <w:t xml:space="preserve"> with the least number of lemmas</w:t>
      </w:r>
      <w:r w:rsidR="009060C7" w:rsidRPr="009060C7">
        <w:rPr>
          <w:rFonts w:ascii="Times New Roman" w:hAnsi="Times New Roman" w:cs="Times New Roman"/>
          <w:sz w:val="24"/>
          <w:szCs w:val="24"/>
        </w:rPr>
        <w:t xml:space="preserve">.  </w:t>
      </w:r>
      <w:r w:rsidR="00D655F5">
        <w:rPr>
          <w:rFonts w:ascii="Times New Roman" w:hAnsi="Times New Roman" w:cs="Times New Roman"/>
          <w:sz w:val="24"/>
          <w:szCs w:val="24"/>
        </w:rPr>
        <w:t>However,</w:t>
      </w:r>
      <w:r w:rsidR="009060C7">
        <w:rPr>
          <w:rFonts w:ascii="Times New Roman" w:hAnsi="Times New Roman" w:cs="Times New Roman"/>
          <w:sz w:val="24"/>
          <w:szCs w:val="24"/>
        </w:rPr>
        <w:t xml:space="preserve"> it is clear that it doesn’t really reference a characterizing property of positive odd numbers other than the fact that the n</w:t>
      </w:r>
      <w:r w:rsidR="00873D69">
        <w:rPr>
          <w:rFonts w:ascii="Times New Roman" w:hAnsi="Times New Roman" w:cs="Times New Roman"/>
          <w:sz w:val="24"/>
          <w:szCs w:val="24"/>
          <w:vertAlign w:val="superscript"/>
        </w:rPr>
        <w:t>th</w:t>
      </w:r>
      <w:r w:rsidR="009060C7">
        <w:rPr>
          <w:rFonts w:ascii="Times New Roman" w:hAnsi="Times New Roman" w:cs="Times New Roman"/>
          <w:sz w:val="24"/>
          <w:szCs w:val="24"/>
        </w:rPr>
        <w:t xml:space="preserve"> odd number is equal to 2n – 1.  </w:t>
      </w:r>
      <w:r w:rsidR="00566105">
        <w:rPr>
          <w:rFonts w:ascii="Times New Roman" w:hAnsi="Times New Roman" w:cs="Times New Roman"/>
          <w:sz w:val="24"/>
          <w:szCs w:val="24"/>
        </w:rPr>
        <w:t>Furthermore,</w:t>
      </w:r>
      <w:r w:rsidR="009060C7">
        <w:rPr>
          <w:rFonts w:ascii="Times New Roman" w:hAnsi="Times New Roman" w:cs="Times New Roman"/>
          <w:sz w:val="24"/>
          <w:szCs w:val="24"/>
        </w:rPr>
        <w:t xml:space="preserve"> by Dawson’s metric it doesn’t conceptualize why the sum of the first n odd numbers is equal to n</w:t>
      </w:r>
      <w:r w:rsidR="009060C7">
        <w:rPr>
          <w:rFonts w:ascii="Times New Roman" w:hAnsi="Times New Roman" w:cs="Times New Roman"/>
          <w:sz w:val="24"/>
          <w:szCs w:val="24"/>
          <w:vertAlign w:val="superscript"/>
        </w:rPr>
        <w:t>2</w:t>
      </w:r>
      <w:r w:rsidR="009060C7">
        <w:rPr>
          <w:rFonts w:ascii="Times New Roman" w:hAnsi="Times New Roman" w:cs="Times New Roman"/>
          <w:sz w:val="24"/>
          <w:szCs w:val="24"/>
        </w:rPr>
        <w:t xml:space="preserve">; it simply relies on algebraic manipulations and the principle of mathematical induction which is valid to prove that this is true but isn’t explanatory.  </w:t>
      </w:r>
      <w:r w:rsidR="00566105">
        <w:rPr>
          <w:rFonts w:ascii="Times New Roman" w:hAnsi="Times New Roman" w:cs="Times New Roman"/>
          <w:sz w:val="24"/>
          <w:szCs w:val="24"/>
        </w:rPr>
        <w:t xml:space="preserve">In general, </w:t>
      </w:r>
      <w:commentRangeStart w:id="8"/>
      <w:r w:rsidR="00566105">
        <w:rPr>
          <w:rFonts w:ascii="Times New Roman" w:hAnsi="Times New Roman" w:cs="Times New Roman"/>
          <w:sz w:val="24"/>
          <w:szCs w:val="24"/>
        </w:rPr>
        <w:t>p</w:t>
      </w:r>
      <w:r w:rsidR="009060C7">
        <w:rPr>
          <w:rFonts w:ascii="Times New Roman" w:hAnsi="Times New Roman" w:cs="Times New Roman"/>
          <w:sz w:val="24"/>
          <w:szCs w:val="24"/>
        </w:rPr>
        <w:t xml:space="preserve">roof by contradiction </w:t>
      </w:r>
      <w:commentRangeEnd w:id="8"/>
      <w:r w:rsidR="00F34578">
        <w:rPr>
          <w:rStyle w:val="CommentReference"/>
        </w:rPr>
        <w:commentReference w:id="8"/>
      </w:r>
      <w:r w:rsidR="009060C7">
        <w:rPr>
          <w:rFonts w:ascii="Times New Roman" w:hAnsi="Times New Roman" w:cs="Times New Roman"/>
          <w:sz w:val="24"/>
          <w:szCs w:val="24"/>
        </w:rPr>
        <w:t xml:space="preserve">allows us to indirectly infer theorems’ validity </w:t>
      </w:r>
      <w:r w:rsidR="000A113B">
        <w:rPr>
          <w:rFonts w:ascii="Times New Roman" w:hAnsi="Times New Roman" w:cs="Times New Roman"/>
          <w:sz w:val="24"/>
          <w:szCs w:val="24"/>
        </w:rPr>
        <w:t>yet</w:t>
      </w:r>
      <w:r w:rsidR="00566105">
        <w:rPr>
          <w:rFonts w:ascii="Times New Roman" w:hAnsi="Times New Roman" w:cs="Times New Roman"/>
          <w:sz w:val="24"/>
          <w:szCs w:val="24"/>
        </w:rPr>
        <w:t xml:space="preserve"> (like counterexamples) d</w:t>
      </w:r>
      <w:r w:rsidR="000A113B">
        <w:rPr>
          <w:rFonts w:ascii="Times New Roman" w:hAnsi="Times New Roman" w:cs="Times New Roman"/>
          <w:sz w:val="24"/>
          <w:szCs w:val="24"/>
        </w:rPr>
        <w:t>oes not really constitute a proof</w:t>
      </w:r>
      <w:r w:rsidR="00D73019">
        <w:rPr>
          <w:rFonts w:ascii="Times New Roman" w:hAnsi="Times New Roman" w:cs="Times New Roman"/>
          <w:sz w:val="24"/>
          <w:szCs w:val="24"/>
        </w:rPr>
        <w:t xml:space="preserve">.  Examples by themselves do not prove statements.  </w:t>
      </w:r>
      <w:r w:rsidR="000971DD">
        <w:rPr>
          <w:rFonts w:ascii="Times New Roman" w:hAnsi="Times New Roman" w:cs="Times New Roman"/>
          <w:sz w:val="24"/>
          <w:szCs w:val="24"/>
        </w:rPr>
        <w:t xml:space="preserve">  </w:t>
      </w:r>
    </w:p>
    <w:p w14:paraId="2F416273" w14:textId="3B83E27F" w:rsidR="00596C6C" w:rsidRDefault="00596C6C" w:rsidP="00FD3D23">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270D585C" wp14:editId="26DFB6D0">
            <wp:simplePos x="0" y="0"/>
            <wp:positionH relativeFrom="column">
              <wp:posOffset>0</wp:posOffset>
            </wp:positionH>
            <wp:positionV relativeFrom="paragraph">
              <wp:posOffset>0</wp:posOffset>
            </wp:positionV>
            <wp:extent cx="1752752" cy="1889924"/>
            <wp:effectExtent l="0" t="0" r="0" b="0"/>
            <wp:wrapThrough wrapText="bothSides">
              <wp:wrapPolygon edited="0">
                <wp:start x="0" y="0"/>
                <wp:lineTo x="0" y="21339"/>
                <wp:lineTo x="21365" y="21339"/>
                <wp:lineTo x="21365" y="0"/>
                <wp:lineTo x="0" y="0"/>
              </wp:wrapPolygon>
            </wp:wrapThrough>
            <wp:docPr id="1" name="Picture 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ometric proof.PNG"/>
                    <pic:cNvPicPr/>
                  </pic:nvPicPr>
                  <pic:blipFill>
                    <a:blip r:embed="rId9">
                      <a:extLst>
                        <a:ext uri="{28A0092B-C50C-407E-A947-70E740481C1C}">
                          <a14:useLocalDpi xmlns:a14="http://schemas.microsoft.com/office/drawing/2010/main" val="0"/>
                        </a:ext>
                      </a:extLst>
                    </a:blip>
                    <a:stretch>
                      <a:fillRect/>
                    </a:stretch>
                  </pic:blipFill>
                  <pic:spPr>
                    <a:xfrm>
                      <a:off x="0" y="0"/>
                      <a:ext cx="1752752" cy="1889924"/>
                    </a:xfrm>
                    <a:prstGeom prst="rect">
                      <a:avLst/>
                    </a:prstGeom>
                  </pic:spPr>
                </pic:pic>
              </a:graphicData>
            </a:graphic>
            <wp14:sizeRelH relativeFrom="page">
              <wp14:pctWidth>0</wp14:pctWidth>
            </wp14:sizeRelH>
            <wp14:sizeRelV relativeFrom="page">
              <wp14:pctHeight>0</wp14:pctHeight>
            </wp14:sizeRelV>
          </wp:anchor>
        </w:drawing>
      </w:r>
      <w:r w:rsidR="002429EC">
        <w:rPr>
          <w:rFonts w:ascii="Times New Roman" w:hAnsi="Times New Roman" w:cs="Times New Roman"/>
          <w:sz w:val="24"/>
          <w:szCs w:val="24"/>
        </w:rPr>
        <w:t xml:space="preserve">There exists a geometric </w:t>
      </w:r>
      <w:r>
        <w:rPr>
          <w:rFonts w:ascii="Times New Roman" w:hAnsi="Times New Roman" w:cs="Times New Roman"/>
          <w:sz w:val="24"/>
          <w:szCs w:val="24"/>
        </w:rPr>
        <w:t>proof on the other hand</w:t>
      </w:r>
      <w:r w:rsidR="00560978">
        <w:rPr>
          <w:rFonts w:ascii="Times New Roman" w:hAnsi="Times New Roman" w:cs="Times New Roman"/>
          <w:sz w:val="24"/>
          <w:szCs w:val="24"/>
        </w:rPr>
        <w:t xml:space="preserve">, which </w:t>
      </w:r>
      <w:r>
        <w:rPr>
          <w:rFonts w:ascii="Times New Roman" w:hAnsi="Times New Roman" w:cs="Times New Roman"/>
          <w:sz w:val="24"/>
          <w:szCs w:val="24"/>
        </w:rPr>
        <w:t>is pretty self-explanatory and is generalizable.  It makes use of geometric induction which is clear from the diagram</w:t>
      </w:r>
      <w:r w:rsidR="00EF6D0E">
        <w:rPr>
          <w:rFonts w:ascii="Times New Roman" w:hAnsi="Times New Roman" w:cs="Times New Roman"/>
          <w:sz w:val="24"/>
          <w:szCs w:val="24"/>
        </w:rPr>
        <w:t>.  A</w:t>
      </w:r>
      <w:r w:rsidR="00A83A74">
        <w:rPr>
          <w:rFonts w:ascii="Times New Roman" w:hAnsi="Times New Roman" w:cs="Times New Roman"/>
          <w:sz w:val="24"/>
          <w:szCs w:val="24"/>
        </w:rPr>
        <w:t>nd by omitting the step of converting thoughts into words it allows us to immediately grasp the concept and thus is the more explanatory</w:t>
      </w:r>
      <w:r w:rsidR="00EF6D0E">
        <w:rPr>
          <w:rFonts w:ascii="Times New Roman" w:hAnsi="Times New Roman" w:cs="Times New Roman"/>
          <w:sz w:val="24"/>
          <w:szCs w:val="24"/>
        </w:rPr>
        <w:t xml:space="preserve"> o</w:t>
      </w:r>
      <w:r w:rsidR="009A11C7">
        <w:rPr>
          <w:rFonts w:ascii="Times New Roman" w:hAnsi="Times New Roman" w:cs="Times New Roman"/>
          <w:sz w:val="24"/>
          <w:szCs w:val="24"/>
        </w:rPr>
        <w:t>ut of the two</w:t>
      </w:r>
      <w:r w:rsidR="00A83A74">
        <w:rPr>
          <w:rFonts w:ascii="Times New Roman" w:hAnsi="Times New Roman" w:cs="Times New Roman"/>
          <w:sz w:val="24"/>
          <w:szCs w:val="24"/>
        </w:rPr>
        <w:t xml:space="preserve">.  </w:t>
      </w:r>
    </w:p>
    <w:p w14:paraId="4F728DB8" w14:textId="795C8988" w:rsidR="00FD47BA" w:rsidRDefault="00890BC9" w:rsidP="00FD3D2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would concede that while inductive proofs may have an explanatory aspect called into question, direct proofs are generally much more explanatory.  This is because they are generalizable, another criterion which I would judge to be a sufficient metric of being explanatory.  The proof I present to you now is simply based on definitional arguments, yet does not include any of the monster-adjustment which Lakatos </w:t>
      </w:r>
      <w:r w:rsidR="00E10C3D">
        <w:rPr>
          <w:rFonts w:ascii="Times New Roman" w:hAnsi="Times New Roman" w:cs="Times New Roman"/>
          <w:sz w:val="24"/>
          <w:szCs w:val="24"/>
        </w:rPr>
        <w:t>de</w:t>
      </w:r>
      <w:r w:rsidR="00261880">
        <w:rPr>
          <w:rFonts w:ascii="Times New Roman" w:hAnsi="Times New Roman" w:cs="Times New Roman"/>
          <w:sz w:val="24"/>
          <w:szCs w:val="24"/>
        </w:rPr>
        <w:t>scribes</w:t>
      </w:r>
      <w:r>
        <w:rPr>
          <w:rFonts w:ascii="Times New Roman" w:hAnsi="Times New Roman" w:cs="Times New Roman"/>
          <w:sz w:val="24"/>
          <w:szCs w:val="24"/>
        </w:rPr>
        <w:t>.</w:t>
      </w:r>
      <w:r w:rsidR="00A94416">
        <w:rPr>
          <w:rStyle w:val="FootnoteReference"/>
          <w:rFonts w:ascii="Times New Roman" w:hAnsi="Times New Roman" w:cs="Times New Roman"/>
          <w:sz w:val="24"/>
          <w:szCs w:val="24"/>
        </w:rPr>
        <w:footnoteReference w:id="13"/>
      </w:r>
      <w:r>
        <w:rPr>
          <w:rFonts w:ascii="Times New Roman" w:hAnsi="Times New Roman" w:cs="Times New Roman"/>
          <w:sz w:val="24"/>
          <w:szCs w:val="24"/>
        </w:rPr>
        <w:t xml:space="preserve">  Consider the proof</w:t>
      </w:r>
      <w:r w:rsidR="00A94416">
        <w:rPr>
          <w:rFonts w:ascii="Times New Roman" w:hAnsi="Times New Roman" w:cs="Times New Roman"/>
          <w:sz w:val="24"/>
          <w:szCs w:val="24"/>
        </w:rPr>
        <w:t xml:space="preserve"> </w:t>
      </w:r>
      <w:r>
        <w:rPr>
          <w:rFonts w:ascii="Times New Roman" w:hAnsi="Times New Roman" w:cs="Times New Roman"/>
          <w:sz w:val="24"/>
          <w:szCs w:val="24"/>
        </w:rPr>
        <w:t>that if R and S are rings with iden</w:t>
      </w:r>
      <w:r w:rsidRPr="00A5656D">
        <w:rPr>
          <w:rFonts w:ascii="Times New Roman" w:hAnsi="Times New Roman" w:cs="Times New Roman"/>
          <w:sz w:val="24"/>
          <w:szCs w:val="24"/>
        </w:rPr>
        <w:t>tity then</w:t>
      </w:r>
      <w:r w:rsidR="00F677FC" w:rsidRPr="00A5656D">
        <w:rPr>
          <w:rFonts w:ascii="Times New Roman" w:hAnsi="Times New Roman" w:cs="Times New Roman"/>
          <w:sz w:val="24"/>
          <w:szCs w:val="24"/>
        </w:rPr>
        <w:t xml:space="preserve"> the direct product R x S (call it T) is also a ring with identity.  Right away we can say that R and S are rings with identity </w:t>
      </w:r>
      <w:r w:rsidR="00F5429C" w:rsidRPr="00A5656D">
        <w:rPr>
          <w:rFonts w:ascii="Cambria Math" w:hAnsi="Cambria Math" w:cs="Cambria Math"/>
          <w:sz w:val="24"/>
          <w:szCs w:val="24"/>
        </w:rPr>
        <w:t>⇒</w:t>
      </w:r>
      <w:r w:rsidR="00F5429C" w:rsidRPr="00A5656D">
        <w:rPr>
          <w:rFonts w:ascii="Times New Roman" w:hAnsi="Times New Roman" w:cs="Times New Roman"/>
          <w:sz w:val="24"/>
          <w:szCs w:val="24"/>
        </w:rPr>
        <w:t xml:space="preserve"> R</w:t>
      </w:r>
      <w:r w:rsidR="00254DF4" w:rsidRPr="00A5656D">
        <w:rPr>
          <w:rFonts w:ascii="Times New Roman" w:hAnsi="Times New Roman" w:cs="Times New Roman"/>
          <w:sz w:val="24"/>
          <w:szCs w:val="24"/>
        </w:rPr>
        <w:t xml:space="preserve"> and S contain identities for the operation </w:t>
      </w:r>
      <w:r w:rsidR="009A6C2F" w:rsidRPr="00A5656D">
        <w:rPr>
          <w:rFonts w:ascii="Cambria Math" w:hAnsi="Cambria Math" w:cs="Cambria Math"/>
          <w:sz w:val="24"/>
          <w:szCs w:val="24"/>
        </w:rPr>
        <w:t>⋅</w:t>
      </w:r>
      <w:r w:rsidR="002D7604" w:rsidRPr="00A5656D">
        <w:rPr>
          <w:rFonts w:ascii="Times New Roman" w:hAnsi="Times New Roman" w:cs="Times New Roman"/>
          <w:sz w:val="24"/>
          <w:szCs w:val="24"/>
        </w:rPr>
        <w:t xml:space="preserve">, identities which we can denote by 1.  Without loss of generality we can let (r, s) </w:t>
      </w:r>
      <w:r w:rsidR="00B96620" w:rsidRPr="00A5656D">
        <w:rPr>
          <w:rFonts w:ascii="Cambria Math" w:hAnsi="Cambria Math" w:cs="Cambria Math"/>
          <w:sz w:val="24"/>
          <w:szCs w:val="24"/>
        </w:rPr>
        <w:t>∈</w:t>
      </w:r>
      <w:r w:rsidR="00B96620" w:rsidRPr="00A5656D">
        <w:rPr>
          <w:rFonts w:ascii="Times New Roman" w:hAnsi="Times New Roman" w:cs="Times New Roman"/>
          <w:sz w:val="24"/>
          <w:szCs w:val="24"/>
        </w:rPr>
        <w:t xml:space="preserve"> T be arbitrary.  Then (1, 1) </w:t>
      </w:r>
      <w:r w:rsidR="00B96620" w:rsidRPr="00A5656D">
        <w:rPr>
          <w:rFonts w:ascii="Cambria Math" w:hAnsi="Cambria Math" w:cs="Cambria Math"/>
          <w:sz w:val="24"/>
          <w:szCs w:val="24"/>
        </w:rPr>
        <w:t>⋅</w:t>
      </w:r>
      <w:r w:rsidR="00B96620" w:rsidRPr="00A5656D">
        <w:rPr>
          <w:rFonts w:ascii="Times New Roman" w:hAnsi="Times New Roman" w:cs="Times New Roman"/>
          <w:sz w:val="24"/>
          <w:szCs w:val="24"/>
        </w:rPr>
        <w:t xml:space="preserve"> (r, s) = (1 </w:t>
      </w:r>
      <w:r w:rsidR="00B96620" w:rsidRPr="00A5656D">
        <w:rPr>
          <w:rFonts w:ascii="Cambria Math" w:hAnsi="Cambria Math" w:cs="Cambria Math"/>
          <w:sz w:val="24"/>
          <w:szCs w:val="24"/>
        </w:rPr>
        <w:t>⋅</w:t>
      </w:r>
      <w:r w:rsidR="00B96620" w:rsidRPr="00A5656D">
        <w:rPr>
          <w:rFonts w:ascii="Times New Roman" w:hAnsi="Times New Roman" w:cs="Times New Roman"/>
          <w:sz w:val="24"/>
          <w:szCs w:val="24"/>
        </w:rPr>
        <w:t xml:space="preserve"> r, 1 </w:t>
      </w:r>
      <w:r w:rsidR="00B96620" w:rsidRPr="00A5656D">
        <w:rPr>
          <w:rFonts w:ascii="Cambria Math" w:hAnsi="Cambria Math" w:cs="Cambria Math"/>
          <w:sz w:val="24"/>
          <w:szCs w:val="24"/>
        </w:rPr>
        <w:t>⋅</w:t>
      </w:r>
      <w:r w:rsidR="00B96620" w:rsidRPr="00A5656D">
        <w:rPr>
          <w:rFonts w:ascii="Times New Roman" w:hAnsi="Times New Roman" w:cs="Times New Roman"/>
          <w:sz w:val="24"/>
          <w:szCs w:val="24"/>
        </w:rPr>
        <w:t xml:space="preserve"> s) = (r, s) because 1 is the identity for R and for S.  Then this becomes (r </w:t>
      </w:r>
      <w:r w:rsidR="00B96620" w:rsidRPr="00A5656D">
        <w:rPr>
          <w:rFonts w:ascii="Cambria Math" w:hAnsi="Cambria Math" w:cs="Cambria Math"/>
          <w:sz w:val="24"/>
          <w:szCs w:val="24"/>
        </w:rPr>
        <w:t>⋅</w:t>
      </w:r>
      <w:r w:rsidR="00B96620" w:rsidRPr="00A5656D">
        <w:rPr>
          <w:rFonts w:ascii="Times New Roman" w:hAnsi="Times New Roman" w:cs="Times New Roman"/>
          <w:sz w:val="24"/>
          <w:szCs w:val="24"/>
        </w:rPr>
        <w:t xml:space="preserve"> 1, s </w:t>
      </w:r>
      <w:r w:rsidR="00B96620" w:rsidRPr="00A5656D">
        <w:rPr>
          <w:rFonts w:ascii="Cambria Math" w:hAnsi="Cambria Math" w:cs="Cambria Math"/>
          <w:sz w:val="24"/>
          <w:szCs w:val="24"/>
        </w:rPr>
        <w:t>⋅</w:t>
      </w:r>
      <w:r w:rsidR="00B96620" w:rsidRPr="00A5656D">
        <w:rPr>
          <w:rFonts w:ascii="Times New Roman" w:hAnsi="Times New Roman" w:cs="Times New Roman"/>
          <w:sz w:val="24"/>
          <w:szCs w:val="24"/>
        </w:rPr>
        <w:t xml:space="preserve"> 1) = (r, s) </w:t>
      </w:r>
      <w:r w:rsidR="00B96620" w:rsidRPr="00A5656D">
        <w:rPr>
          <w:rFonts w:ascii="Cambria Math" w:hAnsi="Cambria Math" w:cs="Cambria Math"/>
          <w:sz w:val="24"/>
          <w:szCs w:val="24"/>
        </w:rPr>
        <w:t>⋅</w:t>
      </w:r>
      <w:r w:rsidR="00B96620" w:rsidRPr="00A5656D">
        <w:rPr>
          <w:rFonts w:ascii="Times New Roman" w:hAnsi="Times New Roman" w:cs="Times New Roman"/>
          <w:sz w:val="24"/>
          <w:szCs w:val="24"/>
        </w:rPr>
        <w:t xml:space="preserve"> (1, 1)</w:t>
      </w:r>
      <w:r w:rsidR="001964C6" w:rsidRPr="00A5656D">
        <w:rPr>
          <w:rFonts w:ascii="Times New Roman" w:hAnsi="Times New Roman" w:cs="Times New Roman"/>
          <w:sz w:val="24"/>
          <w:szCs w:val="24"/>
        </w:rPr>
        <w:t xml:space="preserve">.  And because (1, 1) </w:t>
      </w:r>
      <w:r w:rsidR="001964C6" w:rsidRPr="00A5656D">
        <w:rPr>
          <w:rFonts w:ascii="Cambria Math" w:hAnsi="Cambria Math" w:cs="Cambria Math"/>
          <w:sz w:val="24"/>
          <w:szCs w:val="24"/>
        </w:rPr>
        <w:t>⋅</w:t>
      </w:r>
      <w:r w:rsidR="001964C6" w:rsidRPr="00A5656D">
        <w:rPr>
          <w:rFonts w:ascii="Times New Roman" w:hAnsi="Times New Roman" w:cs="Times New Roman"/>
          <w:sz w:val="24"/>
          <w:szCs w:val="24"/>
        </w:rPr>
        <w:t xml:space="preserve"> (r, s) = (r, s) = (r, s) </w:t>
      </w:r>
      <w:r w:rsidR="001964C6" w:rsidRPr="00A5656D">
        <w:rPr>
          <w:rFonts w:ascii="Cambria Math" w:hAnsi="Cambria Math" w:cs="Cambria Math"/>
          <w:sz w:val="24"/>
          <w:szCs w:val="24"/>
        </w:rPr>
        <w:t>⋅</w:t>
      </w:r>
      <w:r w:rsidR="001964C6" w:rsidRPr="00A5656D">
        <w:rPr>
          <w:rFonts w:ascii="Times New Roman" w:hAnsi="Times New Roman" w:cs="Times New Roman"/>
          <w:sz w:val="24"/>
          <w:szCs w:val="24"/>
        </w:rPr>
        <w:t xml:space="preserve"> (1, 1) and we were given any arbitrary (r, s) in T </w:t>
      </w:r>
      <w:r w:rsidR="001964C6" w:rsidRPr="00A5656D">
        <w:rPr>
          <w:rFonts w:ascii="Cambria Math" w:hAnsi="Cambria Math" w:cs="Cambria Math"/>
          <w:sz w:val="24"/>
          <w:szCs w:val="24"/>
        </w:rPr>
        <w:t>⇒</w:t>
      </w:r>
      <w:r w:rsidR="001964C6" w:rsidRPr="00A5656D">
        <w:rPr>
          <w:rFonts w:ascii="Times New Roman" w:hAnsi="Times New Roman" w:cs="Times New Roman"/>
          <w:sz w:val="24"/>
          <w:szCs w:val="24"/>
        </w:rPr>
        <w:t xml:space="preserve"> </w:t>
      </w:r>
      <w:r w:rsidR="00154A43" w:rsidRPr="00A5656D">
        <w:rPr>
          <w:rFonts w:ascii="Times New Roman" w:hAnsi="Times New Roman" w:cs="Times New Roman"/>
          <w:sz w:val="24"/>
          <w:szCs w:val="24"/>
        </w:rPr>
        <w:t xml:space="preserve">for all a </w:t>
      </w:r>
      <w:r w:rsidR="00154A43" w:rsidRPr="00A5656D">
        <w:rPr>
          <w:rFonts w:ascii="Cambria Math" w:hAnsi="Cambria Math" w:cs="Cambria Math"/>
          <w:sz w:val="24"/>
          <w:szCs w:val="24"/>
        </w:rPr>
        <w:t>∈</w:t>
      </w:r>
      <w:r w:rsidR="00154A43" w:rsidRPr="00A5656D">
        <w:rPr>
          <w:rFonts w:ascii="Times New Roman" w:hAnsi="Times New Roman" w:cs="Times New Roman"/>
          <w:sz w:val="24"/>
          <w:szCs w:val="24"/>
        </w:rPr>
        <w:t xml:space="preserve"> T, (1, 1) </w:t>
      </w:r>
      <w:r w:rsidR="00154A43" w:rsidRPr="00A5656D">
        <w:rPr>
          <w:rFonts w:ascii="Cambria Math" w:hAnsi="Cambria Math" w:cs="Cambria Math"/>
          <w:sz w:val="24"/>
          <w:szCs w:val="24"/>
        </w:rPr>
        <w:t>⋅</w:t>
      </w:r>
      <w:r w:rsidR="00154A43" w:rsidRPr="00A5656D">
        <w:rPr>
          <w:rFonts w:ascii="Times New Roman" w:hAnsi="Times New Roman" w:cs="Times New Roman"/>
          <w:sz w:val="24"/>
          <w:szCs w:val="24"/>
        </w:rPr>
        <w:t xml:space="preserve"> a = a = a </w:t>
      </w:r>
      <w:r w:rsidR="00154A43" w:rsidRPr="00A5656D">
        <w:rPr>
          <w:rFonts w:ascii="Cambria Math" w:hAnsi="Cambria Math" w:cs="Cambria Math"/>
          <w:sz w:val="24"/>
          <w:szCs w:val="24"/>
        </w:rPr>
        <w:t>⋅</w:t>
      </w:r>
      <w:r w:rsidR="00154A43" w:rsidRPr="00A5656D">
        <w:rPr>
          <w:rFonts w:ascii="Times New Roman" w:hAnsi="Times New Roman" w:cs="Times New Roman"/>
          <w:sz w:val="24"/>
          <w:szCs w:val="24"/>
        </w:rPr>
        <w:t xml:space="preserve"> (1, 1) </w:t>
      </w:r>
      <w:r w:rsidR="00154A43" w:rsidRPr="00A5656D">
        <w:rPr>
          <w:rFonts w:ascii="Cambria Math" w:hAnsi="Cambria Math" w:cs="Cambria Math"/>
          <w:sz w:val="24"/>
          <w:szCs w:val="24"/>
        </w:rPr>
        <w:t>⇒</w:t>
      </w:r>
      <w:r w:rsidR="00154A43" w:rsidRPr="00A5656D">
        <w:rPr>
          <w:rFonts w:ascii="Times New Roman" w:hAnsi="Times New Roman" w:cs="Times New Roman"/>
          <w:sz w:val="24"/>
          <w:szCs w:val="24"/>
        </w:rPr>
        <w:t xml:space="preserve"> (1, 1) is the identity for T under the operation </w:t>
      </w:r>
      <w:r w:rsidR="00154A43" w:rsidRPr="00A5656D">
        <w:rPr>
          <w:rFonts w:ascii="Cambria Math" w:hAnsi="Cambria Math" w:cs="Cambria Math"/>
          <w:sz w:val="24"/>
          <w:szCs w:val="24"/>
        </w:rPr>
        <w:t>⋅</w:t>
      </w:r>
      <w:r w:rsidR="00A5656D" w:rsidRPr="00A5656D">
        <w:rPr>
          <w:rFonts w:ascii="Times New Roman" w:hAnsi="Times New Roman" w:cs="Times New Roman"/>
          <w:sz w:val="24"/>
          <w:szCs w:val="24"/>
        </w:rPr>
        <w:t xml:space="preserve"> </w:t>
      </w:r>
      <w:r w:rsidR="00A5656D" w:rsidRPr="00A5656D">
        <w:rPr>
          <w:rFonts w:ascii="Cambria Math" w:hAnsi="Cambria Math" w:cs="Cambria Math"/>
          <w:sz w:val="24"/>
          <w:szCs w:val="24"/>
        </w:rPr>
        <w:t>⇒</w:t>
      </w:r>
      <w:r w:rsidR="00A5656D" w:rsidRPr="00A5656D">
        <w:rPr>
          <w:rFonts w:ascii="Times New Roman" w:hAnsi="Times New Roman" w:cs="Times New Roman"/>
          <w:sz w:val="24"/>
          <w:szCs w:val="24"/>
        </w:rPr>
        <w:t xml:space="preserve"> T is a ring with identity, we have established incontrovertibly that the direct product of two rings with identity is also a ring with identity.  Th</w:t>
      </w:r>
      <w:r w:rsidR="001E5A04">
        <w:rPr>
          <w:rFonts w:ascii="Times New Roman" w:hAnsi="Times New Roman" w:cs="Times New Roman"/>
          <w:sz w:val="24"/>
          <w:szCs w:val="24"/>
        </w:rPr>
        <w:t xml:space="preserve">is proof relies exclusively on properties of rings with identities, and so it appeals to a characterizing property while </w:t>
      </w:r>
      <w:r w:rsidR="009D5B67">
        <w:rPr>
          <w:rFonts w:ascii="Times New Roman" w:hAnsi="Times New Roman" w:cs="Times New Roman"/>
          <w:sz w:val="24"/>
          <w:szCs w:val="24"/>
        </w:rPr>
        <w:t xml:space="preserve">explaining precisely why the property is true without excessive use of previous theorems.  In fact, it relies exclusively on the definitions rather than previously </w:t>
      </w:r>
      <w:r w:rsidR="009D5B67">
        <w:rPr>
          <w:rFonts w:ascii="Times New Roman" w:hAnsi="Times New Roman" w:cs="Times New Roman"/>
          <w:sz w:val="24"/>
          <w:szCs w:val="24"/>
        </w:rPr>
        <w:lastRenderedPageBreak/>
        <w:t>proved results so</w:t>
      </w:r>
      <w:r w:rsidR="005D39E2">
        <w:rPr>
          <w:rFonts w:ascii="Times New Roman" w:hAnsi="Times New Roman" w:cs="Times New Roman"/>
          <w:sz w:val="24"/>
          <w:szCs w:val="24"/>
        </w:rPr>
        <w:t xml:space="preserve"> it</w:t>
      </w:r>
      <w:r w:rsidR="009D5B67">
        <w:rPr>
          <w:rFonts w:ascii="Times New Roman" w:hAnsi="Times New Roman" w:cs="Times New Roman"/>
          <w:sz w:val="24"/>
          <w:szCs w:val="24"/>
        </w:rPr>
        <w:t xml:space="preserve"> should prove to be an example of a highly explanatory proof within the realm of group theory and its accepted </w:t>
      </w:r>
      <w:commentRangeStart w:id="9"/>
      <w:r w:rsidR="009D5B67">
        <w:rPr>
          <w:rFonts w:ascii="Times New Roman" w:hAnsi="Times New Roman" w:cs="Times New Roman"/>
          <w:sz w:val="24"/>
          <w:szCs w:val="24"/>
        </w:rPr>
        <w:t>definitions</w:t>
      </w:r>
      <w:commentRangeEnd w:id="9"/>
      <w:r w:rsidR="00F34578">
        <w:rPr>
          <w:rStyle w:val="CommentReference"/>
        </w:rPr>
        <w:commentReference w:id="9"/>
      </w:r>
      <w:r w:rsidR="009D5B67">
        <w:rPr>
          <w:rFonts w:ascii="Times New Roman" w:hAnsi="Times New Roman" w:cs="Times New Roman"/>
          <w:sz w:val="24"/>
          <w:szCs w:val="24"/>
        </w:rPr>
        <w:t xml:space="preserve">.  </w:t>
      </w:r>
    </w:p>
    <w:p w14:paraId="5431124F" w14:textId="311A9F43" w:rsidR="00EA504F" w:rsidRDefault="009D5B67" w:rsidP="00FD3D2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C0AB4">
        <w:rPr>
          <w:rFonts w:ascii="Times New Roman" w:hAnsi="Times New Roman" w:cs="Times New Roman"/>
          <w:sz w:val="24"/>
          <w:szCs w:val="24"/>
        </w:rPr>
        <w:t>Also</w:t>
      </w:r>
      <w:r w:rsidR="00DC0CE7">
        <w:rPr>
          <w:rFonts w:ascii="Times New Roman" w:hAnsi="Times New Roman" w:cs="Times New Roman"/>
          <w:sz w:val="24"/>
          <w:szCs w:val="24"/>
        </w:rPr>
        <w:t xml:space="preserve">, I’d like to add some more requisites </w:t>
      </w:r>
      <w:r w:rsidR="001C56D5">
        <w:rPr>
          <w:rFonts w:ascii="Times New Roman" w:hAnsi="Times New Roman" w:cs="Times New Roman"/>
          <w:sz w:val="24"/>
          <w:szCs w:val="24"/>
        </w:rPr>
        <w:t xml:space="preserve">and lack thereof </w:t>
      </w:r>
      <w:r w:rsidR="00DC0CE7">
        <w:rPr>
          <w:rFonts w:ascii="Times New Roman" w:hAnsi="Times New Roman" w:cs="Times New Roman"/>
          <w:sz w:val="24"/>
          <w:szCs w:val="24"/>
        </w:rPr>
        <w:t xml:space="preserve">for a proof to be explanatory.  As Resnik says in his article </w:t>
      </w:r>
      <w:r w:rsidR="00DC0CE7" w:rsidRPr="00CE7F84">
        <w:rPr>
          <w:rFonts w:ascii="Times New Roman" w:hAnsi="Times New Roman" w:cs="Times New Roman"/>
          <w:i/>
          <w:iCs/>
          <w:sz w:val="24"/>
          <w:szCs w:val="24"/>
        </w:rPr>
        <w:t>Proof as a Source of Truth</w:t>
      </w:r>
      <w:r w:rsidR="00DC0CE7">
        <w:rPr>
          <w:rFonts w:ascii="Times New Roman" w:hAnsi="Times New Roman" w:cs="Times New Roman"/>
          <w:sz w:val="24"/>
          <w:szCs w:val="24"/>
        </w:rPr>
        <w:t xml:space="preserve">, </w:t>
      </w:r>
      <w:r w:rsidR="001C56D5">
        <w:rPr>
          <w:rFonts w:ascii="Times New Roman" w:hAnsi="Times New Roman" w:cs="Times New Roman"/>
          <w:sz w:val="24"/>
          <w:szCs w:val="24"/>
        </w:rPr>
        <w:t>there’s a clear distinction between the psychological and logical powers of a proof.</w:t>
      </w:r>
      <w:r w:rsidR="001C56D5">
        <w:rPr>
          <w:rStyle w:val="FootnoteReference"/>
          <w:rFonts w:ascii="Times New Roman" w:hAnsi="Times New Roman" w:cs="Times New Roman"/>
          <w:sz w:val="24"/>
          <w:szCs w:val="24"/>
        </w:rPr>
        <w:footnoteReference w:id="14"/>
      </w:r>
      <w:r w:rsidR="001C56D5">
        <w:rPr>
          <w:rFonts w:ascii="Times New Roman" w:hAnsi="Times New Roman" w:cs="Times New Roman"/>
          <w:sz w:val="24"/>
          <w:szCs w:val="24"/>
        </w:rPr>
        <w:t xml:space="preserve">  In order for a proof to be explanatory it </w:t>
      </w:r>
      <w:r w:rsidR="0018061D">
        <w:rPr>
          <w:rFonts w:ascii="Times New Roman" w:hAnsi="Times New Roman" w:cs="Times New Roman"/>
          <w:sz w:val="24"/>
          <w:szCs w:val="24"/>
        </w:rPr>
        <w:t xml:space="preserve">need not necessarily be logically correct, and as Resnik says </w:t>
      </w:r>
      <w:r w:rsidR="003629BA">
        <w:rPr>
          <w:rFonts w:ascii="Times New Roman" w:hAnsi="Times New Roman" w:cs="Times New Roman"/>
          <w:sz w:val="24"/>
          <w:szCs w:val="24"/>
        </w:rPr>
        <w:t>proofs cannot be separated from their context.  Their validity depends very much on the historical and social element</w:t>
      </w:r>
      <w:r w:rsidR="00057E0B">
        <w:rPr>
          <w:rFonts w:ascii="Times New Roman" w:hAnsi="Times New Roman" w:cs="Times New Roman"/>
          <w:sz w:val="24"/>
          <w:szCs w:val="24"/>
        </w:rPr>
        <w:t xml:space="preserve">.  </w:t>
      </w:r>
      <w:r w:rsidR="005A09BE">
        <w:rPr>
          <w:rFonts w:ascii="Times New Roman" w:hAnsi="Times New Roman" w:cs="Times New Roman"/>
          <w:sz w:val="24"/>
          <w:szCs w:val="24"/>
        </w:rPr>
        <w:t>Now I would like to e</w:t>
      </w:r>
      <w:r w:rsidR="00057E0B">
        <w:rPr>
          <w:rFonts w:ascii="Times New Roman" w:hAnsi="Times New Roman" w:cs="Times New Roman"/>
          <w:sz w:val="24"/>
          <w:szCs w:val="24"/>
        </w:rPr>
        <w:t>xpand upon Resnik’s mention of a proof that</w:t>
      </w:r>
      <w:r w:rsidR="005A09BE">
        <w:rPr>
          <w:rFonts w:ascii="Times New Roman" w:hAnsi="Times New Roman" w:cs="Times New Roman"/>
          <w:sz w:val="24"/>
          <w:szCs w:val="24"/>
        </w:rPr>
        <w:t xml:space="preserve"> for each finite collection of primes there is a greater prime.</w:t>
      </w:r>
      <w:r w:rsidR="005A09BE">
        <w:rPr>
          <w:rStyle w:val="FootnoteReference"/>
          <w:rFonts w:ascii="Times New Roman" w:hAnsi="Times New Roman" w:cs="Times New Roman"/>
          <w:sz w:val="24"/>
          <w:szCs w:val="24"/>
        </w:rPr>
        <w:footnoteReference w:id="15"/>
      </w:r>
      <w:r w:rsidR="005A09BE">
        <w:rPr>
          <w:rFonts w:ascii="Times New Roman" w:hAnsi="Times New Roman" w:cs="Times New Roman"/>
          <w:sz w:val="24"/>
          <w:szCs w:val="24"/>
        </w:rPr>
        <w:t xml:space="preserve">  His proof that there is no </w:t>
      </w:r>
      <w:r w:rsidR="00EA558A">
        <w:rPr>
          <w:rFonts w:ascii="Times New Roman" w:hAnsi="Times New Roman" w:cs="Times New Roman"/>
          <w:sz w:val="24"/>
          <w:szCs w:val="24"/>
        </w:rPr>
        <w:t xml:space="preserve">greatest prime is quite sufficient, however as he </w:t>
      </w:r>
      <w:r w:rsidR="002F50C2">
        <w:rPr>
          <w:rFonts w:ascii="Times New Roman" w:hAnsi="Times New Roman" w:cs="Times New Roman"/>
          <w:sz w:val="24"/>
          <w:szCs w:val="24"/>
        </w:rPr>
        <w:t>writes</w:t>
      </w:r>
      <w:r w:rsidR="00EA558A">
        <w:rPr>
          <w:rFonts w:ascii="Times New Roman" w:hAnsi="Times New Roman" w:cs="Times New Roman"/>
          <w:sz w:val="24"/>
          <w:szCs w:val="24"/>
        </w:rPr>
        <w:t xml:space="preserve"> the directness of a proof is correlated positively with its explanatory value.  </w:t>
      </w:r>
      <w:r w:rsidR="009271D0">
        <w:rPr>
          <w:rFonts w:ascii="Times New Roman" w:hAnsi="Times New Roman" w:cs="Times New Roman"/>
          <w:sz w:val="24"/>
          <w:szCs w:val="24"/>
        </w:rPr>
        <w:t>The proof goes something like this.  S</w:t>
      </w:r>
      <w:r w:rsidR="00EA558A">
        <w:rPr>
          <w:rFonts w:ascii="Times New Roman" w:hAnsi="Times New Roman" w:cs="Times New Roman"/>
          <w:sz w:val="24"/>
          <w:szCs w:val="24"/>
        </w:rPr>
        <w:t>ay we are given a</w:t>
      </w:r>
      <w:r w:rsidR="00061D35">
        <w:rPr>
          <w:rFonts w:ascii="Times New Roman" w:hAnsi="Times New Roman" w:cs="Times New Roman"/>
          <w:sz w:val="24"/>
          <w:szCs w:val="24"/>
        </w:rPr>
        <w:t xml:space="preserve">n exhaustive </w:t>
      </w:r>
      <w:r w:rsidR="00EA558A">
        <w:rPr>
          <w:rFonts w:ascii="Times New Roman" w:hAnsi="Times New Roman" w:cs="Times New Roman"/>
          <w:sz w:val="24"/>
          <w:szCs w:val="24"/>
        </w:rPr>
        <w:t xml:space="preserve">collection of finite primes </w:t>
      </w:r>
      <w:r w:rsidR="00FF0237">
        <w:rPr>
          <w:rFonts w:ascii="Times New Roman" w:hAnsi="Times New Roman" w:cs="Times New Roman"/>
          <w:sz w:val="24"/>
          <w:szCs w:val="24"/>
        </w:rPr>
        <w:t>p</w:t>
      </w:r>
      <w:r w:rsidR="00FF0237">
        <w:rPr>
          <w:rFonts w:ascii="Times New Roman" w:hAnsi="Times New Roman" w:cs="Times New Roman"/>
          <w:sz w:val="24"/>
          <w:szCs w:val="24"/>
          <w:vertAlign w:val="subscript"/>
        </w:rPr>
        <w:t>1</w:t>
      </w:r>
      <w:r w:rsidR="00FF0237">
        <w:rPr>
          <w:rFonts w:ascii="Times New Roman" w:hAnsi="Times New Roman" w:cs="Times New Roman"/>
          <w:sz w:val="24"/>
          <w:szCs w:val="24"/>
        </w:rPr>
        <w:t>, p</w:t>
      </w:r>
      <w:r w:rsidR="00FF0237">
        <w:rPr>
          <w:rFonts w:ascii="Times New Roman" w:hAnsi="Times New Roman" w:cs="Times New Roman"/>
          <w:sz w:val="24"/>
          <w:szCs w:val="24"/>
          <w:vertAlign w:val="subscript"/>
        </w:rPr>
        <w:t>2</w:t>
      </w:r>
      <w:r w:rsidR="00FF0237">
        <w:rPr>
          <w:rFonts w:ascii="Times New Roman" w:hAnsi="Times New Roman" w:cs="Times New Roman"/>
          <w:sz w:val="24"/>
          <w:szCs w:val="24"/>
        </w:rPr>
        <w:t>, …, p</w:t>
      </w:r>
      <w:r w:rsidR="00FF0237">
        <w:rPr>
          <w:rFonts w:ascii="Times New Roman" w:hAnsi="Times New Roman" w:cs="Times New Roman"/>
          <w:sz w:val="24"/>
          <w:szCs w:val="24"/>
          <w:vertAlign w:val="subscript"/>
        </w:rPr>
        <w:t>k</w:t>
      </w:r>
      <w:r w:rsidR="00B44345">
        <w:rPr>
          <w:rFonts w:ascii="Times New Roman" w:hAnsi="Times New Roman" w:cs="Times New Roman"/>
          <w:sz w:val="24"/>
          <w:szCs w:val="24"/>
        </w:rPr>
        <w:t xml:space="preserve"> such that p</w:t>
      </w:r>
      <w:r w:rsidR="00B44345">
        <w:rPr>
          <w:rFonts w:ascii="Times New Roman" w:hAnsi="Times New Roman" w:cs="Times New Roman"/>
          <w:sz w:val="24"/>
          <w:szCs w:val="24"/>
          <w:vertAlign w:val="subscript"/>
        </w:rPr>
        <w:t>1</w:t>
      </w:r>
      <w:r w:rsidR="00B44345" w:rsidRPr="008647B9">
        <w:t xml:space="preserve"> </w:t>
      </w:r>
      <w:r w:rsidR="00B44345">
        <w:rPr>
          <w:rFonts w:ascii="Times New Roman" w:hAnsi="Times New Roman" w:cs="Times New Roman"/>
          <w:sz w:val="24"/>
          <w:szCs w:val="24"/>
          <w:vertAlign w:val="subscript"/>
        </w:rPr>
        <w:t>&lt;</w:t>
      </w:r>
      <w:r w:rsidR="00B44345" w:rsidRPr="008647B9">
        <w:rPr>
          <w:rFonts w:ascii="Times New Roman" w:hAnsi="Times New Roman" w:cs="Times New Roman"/>
          <w:sz w:val="24"/>
          <w:szCs w:val="24"/>
          <w:vertAlign w:val="subscript"/>
        </w:rPr>
        <w:t xml:space="preserve"> </w:t>
      </w:r>
      <w:r w:rsidR="00B44345">
        <w:rPr>
          <w:rFonts w:ascii="Times New Roman" w:hAnsi="Times New Roman" w:cs="Times New Roman"/>
          <w:sz w:val="24"/>
          <w:szCs w:val="24"/>
        </w:rPr>
        <w:t>p</w:t>
      </w:r>
      <w:r w:rsidR="00B44345">
        <w:rPr>
          <w:rFonts w:ascii="Times New Roman" w:hAnsi="Times New Roman" w:cs="Times New Roman"/>
          <w:sz w:val="24"/>
          <w:szCs w:val="24"/>
          <w:vertAlign w:val="subscript"/>
        </w:rPr>
        <w:t>2</w:t>
      </w:r>
      <w:r w:rsidR="00B44345" w:rsidRPr="008647B9">
        <w:t xml:space="preserve"> </w:t>
      </w:r>
      <w:r w:rsidR="00B44345">
        <w:rPr>
          <w:rFonts w:ascii="Times New Roman" w:hAnsi="Times New Roman" w:cs="Times New Roman"/>
          <w:sz w:val="24"/>
          <w:szCs w:val="24"/>
          <w:vertAlign w:val="subscript"/>
        </w:rPr>
        <w:t>&lt;</w:t>
      </w:r>
      <w:r w:rsidR="00B44345">
        <w:rPr>
          <w:rFonts w:ascii="Times New Roman" w:hAnsi="Times New Roman" w:cs="Times New Roman"/>
          <w:sz w:val="24"/>
          <w:szCs w:val="24"/>
        </w:rPr>
        <w:t xml:space="preserve"> … </w:t>
      </w:r>
      <w:r w:rsidR="00B44345">
        <w:rPr>
          <w:rFonts w:ascii="Times New Roman" w:hAnsi="Times New Roman" w:cs="Times New Roman"/>
          <w:sz w:val="24"/>
          <w:szCs w:val="24"/>
          <w:vertAlign w:val="subscript"/>
        </w:rPr>
        <w:t>&lt;</w:t>
      </w:r>
      <w:r w:rsidR="00B44345">
        <w:rPr>
          <w:rFonts w:ascii="Times New Roman" w:hAnsi="Times New Roman" w:cs="Times New Roman"/>
          <w:sz w:val="24"/>
          <w:szCs w:val="24"/>
        </w:rPr>
        <w:t xml:space="preserve"> p</w:t>
      </w:r>
      <w:r w:rsidR="00B44345">
        <w:rPr>
          <w:rFonts w:ascii="Times New Roman" w:hAnsi="Times New Roman" w:cs="Times New Roman"/>
          <w:sz w:val="24"/>
          <w:szCs w:val="24"/>
          <w:vertAlign w:val="subscript"/>
        </w:rPr>
        <w:t>k</w:t>
      </w:r>
      <w:r w:rsidR="00FF0237">
        <w:rPr>
          <w:rFonts w:ascii="Times New Roman" w:hAnsi="Times New Roman" w:cs="Times New Roman"/>
          <w:sz w:val="24"/>
          <w:szCs w:val="24"/>
        </w:rPr>
        <w:t>.  Now,</w:t>
      </w:r>
      <w:r w:rsidR="006F7D13">
        <w:rPr>
          <w:rFonts w:ascii="Times New Roman" w:hAnsi="Times New Roman" w:cs="Times New Roman"/>
          <w:sz w:val="24"/>
          <w:szCs w:val="24"/>
        </w:rPr>
        <w:t xml:space="preserve"> let’s first talk about the </w:t>
      </w:r>
      <w:r w:rsidR="004432F9">
        <w:rPr>
          <w:rFonts w:ascii="Times New Roman" w:hAnsi="Times New Roman" w:cs="Times New Roman"/>
          <w:sz w:val="24"/>
          <w:szCs w:val="24"/>
        </w:rPr>
        <w:t>old</w:t>
      </w:r>
      <w:r w:rsidR="006F7D13">
        <w:rPr>
          <w:rFonts w:ascii="Times New Roman" w:hAnsi="Times New Roman" w:cs="Times New Roman"/>
          <w:sz w:val="24"/>
          <w:szCs w:val="24"/>
        </w:rPr>
        <w:t xml:space="preserve"> proof.  The old proof says that E = </w:t>
      </w:r>
      <w:r w:rsidR="00061D35">
        <w:rPr>
          <w:rFonts w:ascii="Times New Roman" w:hAnsi="Times New Roman" w:cs="Times New Roman"/>
          <w:sz w:val="24"/>
          <w:szCs w:val="24"/>
        </w:rPr>
        <w:t>(</w:t>
      </w:r>
      <w:r w:rsidR="006F7D13">
        <w:rPr>
          <w:rFonts w:ascii="Times New Roman" w:hAnsi="Times New Roman" w:cs="Times New Roman"/>
          <w:sz w:val="24"/>
          <w:szCs w:val="24"/>
        </w:rPr>
        <w:t>p</w:t>
      </w:r>
      <w:r w:rsidR="006F7D13">
        <w:rPr>
          <w:rFonts w:ascii="Times New Roman" w:hAnsi="Times New Roman" w:cs="Times New Roman"/>
          <w:sz w:val="24"/>
          <w:szCs w:val="24"/>
          <w:vertAlign w:val="subscript"/>
        </w:rPr>
        <w:t>1</w:t>
      </w:r>
      <w:r w:rsidR="008647B9" w:rsidRPr="008647B9">
        <w:t xml:space="preserve"> </w:t>
      </w:r>
      <w:r w:rsidR="008647B9" w:rsidRPr="008647B9">
        <w:rPr>
          <w:rFonts w:ascii="Times New Roman" w:hAnsi="Times New Roman" w:cs="Times New Roman"/>
          <w:sz w:val="24"/>
          <w:szCs w:val="24"/>
          <w:vertAlign w:val="subscript"/>
        </w:rPr>
        <w:t xml:space="preserve">× </w:t>
      </w:r>
      <w:r w:rsidR="006F7D13">
        <w:rPr>
          <w:rFonts w:ascii="Times New Roman" w:hAnsi="Times New Roman" w:cs="Times New Roman"/>
          <w:sz w:val="24"/>
          <w:szCs w:val="24"/>
        </w:rPr>
        <w:t>p</w:t>
      </w:r>
      <w:r w:rsidR="006F7D13">
        <w:rPr>
          <w:rFonts w:ascii="Times New Roman" w:hAnsi="Times New Roman" w:cs="Times New Roman"/>
          <w:sz w:val="24"/>
          <w:szCs w:val="24"/>
          <w:vertAlign w:val="subscript"/>
        </w:rPr>
        <w:t>2</w:t>
      </w:r>
      <w:r w:rsidR="008647B9" w:rsidRPr="008647B9">
        <w:t xml:space="preserve"> </w:t>
      </w:r>
      <w:r w:rsidR="008647B9" w:rsidRPr="008647B9">
        <w:rPr>
          <w:rFonts w:ascii="Times New Roman" w:hAnsi="Times New Roman" w:cs="Times New Roman"/>
          <w:sz w:val="24"/>
          <w:szCs w:val="24"/>
          <w:vertAlign w:val="subscript"/>
        </w:rPr>
        <w:t>×</w:t>
      </w:r>
      <w:r w:rsidR="008647B9">
        <w:rPr>
          <w:rFonts w:ascii="Times New Roman" w:hAnsi="Times New Roman" w:cs="Times New Roman"/>
          <w:sz w:val="24"/>
          <w:szCs w:val="24"/>
        </w:rPr>
        <w:t xml:space="preserve"> … </w:t>
      </w:r>
      <w:r w:rsidR="008647B9" w:rsidRPr="008647B9">
        <w:rPr>
          <w:rFonts w:ascii="Times New Roman" w:hAnsi="Times New Roman" w:cs="Times New Roman"/>
          <w:sz w:val="24"/>
          <w:szCs w:val="24"/>
          <w:vertAlign w:val="subscript"/>
        </w:rPr>
        <w:t>×</w:t>
      </w:r>
      <w:r w:rsidR="006F7D13">
        <w:rPr>
          <w:rFonts w:ascii="Times New Roman" w:hAnsi="Times New Roman" w:cs="Times New Roman"/>
          <w:sz w:val="24"/>
          <w:szCs w:val="24"/>
        </w:rPr>
        <w:t xml:space="preserve"> p</w:t>
      </w:r>
      <w:r w:rsidR="006F7D13">
        <w:rPr>
          <w:rFonts w:ascii="Times New Roman" w:hAnsi="Times New Roman" w:cs="Times New Roman"/>
          <w:sz w:val="24"/>
          <w:szCs w:val="24"/>
          <w:vertAlign w:val="subscript"/>
        </w:rPr>
        <w:t>k</w:t>
      </w:r>
      <w:r w:rsidR="00061D35">
        <w:rPr>
          <w:rFonts w:ascii="Times New Roman" w:hAnsi="Times New Roman" w:cs="Times New Roman"/>
          <w:sz w:val="24"/>
          <w:szCs w:val="24"/>
        </w:rPr>
        <w:t>) + 1 is not divisible by primes, and yet we can divide E until we get prime factors</w:t>
      </w:r>
      <w:r w:rsidR="00C8621A">
        <w:rPr>
          <w:rFonts w:ascii="Times New Roman" w:hAnsi="Times New Roman" w:cs="Times New Roman"/>
          <w:sz w:val="24"/>
          <w:szCs w:val="24"/>
        </w:rPr>
        <w:t xml:space="preserve"> which divide E with no remainder yet aren’t in the set of all primes (a contradiction).</w:t>
      </w:r>
      <w:r w:rsidR="008F3E6D">
        <w:rPr>
          <w:rStyle w:val="FootnoteReference"/>
          <w:rFonts w:ascii="Times New Roman" w:hAnsi="Times New Roman" w:cs="Times New Roman"/>
          <w:sz w:val="24"/>
          <w:szCs w:val="24"/>
        </w:rPr>
        <w:footnoteReference w:id="16"/>
      </w:r>
      <w:r w:rsidR="00C8621A">
        <w:rPr>
          <w:rFonts w:ascii="Times New Roman" w:hAnsi="Times New Roman" w:cs="Times New Roman"/>
          <w:sz w:val="24"/>
          <w:szCs w:val="24"/>
        </w:rPr>
        <w:t xml:space="preserve">  Proofs by contradiction are definitely convincing but they don’t refer to a characterizing property of the prime numbers.  Namely, le</w:t>
      </w:r>
      <w:r w:rsidR="00827DC0">
        <w:rPr>
          <w:rFonts w:ascii="Times New Roman" w:hAnsi="Times New Roman" w:cs="Times New Roman"/>
          <w:sz w:val="24"/>
          <w:szCs w:val="24"/>
        </w:rPr>
        <w:t xml:space="preserve">t’s look at E </w:t>
      </w:r>
      <w:r w:rsidR="009714E6">
        <w:rPr>
          <w:rFonts w:ascii="Times New Roman" w:hAnsi="Times New Roman" w:cs="Times New Roman"/>
          <w:sz w:val="24"/>
          <w:szCs w:val="24"/>
        </w:rPr>
        <w:t>and</w:t>
      </w:r>
      <w:r w:rsidR="00827DC0">
        <w:rPr>
          <w:rFonts w:ascii="Times New Roman" w:hAnsi="Times New Roman" w:cs="Times New Roman"/>
          <w:sz w:val="24"/>
          <w:szCs w:val="24"/>
        </w:rPr>
        <w:t xml:space="preserve"> notice that because E is not evenly divisible by any of the finite prime numbers described it</w:t>
      </w:r>
      <w:r w:rsidR="00BF3277">
        <w:rPr>
          <w:rFonts w:ascii="Times New Roman" w:hAnsi="Times New Roman" w:cs="Times New Roman"/>
          <w:sz w:val="24"/>
          <w:szCs w:val="24"/>
        </w:rPr>
        <w:t xml:space="preserve">s only divisors are going to be 1 and itself.  So in the set of integers </w:t>
      </w:r>
      <w:commentRangeStart w:id="10"/>
      <w:r w:rsidR="00BF3277">
        <w:rPr>
          <w:rFonts w:ascii="Times New Roman" w:hAnsi="Times New Roman" w:cs="Times New Roman"/>
          <w:sz w:val="24"/>
          <w:szCs w:val="24"/>
        </w:rPr>
        <w:t>E is going to be a p</w:t>
      </w:r>
      <w:r w:rsidR="001B549B">
        <w:rPr>
          <w:rFonts w:ascii="Times New Roman" w:hAnsi="Times New Roman" w:cs="Times New Roman"/>
          <w:sz w:val="24"/>
          <w:szCs w:val="24"/>
        </w:rPr>
        <w:t>rime number</w:t>
      </w:r>
      <w:commentRangeEnd w:id="10"/>
      <w:r w:rsidR="00F34578">
        <w:rPr>
          <w:rStyle w:val="CommentReference"/>
        </w:rPr>
        <w:commentReference w:id="10"/>
      </w:r>
      <w:r w:rsidR="001B549B">
        <w:rPr>
          <w:rFonts w:ascii="Times New Roman" w:hAnsi="Times New Roman" w:cs="Times New Roman"/>
          <w:sz w:val="24"/>
          <w:szCs w:val="24"/>
        </w:rPr>
        <w:t>.  Furthermore</w:t>
      </w:r>
      <w:r w:rsidR="00D91067">
        <w:rPr>
          <w:rFonts w:ascii="Times New Roman" w:hAnsi="Times New Roman" w:cs="Times New Roman"/>
          <w:sz w:val="24"/>
          <w:szCs w:val="24"/>
        </w:rPr>
        <w:t>,</w:t>
      </w:r>
      <w:r w:rsidR="001B549B">
        <w:rPr>
          <w:rFonts w:ascii="Times New Roman" w:hAnsi="Times New Roman" w:cs="Times New Roman"/>
          <w:sz w:val="24"/>
          <w:szCs w:val="24"/>
        </w:rPr>
        <w:t xml:space="preserve"> it’s </w:t>
      </w:r>
      <w:r w:rsidR="004A7B3F">
        <w:rPr>
          <w:rFonts w:ascii="Times New Roman" w:hAnsi="Times New Roman" w:cs="Times New Roman"/>
          <w:sz w:val="24"/>
          <w:szCs w:val="24"/>
        </w:rPr>
        <w:t xml:space="preserve">greater </w:t>
      </w:r>
      <w:r w:rsidR="009714E6">
        <w:rPr>
          <w:rFonts w:ascii="Times New Roman" w:hAnsi="Times New Roman" w:cs="Times New Roman"/>
          <w:sz w:val="24"/>
          <w:szCs w:val="24"/>
        </w:rPr>
        <w:t xml:space="preserve">than the other primes </w:t>
      </w:r>
      <w:r w:rsidR="004A7B3F">
        <w:rPr>
          <w:rFonts w:ascii="Times New Roman" w:hAnsi="Times New Roman" w:cs="Times New Roman"/>
          <w:sz w:val="24"/>
          <w:szCs w:val="24"/>
        </w:rPr>
        <w:t>so we have described that there is always a greater prime than p</w:t>
      </w:r>
      <w:r w:rsidR="004A7B3F">
        <w:rPr>
          <w:rFonts w:ascii="Times New Roman" w:hAnsi="Times New Roman" w:cs="Times New Roman"/>
          <w:sz w:val="24"/>
          <w:szCs w:val="24"/>
          <w:vertAlign w:val="subscript"/>
        </w:rPr>
        <w:t>1</w:t>
      </w:r>
      <w:r w:rsidR="004A7B3F">
        <w:rPr>
          <w:rFonts w:ascii="Times New Roman" w:hAnsi="Times New Roman" w:cs="Times New Roman"/>
          <w:sz w:val="24"/>
          <w:szCs w:val="24"/>
        </w:rPr>
        <w:t>, p</w:t>
      </w:r>
      <w:r w:rsidR="004A7B3F">
        <w:rPr>
          <w:rFonts w:ascii="Times New Roman" w:hAnsi="Times New Roman" w:cs="Times New Roman"/>
          <w:sz w:val="24"/>
          <w:szCs w:val="24"/>
          <w:vertAlign w:val="subscript"/>
        </w:rPr>
        <w:t>2</w:t>
      </w:r>
      <w:r w:rsidR="004A7B3F">
        <w:rPr>
          <w:rFonts w:ascii="Times New Roman" w:hAnsi="Times New Roman" w:cs="Times New Roman"/>
          <w:sz w:val="24"/>
          <w:szCs w:val="24"/>
        </w:rPr>
        <w:t>, …, p</w:t>
      </w:r>
      <w:r w:rsidR="004A7B3F">
        <w:rPr>
          <w:rFonts w:ascii="Times New Roman" w:hAnsi="Times New Roman" w:cs="Times New Roman"/>
          <w:sz w:val="24"/>
          <w:szCs w:val="24"/>
          <w:vertAlign w:val="subscript"/>
        </w:rPr>
        <w:t>k</w:t>
      </w:r>
      <w:r w:rsidR="00B66475">
        <w:rPr>
          <w:rFonts w:ascii="Times New Roman" w:hAnsi="Times New Roman" w:cs="Times New Roman"/>
          <w:sz w:val="24"/>
          <w:szCs w:val="24"/>
        </w:rPr>
        <w:t xml:space="preserve">.  </w:t>
      </w:r>
      <w:r w:rsidR="00CC33FF">
        <w:rPr>
          <w:rFonts w:ascii="Times New Roman" w:hAnsi="Times New Roman" w:cs="Times New Roman"/>
          <w:sz w:val="24"/>
          <w:szCs w:val="24"/>
        </w:rPr>
        <w:t xml:space="preserve">This proof is more explanatory </w:t>
      </w:r>
      <w:r w:rsidR="00D91067">
        <w:rPr>
          <w:rFonts w:ascii="Times New Roman" w:hAnsi="Times New Roman" w:cs="Times New Roman"/>
          <w:sz w:val="24"/>
          <w:szCs w:val="24"/>
        </w:rPr>
        <w:t>than the initial one b</w:t>
      </w:r>
      <w:r w:rsidR="00CC33FF">
        <w:rPr>
          <w:rFonts w:ascii="Times New Roman" w:hAnsi="Times New Roman" w:cs="Times New Roman"/>
          <w:sz w:val="24"/>
          <w:szCs w:val="24"/>
        </w:rPr>
        <w:t>ecause it refers to the characteri</w:t>
      </w:r>
      <w:r w:rsidR="0031289F">
        <w:rPr>
          <w:rFonts w:ascii="Times New Roman" w:hAnsi="Times New Roman" w:cs="Times New Roman"/>
          <w:sz w:val="24"/>
          <w:szCs w:val="24"/>
        </w:rPr>
        <w:t xml:space="preserve">zing quality of prime numbers (that they are divisible only 1 and by themselves) </w:t>
      </w:r>
      <w:r w:rsidR="00CC33FF">
        <w:rPr>
          <w:rFonts w:ascii="Times New Roman" w:hAnsi="Times New Roman" w:cs="Times New Roman"/>
          <w:sz w:val="24"/>
          <w:szCs w:val="24"/>
        </w:rPr>
        <w:t xml:space="preserve">instead of the fact that all integers can </w:t>
      </w:r>
      <w:r w:rsidR="00CC33FF">
        <w:rPr>
          <w:rFonts w:ascii="Times New Roman" w:hAnsi="Times New Roman" w:cs="Times New Roman"/>
          <w:sz w:val="24"/>
          <w:szCs w:val="24"/>
        </w:rPr>
        <w:lastRenderedPageBreak/>
        <w:t>be factored into prime factor</w:t>
      </w:r>
      <w:r w:rsidR="0031289F">
        <w:rPr>
          <w:rFonts w:ascii="Times New Roman" w:hAnsi="Times New Roman" w:cs="Times New Roman"/>
          <w:sz w:val="24"/>
          <w:szCs w:val="24"/>
        </w:rPr>
        <w:t xml:space="preserve">s.  </w:t>
      </w:r>
      <w:r w:rsidR="00002358">
        <w:rPr>
          <w:rFonts w:ascii="Times New Roman" w:hAnsi="Times New Roman" w:cs="Times New Roman"/>
          <w:sz w:val="24"/>
          <w:szCs w:val="24"/>
        </w:rPr>
        <w:t>I</w:t>
      </w:r>
      <w:r w:rsidR="0031289F">
        <w:rPr>
          <w:rFonts w:ascii="Times New Roman" w:hAnsi="Times New Roman" w:cs="Times New Roman"/>
          <w:sz w:val="24"/>
          <w:szCs w:val="24"/>
        </w:rPr>
        <w:t xml:space="preserve">nstead of arriving at a contradiction (which </w:t>
      </w:r>
      <w:r w:rsidR="00EA504F">
        <w:rPr>
          <w:rFonts w:ascii="Times New Roman" w:hAnsi="Times New Roman" w:cs="Times New Roman"/>
          <w:sz w:val="24"/>
          <w:szCs w:val="24"/>
        </w:rPr>
        <w:t xml:space="preserve">shows a refutation of some other principle which follows from the original principle) it more directly demonstrates that there is always a greater prime, and in this fashion we can proceed inductively (adding E to the prime numbers discovered) to show that the set of all prime numbers is infinite.  Our method may not find all prime numbers </w:t>
      </w:r>
      <w:r w:rsidR="00816FB9">
        <w:rPr>
          <w:rFonts w:ascii="Times New Roman" w:hAnsi="Times New Roman" w:cs="Times New Roman"/>
          <w:sz w:val="24"/>
          <w:szCs w:val="24"/>
        </w:rPr>
        <w:t>(</w:t>
      </w:r>
      <w:r w:rsidR="00EA504F">
        <w:rPr>
          <w:rFonts w:ascii="Times New Roman" w:hAnsi="Times New Roman" w:cs="Times New Roman"/>
          <w:sz w:val="24"/>
          <w:szCs w:val="24"/>
        </w:rPr>
        <w:t>as we discussed in class</w:t>
      </w:r>
      <w:r w:rsidR="00816FB9">
        <w:rPr>
          <w:rFonts w:ascii="Times New Roman" w:hAnsi="Times New Roman" w:cs="Times New Roman"/>
          <w:sz w:val="24"/>
          <w:szCs w:val="24"/>
        </w:rPr>
        <w:t>)</w:t>
      </w:r>
      <w:r w:rsidR="00EA504F">
        <w:rPr>
          <w:rFonts w:ascii="Times New Roman" w:hAnsi="Times New Roman" w:cs="Times New Roman"/>
          <w:sz w:val="24"/>
          <w:szCs w:val="24"/>
        </w:rPr>
        <w:t xml:space="preserve"> but it definitely will generate an infinite set of prime numbers.  </w:t>
      </w:r>
      <w:r w:rsidR="00837629">
        <w:rPr>
          <w:rFonts w:ascii="Times New Roman" w:hAnsi="Times New Roman" w:cs="Times New Roman"/>
          <w:sz w:val="24"/>
          <w:szCs w:val="24"/>
        </w:rPr>
        <w:t xml:space="preserve">Both proofs are equally valid but </w:t>
      </w:r>
      <w:r w:rsidR="00F15CBB">
        <w:rPr>
          <w:rFonts w:ascii="Times New Roman" w:hAnsi="Times New Roman" w:cs="Times New Roman"/>
          <w:sz w:val="24"/>
          <w:szCs w:val="24"/>
        </w:rPr>
        <w:t>we</w:t>
      </w:r>
      <w:r w:rsidR="00837629">
        <w:rPr>
          <w:rFonts w:ascii="Times New Roman" w:hAnsi="Times New Roman" w:cs="Times New Roman"/>
          <w:sz w:val="24"/>
          <w:szCs w:val="24"/>
        </w:rPr>
        <w:t xml:space="preserve"> prefer the more extensive one</w:t>
      </w:r>
      <w:r w:rsidR="00F15CBB">
        <w:rPr>
          <w:rFonts w:ascii="Times New Roman" w:hAnsi="Times New Roman" w:cs="Times New Roman"/>
          <w:sz w:val="24"/>
          <w:szCs w:val="24"/>
        </w:rPr>
        <w:t xml:space="preserve"> because it explains things more </w:t>
      </w:r>
      <w:commentRangeStart w:id="11"/>
      <w:r w:rsidR="00F15CBB">
        <w:rPr>
          <w:rFonts w:ascii="Times New Roman" w:hAnsi="Times New Roman" w:cs="Times New Roman"/>
          <w:sz w:val="24"/>
          <w:szCs w:val="24"/>
        </w:rPr>
        <w:t>directly</w:t>
      </w:r>
      <w:commentRangeEnd w:id="11"/>
      <w:r w:rsidR="0065108A">
        <w:rPr>
          <w:rStyle w:val="CommentReference"/>
        </w:rPr>
        <w:commentReference w:id="11"/>
      </w:r>
      <w:r w:rsidR="00F15CBB">
        <w:rPr>
          <w:rFonts w:ascii="Times New Roman" w:hAnsi="Times New Roman" w:cs="Times New Roman"/>
          <w:sz w:val="24"/>
          <w:szCs w:val="24"/>
        </w:rPr>
        <w:t xml:space="preserve">.  </w:t>
      </w:r>
    </w:p>
    <w:p w14:paraId="5C241681" w14:textId="42AC335C" w:rsidR="00F16A98" w:rsidRDefault="008E4E75" w:rsidP="00FD3D23">
      <w:pPr>
        <w:spacing w:after="0" w:line="480" w:lineRule="auto"/>
        <w:rPr>
          <w:rFonts w:ascii="Times New Roman" w:hAnsi="Times New Roman" w:cs="Times New Roman"/>
          <w:sz w:val="24"/>
          <w:szCs w:val="24"/>
        </w:rPr>
      </w:pPr>
      <w:r>
        <w:rPr>
          <w:rFonts w:ascii="Times New Roman" w:hAnsi="Times New Roman" w:cs="Times New Roman"/>
          <w:sz w:val="24"/>
          <w:szCs w:val="24"/>
        </w:rPr>
        <w:tab/>
        <w:t>And as Kuhn says in his article</w:t>
      </w:r>
      <w:r w:rsidR="00920587">
        <w:rPr>
          <w:rFonts w:ascii="Times New Roman" w:hAnsi="Times New Roman" w:cs="Times New Roman"/>
          <w:sz w:val="24"/>
          <w:szCs w:val="24"/>
        </w:rPr>
        <w:t xml:space="preserve"> </w:t>
      </w:r>
      <w:r w:rsidR="00920587" w:rsidRPr="00920587">
        <w:rPr>
          <w:rFonts w:ascii="Times New Roman" w:hAnsi="Times New Roman" w:cs="Times New Roman"/>
          <w:i/>
          <w:iCs/>
          <w:sz w:val="24"/>
          <w:szCs w:val="24"/>
        </w:rPr>
        <w:t>The</w:t>
      </w:r>
      <w:r w:rsidRPr="00920587">
        <w:rPr>
          <w:rFonts w:ascii="Times New Roman" w:hAnsi="Times New Roman" w:cs="Times New Roman"/>
          <w:i/>
          <w:iCs/>
          <w:sz w:val="24"/>
          <w:szCs w:val="24"/>
        </w:rPr>
        <w:t xml:space="preserve"> Nature and Necessity of Scientific Revolutions</w:t>
      </w:r>
      <w:r w:rsidR="00920587">
        <w:rPr>
          <w:rFonts w:ascii="Times New Roman" w:hAnsi="Times New Roman" w:cs="Times New Roman"/>
          <w:i/>
          <w:iCs/>
          <w:sz w:val="24"/>
          <w:szCs w:val="24"/>
        </w:rPr>
        <w:t xml:space="preserve">, </w:t>
      </w:r>
      <w:r>
        <w:rPr>
          <w:rFonts w:ascii="Times New Roman" w:hAnsi="Times New Roman" w:cs="Times New Roman"/>
          <w:sz w:val="24"/>
          <w:szCs w:val="24"/>
        </w:rPr>
        <w:t>the discovery of life on the moon for example would be totally destructive of the existing paradigm which has established until this point that life cannot exist in those conditions</w:t>
      </w:r>
      <w:r w:rsidR="00871D97">
        <w:rPr>
          <w:rFonts w:ascii="Times New Roman" w:hAnsi="Times New Roman" w:cs="Times New Roman"/>
          <w:sz w:val="24"/>
          <w:szCs w:val="24"/>
        </w:rPr>
        <w:t>.</w:t>
      </w:r>
      <w:r>
        <w:rPr>
          <w:rStyle w:val="FootnoteReference"/>
          <w:rFonts w:ascii="Times New Roman" w:hAnsi="Times New Roman" w:cs="Times New Roman"/>
          <w:sz w:val="24"/>
          <w:szCs w:val="24"/>
        </w:rPr>
        <w:footnoteReference w:id="17"/>
      </w:r>
      <w:r w:rsidR="00871D97">
        <w:rPr>
          <w:rFonts w:ascii="Times New Roman" w:hAnsi="Times New Roman" w:cs="Times New Roman"/>
          <w:sz w:val="24"/>
          <w:szCs w:val="24"/>
        </w:rPr>
        <w:t xml:space="preserve">  </w:t>
      </w:r>
      <w:r w:rsidR="0019358C">
        <w:rPr>
          <w:rFonts w:ascii="Times New Roman" w:hAnsi="Times New Roman" w:cs="Times New Roman"/>
          <w:sz w:val="24"/>
          <w:szCs w:val="24"/>
        </w:rPr>
        <w:t xml:space="preserve">But whether or not our discovery of life occurs on the moon or elsewhere, it still expands our knowledge base in </w:t>
      </w:r>
      <w:r w:rsidR="008A6D62">
        <w:rPr>
          <w:rFonts w:ascii="Times New Roman" w:hAnsi="Times New Roman" w:cs="Times New Roman"/>
          <w:sz w:val="24"/>
          <w:szCs w:val="24"/>
        </w:rPr>
        <w:t>totality</w:t>
      </w:r>
      <w:r w:rsidR="0019358C">
        <w:rPr>
          <w:rFonts w:ascii="Times New Roman" w:hAnsi="Times New Roman" w:cs="Times New Roman"/>
          <w:sz w:val="24"/>
          <w:szCs w:val="24"/>
        </w:rPr>
        <w:t>.  This is generalizable to all sciences including math.  In mathematics, any discovery (</w:t>
      </w:r>
      <w:r w:rsidR="00493D61">
        <w:rPr>
          <w:rFonts w:ascii="Times New Roman" w:hAnsi="Times New Roman" w:cs="Times New Roman"/>
          <w:sz w:val="24"/>
          <w:szCs w:val="24"/>
        </w:rPr>
        <w:t>whether</w:t>
      </w:r>
      <w:r w:rsidR="0019358C">
        <w:rPr>
          <w:rFonts w:ascii="Times New Roman" w:hAnsi="Times New Roman" w:cs="Times New Roman"/>
          <w:sz w:val="24"/>
          <w:szCs w:val="24"/>
        </w:rPr>
        <w:t xml:space="preserve"> </w:t>
      </w:r>
      <w:r w:rsidR="00493D61">
        <w:rPr>
          <w:rFonts w:ascii="Times New Roman" w:hAnsi="Times New Roman" w:cs="Times New Roman"/>
          <w:sz w:val="24"/>
          <w:szCs w:val="24"/>
        </w:rPr>
        <w:t xml:space="preserve">or not </w:t>
      </w:r>
      <w:r w:rsidR="0019358C">
        <w:rPr>
          <w:rFonts w:ascii="Times New Roman" w:hAnsi="Times New Roman" w:cs="Times New Roman"/>
          <w:sz w:val="24"/>
          <w:szCs w:val="24"/>
        </w:rPr>
        <w:t>it causes an irreversible paradigm shift) causes our explanatory power to increas</w:t>
      </w:r>
      <w:r w:rsidR="008954B8">
        <w:rPr>
          <w:rFonts w:ascii="Times New Roman" w:hAnsi="Times New Roman" w:cs="Times New Roman"/>
          <w:sz w:val="24"/>
          <w:szCs w:val="24"/>
        </w:rPr>
        <w:t>e and develop</w:t>
      </w:r>
      <w:r w:rsidR="0019358C">
        <w:rPr>
          <w:rFonts w:ascii="Times New Roman" w:hAnsi="Times New Roman" w:cs="Times New Roman"/>
          <w:sz w:val="24"/>
          <w:szCs w:val="24"/>
        </w:rPr>
        <w:t xml:space="preserve">.  </w:t>
      </w:r>
    </w:p>
    <w:p w14:paraId="6EA07098" w14:textId="1D4B9B66" w:rsidR="004219B2" w:rsidRDefault="004219B2" w:rsidP="00FD3D23">
      <w:pPr>
        <w:spacing w:after="0" w:line="480" w:lineRule="auto"/>
        <w:rPr>
          <w:rFonts w:ascii="Times New Roman" w:hAnsi="Times New Roman" w:cs="Times New Roman"/>
          <w:sz w:val="24"/>
          <w:szCs w:val="24"/>
        </w:rPr>
      </w:pPr>
      <w:r>
        <w:rPr>
          <w:rFonts w:ascii="Times New Roman" w:hAnsi="Times New Roman" w:cs="Times New Roman"/>
          <w:sz w:val="24"/>
          <w:szCs w:val="24"/>
        </w:rPr>
        <w:tab/>
        <w:t>As Aristotle says</w:t>
      </w:r>
      <w:r w:rsidR="003373A5">
        <w:rPr>
          <w:rFonts w:ascii="Times New Roman" w:hAnsi="Times New Roman" w:cs="Times New Roman"/>
          <w:sz w:val="24"/>
          <w:szCs w:val="24"/>
        </w:rPr>
        <w:t xml:space="preserve"> in Chapter 9 of </w:t>
      </w:r>
      <w:r w:rsidR="003373A5">
        <w:rPr>
          <w:rFonts w:ascii="Times New Roman" w:hAnsi="Times New Roman" w:cs="Times New Roman"/>
          <w:i/>
          <w:iCs/>
          <w:sz w:val="24"/>
          <w:szCs w:val="24"/>
        </w:rPr>
        <w:t>Posterior Analytics</w:t>
      </w:r>
      <w:r w:rsidR="003373A5">
        <w:rPr>
          <w:rFonts w:ascii="Times New Roman" w:hAnsi="Times New Roman" w:cs="Times New Roman"/>
          <w:sz w:val="24"/>
          <w:szCs w:val="24"/>
        </w:rPr>
        <w:t xml:space="preserve"> it is pretty clear that</w:t>
      </w:r>
      <w:r w:rsidR="00E12B47">
        <w:rPr>
          <w:rFonts w:ascii="Times New Roman" w:hAnsi="Times New Roman" w:cs="Times New Roman"/>
          <w:sz w:val="24"/>
          <w:szCs w:val="24"/>
        </w:rPr>
        <w:t xml:space="preserve"> there are limitations to Bryson’s proof of the squaring of the circle.</w:t>
      </w:r>
      <w:r w:rsidR="00126558">
        <w:rPr>
          <w:rStyle w:val="FootnoteReference"/>
          <w:rFonts w:ascii="Times New Roman" w:hAnsi="Times New Roman" w:cs="Times New Roman"/>
          <w:sz w:val="24"/>
          <w:szCs w:val="24"/>
        </w:rPr>
        <w:footnoteReference w:id="18"/>
      </w:r>
      <w:r w:rsidR="00E12B47">
        <w:rPr>
          <w:rFonts w:ascii="Times New Roman" w:hAnsi="Times New Roman" w:cs="Times New Roman"/>
          <w:sz w:val="24"/>
          <w:szCs w:val="24"/>
        </w:rPr>
        <w:t xml:space="preserve">  From my perspective, I would say there are limited things which we can infer about the circle from its relationship to different squares</w:t>
      </w:r>
      <w:r w:rsidR="00F97499">
        <w:rPr>
          <w:rFonts w:ascii="Times New Roman" w:hAnsi="Times New Roman" w:cs="Times New Roman"/>
          <w:sz w:val="24"/>
          <w:szCs w:val="24"/>
        </w:rPr>
        <w:t xml:space="preserve"> because they are fundamentally different in terms of their essence.  </w:t>
      </w:r>
      <w:r w:rsidR="00D740CB">
        <w:rPr>
          <w:rFonts w:ascii="Times New Roman" w:hAnsi="Times New Roman" w:cs="Times New Roman"/>
          <w:sz w:val="24"/>
          <w:szCs w:val="24"/>
        </w:rPr>
        <w:t>We can certainly m</w:t>
      </w:r>
      <w:r w:rsidR="000314CA">
        <w:rPr>
          <w:rFonts w:ascii="Times New Roman" w:hAnsi="Times New Roman" w:cs="Times New Roman"/>
          <w:sz w:val="24"/>
          <w:szCs w:val="24"/>
        </w:rPr>
        <w:t xml:space="preserve">ake </w:t>
      </w:r>
      <w:r w:rsidR="00D740CB">
        <w:rPr>
          <w:rFonts w:ascii="Times New Roman" w:hAnsi="Times New Roman" w:cs="Times New Roman"/>
          <w:sz w:val="24"/>
          <w:szCs w:val="24"/>
        </w:rPr>
        <w:t>comparisons,</w:t>
      </w:r>
      <w:r w:rsidR="000314CA">
        <w:rPr>
          <w:rFonts w:ascii="Times New Roman" w:hAnsi="Times New Roman" w:cs="Times New Roman"/>
          <w:sz w:val="24"/>
          <w:szCs w:val="24"/>
        </w:rPr>
        <w:t xml:space="preserve"> but they are not equivalent</w:t>
      </w:r>
      <w:r w:rsidR="003014C0">
        <w:rPr>
          <w:rFonts w:ascii="Times New Roman" w:hAnsi="Times New Roman" w:cs="Times New Roman"/>
          <w:sz w:val="24"/>
          <w:szCs w:val="24"/>
        </w:rPr>
        <w:t>.  Thus</w:t>
      </w:r>
      <w:r w:rsidR="00D740CB">
        <w:rPr>
          <w:rFonts w:ascii="Times New Roman" w:hAnsi="Times New Roman" w:cs="Times New Roman"/>
          <w:sz w:val="24"/>
          <w:szCs w:val="24"/>
        </w:rPr>
        <w:t>,</w:t>
      </w:r>
      <w:r w:rsidR="003014C0">
        <w:rPr>
          <w:rFonts w:ascii="Times New Roman" w:hAnsi="Times New Roman" w:cs="Times New Roman"/>
          <w:sz w:val="24"/>
          <w:szCs w:val="24"/>
        </w:rPr>
        <w:t xml:space="preserve"> it would be very hard for Bryson to </w:t>
      </w:r>
      <w:r w:rsidR="00D74625">
        <w:rPr>
          <w:rFonts w:ascii="Times New Roman" w:hAnsi="Times New Roman" w:cs="Times New Roman"/>
          <w:sz w:val="24"/>
          <w:szCs w:val="24"/>
        </w:rPr>
        <w:t xml:space="preserve">infer anything beyond the general range of the area of a circle by comparing circles and squares.  </w:t>
      </w:r>
    </w:p>
    <w:p w14:paraId="42FC0282" w14:textId="41562C81" w:rsidR="00CB2DD2" w:rsidRDefault="00CB2DD2" w:rsidP="00FD3D2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069A3">
        <w:rPr>
          <w:rFonts w:ascii="Times New Roman" w:hAnsi="Times New Roman" w:cs="Times New Roman"/>
          <w:sz w:val="24"/>
          <w:szCs w:val="24"/>
        </w:rPr>
        <w:t>I’d like to quickly discuss some other proofs and assess the extent to which they can answer the question of why the theorem is true</w:t>
      </w:r>
      <w:r w:rsidR="00C8563E">
        <w:rPr>
          <w:rFonts w:ascii="Times New Roman" w:hAnsi="Times New Roman" w:cs="Times New Roman"/>
          <w:sz w:val="24"/>
          <w:szCs w:val="24"/>
        </w:rPr>
        <w:t xml:space="preserve">.  A week ago, we discussed the uses of the </w:t>
      </w:r>
      <w:r w:rsidR="00C8563E">
        <w:rPr>
          <w:rFonts w:ascii="Times New Roman" w:hAnsi="Times New Roman" w:cs="Times New Roman"/>
          <w:sz w:val="24"/>
          <w:szCs w:val="24"/>
        </w:rPr>
        <w:lastRenderedPageBreak/>
        <w:t xml:space="preserve">pigeonhole principle which itself has many different kinds of proofs.  The Pigeonhole Principle, just as a reminder, states that if we place more than n pigeons in </w:t>
      </w:r>
      <w:r w:rsidR="00B25521">
        <w:rPr>
          <w:rFonts w:ascii="Times New Roman" w:hAnsi="Times New Roman" w:cs="Times New Roman"/>
          <w:sz w:val="24"/>
          <w:szCs w:val="24"/>
        </w:rPr>
        <w:t xml:space="preserve">n pigeonholes then there exists a hole with more than one pigeon.  </w:t>
      </w:r>
      <w:r w:rsidR="00A83A07">
        <w:rPr>
          <w:rFonts w:ascii="Times New Roman" w:hAnsi="Times New Roman" w:cs="Times New Roman"/>
          <w:sz w:val="24"/>
          <w:szCs w:val="24"/>
        </w:rPr>
        <w:t>Of course, this</w:t>
      </w:r>
      <w:r w:rsidR="00BC4878">
        <w:rPr>
          <w:rFonts w:ascii="Times New Roman" w:hAnsi="Times New Roman" w:cs="Times New Roman"/>
          <w:sz w:val="24"/>
          <w:szCs w:val="24"/>
        </w:rPr>
        <w:t xml:space="preserve"> property doesn’t apply to pigeons only</w:t>
      </w:r>
      <w:r w:rsidR="00B25521">
        <w:rPr>
          <w:rFonts w:ascii="Times New Roman" w:hAnsi="Times New Roman" w:cs="Times New Roman"/>
          <w:sz w:val="24"/>
          <w:szCs w:val="24"/>
        </w:rPr>
        <w:t xml:space="preserve">, </w:t>
      </w:r>
      <w:r w:rsidR="00BC4878">
        <w:rPr>
          <w:rFonts w:ascii="Times New Roman" w:hAnsi="Times New Roman" w:cs="Times New Roman"/>
          <w:sz w:val="24"/>
          <w:szCs w:val="24"/>
        </w:rPr>
        <w:t xml:space="preserve">and this </w:t>
      </w:r>
      <w:r w:rsidR="00B25521">
        <w:rPr>
          <w:rFonts w:ascii="Times New Roman" w:hAnsi="Times New Roman" w:cs="Times New Roman"/>
          <w:sz w:val="24"/>
          <w:szCs w:val="24"/>
        </w:rPr>
        <w:t xml:space="preserve">seems fairly intuitive in all senses.  I want to argue that certain kinds of induction </w:t>
      </w:r>
      <w:r w:rsidR="006E61FE">
        <w:rPr>
          <w:rFonts w:ascii="Times New Roman" w:hAnsi="Times New Roman" w:cs="Times New Roman"/>
          <w:sz w:val="24"/>
          <w:szCs w:val="24"/>
        </w:rPr>
        <w:t xml:space="preserve">which do not </w:t>
      </w:r>
      <w:r w:rsidR="00B25521">
        <w:rPr>
          <w:rFonts w:ascii="Times New Roman" w:hAnsi="Times New Roman" w:cs="Times New Roman"/>
          <w:sz w:val="24"/>
          <w:szCs w:val="24"/>
        </w:rPr>
        <w:t xml:space="preserve">rely on the inductive principle (that is, proofs by induction which are constructive rather than circular in logic) can be very explanatory.  For instance, we can look at a single pigeonhole and insert a pigeon.  If we add any more it is clear that there will be more than one pigeon contained in the single pigeonhole.  And for every additional pigeonhole we add we will see that adding more than one pigeon will result in the same condition.  </w:t>
      </w:r>
      <w:r w:rsidR="0064712B">
        <w:rPr>
          <w:rFonts w:ascii="Times New Roman" w:hAnsi="Times New Roman" w:cs="Times New Roman"/>
          <w:sz w:val="24"/>
          <w:szCs w:val="24"/>
        </w:rPr>
        <w:t>And now</w:t>
      </w:r>
      <w:r w:rsidR="00B25521">
        <w:rPr>
          <w:rFonts w:ascii="Times New Roman" w:hAnsi="Times New Roman" w:cs="Times New Roman"/>
          <w:sz w:val="24"/>
          <w:szCs w:val="24"/>
        </w:rPr>
        <w:t xml:space="preserve"> we have already populated each pigeonhole and as a result there is no more room.  This kind of induction is quite explanatory</w:t>
      </w:r>
      <w:r w:rsidR="00843624">
        <w:rPr>
          <w:rFonts w:ascii="Times New Roman" w:hAnsi="Times New Roman" w:cs="Times New Roman"/>
          <w:sz w:val="24"/>
          <w:szCs w:val="24"/>
        </w:rPr>
        <w:t xml:space="preserve"> because it</w:t>
      </w:r>
      <w:r w:rsidR="00B25521">
        <w:rPr>
          <w:rFonts w:ascii="Times New Roman" w:hAnsi="Times New Roman" w:cs="Times New Roman"/>
          <w:sz w:val="24"/>
          <w:szCs w:val="24"/>
        </w:rPr>
        <w:t xml:space="preserve"> demonstrates that </w:t>
      </w:r>
      <w:r w:rsidR="00365A4E">
        <w:rPr>
          <w:rFonts w:ascii="Times New Roman" w:hAnsi="Times New Roman" w:cs="Times New Roman"/>
          <w:sz w:val="24"/>
          <w:szCs w:val="24"/>
        </w:rPr>
        <w:t xml:space="preserve">given n pigeonholes each of which contains a maximum of one pigeon, we’re never going to have a number of pigeons which is greater than n.  </w:t>
      </w:r>
    </w:p>
    <w:p w14:paraId="2CFE74FE" w14:textId="5069C3EC" w:rsidR="00365A4E" w:rsidRDefault="00365A4E" w:rsidP="00FD3D2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Another proof involves trying to construct an injective function from a set of n + 1 pigeons to a set of n pigeonholes.  We can arrive at a contradiction that two pigeons must be the same, otherwise the function is not injective.  This proof is less explanatory in my opinion because it depends on prior (not innate in the sense of Kant) knowledge of the injective property.  </w:t>
      </w:r>
      <w:r w:rsidR="009E698C">
        <w:rPr>
          <w:rFonts w:ascii="Times New Roman" w:hAnsi="Times New Roman" w:cs="Times New Roman"/>
          <w:sz w:val="24"/>
          <w:szCs w:val="24"/>
        </w:rPr>
        <w:t>So I conclude that there is no universal measure which can determine the explanatory qualities of a proof – each proof has its own subjective (to historical context as well as</w:t>
      </w:r>
      <w:r w:rsidR="0001608A">
        <w:rPr>
          <w:rFonts w:ascii="Times New Roman" w:hAnsi="Times New Roman" w:cs="Times New Roman"/>
          <w:sz w:val="24"/>
          <w:szCs w:val="24"/>
        </w:rPr>
        <w:t xml:space="preserve"> to</w:t>
      </w:r>
      <w:r w:rsidR="009E698C">
        <w:rPr>
          <w:rFonts w:ascii="Times New Roman" w:hAnsi="Times New Roman" w:cs="Times New Roman"/>
          <w:sz w:val="24"/>
          <w:szCs w:val="24"/>
        </w:rPr>
        <w:t xml:space="preserve"> </w:t>
      </w:r>
      <w:r w:rsidR="00D534F7">
        <w:rPr>
          <w:rFonts w:ascii="Times New Roman" w:hAnsi="Times New Roman" w:cs="Times New Roman"/>
          <w:sz w:val="24"/>
          <w:szCs w:val="24"/>
        </w:rPr>
        <w:t xml:space="preserve">the interpretation of the reader) degree.  </w:t>
      </w:r>
    </w:p>
    <w:p w14:paraId="78965DDE" w14:textId="56904E79" w:rsidR="00777CD5" w:rsidRDefault="00777CD5" w:rsidP="00FD3D23">
      <w:pPr>
        <w:spacing w:after="0" w:line="480" w:lineRule="auto"/>
        <w:rPr>
          <w:rFonts w:ascii="Times New Roman" w:hAnsi="Times New Roman" w:cs="Times New Roman"/>
          <w:sz w:val="24"/>
          <w:szCs w:val="24"/>
        </w:rPr>
      </w:pPr>
      <w:r>
        <w:rPr>
          <w:rFonts w:ascii="Times New Roman" w:hAnsi="Times New Roman" w:cs="Times New Roman"/>
          <w:sz w:val="24"/>
          <w:szCs w:val="24"/>
        </w:rPr>
        <w:tab/>
        <w:t>Similarly, we can prove that a minimally spanning tree T has |V</w:t>
      </w:r>
      <w:r>
        <w:rPr>
          <w:rFonts w:ascii="Times New Roman" w:hAnsi="Times New Roman" w:cs="Times New Roman"/>
          <w:sz w:val="24"/>
          <w:szCs w:val="24"/>
          <w:vertAlign w:val="subscript"/>
        </w:rPr>
        <w:t>T</w:t>
      </w:r>
      <w:r>
        <w:rPr>
          <w:rFonts w:ascii="Times New Roman" w:hAnsi="Times New Roman" w:cs="Times New Roman"/>
          <w:sz w:val="24"/>
          <w:szCs w:val="24"/>
        </w:rPr>
        <w:t>| - 1 = |E</w:t>
      </w:r>
      <w:r>
        <w:rPr>
          <w:rFonts w:ascii="Times New Roman" w:hAnsi="Times New Roman" w:cs="Times New Roman"/>
          <w:sz w:val="24"/>
          <w:szCs w:val="24"/>
          <w:vertAlign w:val="subscript"/>
        </w:rPr>
        <w:t>T</w:t>
      </w:r>
      <w:r>
        <w:rPr>
          <w:rFonts w:ascii="Times New Roman" w:hAnsi="Times New Roman" w:cs="Times New Roman"/>
          <w:sz w:val="24"/>
          <w:szCs w:val="24"/>
        </w:rPr>
        <w:t xml:space="preserve">| where V is the set of vertices and E is the set of edges in the tree by contradiction (any less edges disconnects the graph and any more creates a cycle, making T not spanning or not minimal).  However, this is clearly not </w:t>
      </w:r>
      <w:r w:rsidR="00ED0315">
        <w:rPr>
          <w:rFonts w:ascii="Times New Roman" w:hAnsi="Times New Roman" w:cs="Times New Roman"/>
          <w:sz w:val="24"/>
          <w:szCs w:val="24"/>
        </w:rPr>
        <w:t xml:space="preserve">as explanatory as a more direct proof by inductive construction </w:t>
      </w:r>
      <w:r w:rsidR="00ED0315">
        <w:rPr>
          <w:rFonts w:ascii="Times New Roman" w:hAnsi="Times New Roman" w:cs="Times New Roman"/>
          <w:sz w:val="24"/>
          <w:szCs w:val="24"/>
        </w:rPr>
        <w:lastRenderedPageBreak/>
        <w:t xml:space="preserve">would be.  Although it appeals to the definition of a tree, it also incorporates other concepts like connectedness and cycles which are required to complete the proof.  As we discussed in class, the simplest proofs are often better at explaining.  </w:t>
      </w:r>
    </w:p>
    <w:p w14:paraId="791F5E02" w14:textId="1F47C2FA" w:rsidR="00ED0315" w:rsidRDefault="00ED0315" w:rsidP="00FD3D2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672FA">
        <w:rPr>
          <w:rFonts w:ascii="Times New Roman" w:hAnsi="Times New Roman" w:cs="Times New Roman"/>
          <w:sz w:val="24"/>
          <w:szCs w:val="24"/>
        </w:rPr>
        <w:t>C</w:t>
      </w:r>
      <w:r>
        <w:rPr>
          <w:rFonts w:ascii="Times New Roman" w:hAnsi="Times New Roman" w:cs="Times New Roman"/>
          <w:sz w:val="24"/>
          <w:szCs w:val="24"/>
        </w:rPr>
        <w:t xml:space="preserve">onsider </w:t>
      </w:r>
      <w:r w:rsidR="00B27A6C">
        <w:rPr>
          <w:rFonts w:ascii="Times New Roman" w:hAnsi="Times New Roman" w:cs="Times New Roman"/>
          <w:sz w:val="24"/>
          <w:szCs w:val="24"/>
        </w:rPr>
        <w:t xml:space="preserve">the following </w:t>
      </w:r>
      <w:r>
        <w:rPr>
          <w:rFonts w:ascii="Times New Roman" w:hAnsi="Times New Roman" w:cs="Times New Roman"/>
          <w:sz w:val="24"/>
          <w:szCs w:val="24"/>
        </w:rPr>
        <w:t>explanation that a minimally spanning tree is constructed by choosing a single starting vertex.  At this stage we have |V</w:t>
      </w:r>
      <w:r>
        <w:rPr>
          <w:rFonts w:ascii="Times New Roman" w:hAnsi="Times New Roman" w:cs="Times New Roman"/>
          <w:sz w:val="24"/>
          <w:szCs w:val="24"/>
          <w:vertAlign w:val="subscript"/>
        </w:rPr>
        <w:t>T</w:t>
      </w:r>
      <w:r>
        <w:rPr>
          <w:rFonts w:ascii="Times New Roman" w:hAnsi="Times New Roman" w:cs="Times New Roman"/>
          <w:sz w:val="24"/>
          <w:szCs w:val="24"/>
        </w:rPr>
        <w:t>| = 1, |E</w:t>
      </w:r>
      <w:r>
        <w:rPr>
          <w:rFonts w:ascii="Times New Roman" w:hAnsi="Times New Roman" w:cs="Times New Roman"/>
          <w:sz w:val="24"/>
          <w:szCs w:val="24"/>
          <w:vertAlign w:val="subscript"/>
        </w:rPr>
        <w:t>T</w:t>
      </w:r>
      <w:r>
        <w:rPr>
          <w:rFonts w:ascii="Times New Roman" w:hAnsi="Times New Roman" w:cs="Times New Roman"/>
          <w:sz w:val="24"/>
          <w:szCs w:val="24"/>
        </w:rPr>
        <w:t>| = 0.  Each time we add an additional vertex we only add one more edge, thus maintaining the difference |V</w:t>
      </w:r>
      <w:r>
        <w:rPr>
          <w:rFonts w:ascii="Times New Roman" w:hAnsi="Times New Roman" w:cs="Times New Roman"/>
          <w:sz w:val="24"/>
          <w:szCs w:val="24"/>
          <w:vertAlign w:val="subscript"/>
        </w:rPr>
        <w:t>T</w:t>
      </w:r>
      <w:r>
        <w:rPr>
          <w:rFonts w:ascii="Times New Roman" w:hAnsi="Times New Roman" w:cs="Times New Roman"/>
          <w:sz w:val="24"/>
          <w:szCs w:val="24"/>
        </w:rPr>
        <w:t>| - 1 = |E</w:t>
      </w:r>
      <w:r>
        <w:rPr>
          <w:rFonts w:ascii="Times New Roman" w:hAnsi="Times New Roman" w:cs="Times New Roman"/>
          <w:sz w:val="24"/>
          <w:szCs w:val="24"/>
          <w:vertAlign w:val="subscript"/>
        </w:rPr>
        <w:t>T</w:t>
      </w:r>
      <w:r>
        <w:rPr>
          <w:rFonts w:ascii="Times New Roman" w:hAnsi="Times New Roman" w:cs="Times New Roman"/>
          <w:sz w:val="24"/>
          <w:szCs w:val="24"/>
        </w:rPr>
        <w:t xml:space="preserve">|.  I would conclude that direct </w:t>
      </w:r>
      <w:r w:rsidR="002D6E44">
        <w:rPr>
          <w:rFonts w:ascii="Times New Roman" w:hAnsi="Times New Roman" w:cs="Times New Roman"/>
          <w:sz w:val="24"/>
          <w:szCs w:val="24"/>
        </w:rPr>
        <w:t>proofs (and direct forms of induction)</w:t>
      </w:r>
      <w:r w:rsidR="001E6C6C">
        <w:rPr>
          <w:rFonts w:ascii="Times New Roman" w:hAnsi="Times New Roman" w:cs="Times New Roman"/>
          <w:sz w:val="24"/>
          <w:szCs w:val="24"/>
        </w:rPr>
        <w:t xml:space="preserve"> and proofs by contrapositive are generally the most explanatory, because proofs by algebraic induction and contrapositive can be convincing but require us to accept other established facts about mathematical logic.  Proofs by </w:t>
      </w:r>
      <w:r w:rsidR="007951EC">
        <w:rPr>
          <w:rFonts w:ascii="Times New Roman" w:hAnsi="Times New Roman" w:cs="Times New Roman"/>
          <w:sz w:val="24"/>
          <w:szCs w:val="24"/>
        </w:rPr>
        <w:t xml:space="preserve">cases </w:t>
      </w:r>
      <w:r w:rsidR="00D37971">
        <w:rPr>
          <w:rFonts w:ascii="Times New Roman" w:hAnsi="Times New Roman" w:cs="Times New Roman"/>
          <w:sz w:val="24"/>
          <w:szCs w:val="24"/>
        </w:rPr>
        <w:t xml:space="preserve">tend to establish theorems neither with certainty nor with any explanation as to why the theorem holds.  </w:t>
      </w:r>
      <w:r w:rsidR="00DB0777">
        <w:rPr>
          <w:rFonts w:ascii="Times New Roman" w:hAnsi="Times New Roman" w:cs="Times New Roman"/>
          <w:sz w:val="24"/>
          <w:szCs w:val="24"/>
        </w:rPr>
        <w:t xml:space="preserve">An inability to find a counter-example to the four-color theorem based on a computerized search is certainly convincing but </w:t>
      </w:r>
      <w:r w:rsidR="004D475C">
        <w:rPr>
          <w:rFonts w:ascii="Times New Roman" w:hAnsi="Times New Roman" w:cs="Times New Roman"/>
          <w:sz w:val="24"/>
          <w:szCs w:val="24"/>
        </w:rPr>
        <w:t xml:space="preserve">statistically invalid because there are many different types of graphs with which we are not familiar. </w:t>
      </w:r>
      <w:r w:rsidR="00E572B0">
        <w:rPr>
          <w:rFonts w:ascii="Times New Roman" w:hAnsi="Times New Roman" w:cs="Times New Roman"/>
          <w:sz w:val="24"/>
          <w:szCs w:val="24"/>
        </w:rPr>
        <w:t xml:space="preserve"> </w:t>
      </w:r>
    </w:p>
    <w:p w14:paraId="48C9E279" w14:textId="0FA746C5" w:rsidR="00E572B0" w:rsidRPr="00561549" w:rsidRDefault="00E572B0" w:rsidP="00FD3D2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43AAD">
        <w:rPr>
          <w:rFonts w:ascii="Times New Roman" w:hAnsi="Times New Roman" w:cs="Times New Roman"/>
          <w:sz w:val="24"/>
          <w:szCs w:val="24"/>
        </w:rPr>
        <w:t>In addition</w:t>
      </w:r>
      <w:r>
        <w:rPr>
          <w:rFonts w:ascii="Times New Roman" w:hAnsi="Times New Roman" w:cs="Times New Roman"/>
          <w:sz w:val="24"/>
          <w:szCs w:val="24"/>
        </w:rPr>
        <w:t xml:space="preserve">, I agree with Popper’s notion that </w:t>
      </w:r>
      <w:r w:rsidR="0093620A">
        <w:rPr>
          <w:rFonts w:ascii="Times New Roman" w:hAnsi="Times New Roman" w:cs="Times New Roman"/>
          <w:sz w:val="24"/>
          <w:szCs w:val="24"/>
        </w:rPr>
        <w:t>there is no upper bound on the power of explanation (that is, theorems can always be explained better).</w:t>
      </w:r>
      <w:r w:rsidR="0093620A">
        <w:rPr>
          <w:rStyle w:val="FootnoteReference"/>
          <w:rFonts w:ascii="Times New Roman" w:hAnsi="Times New Roman" w:cs="Times New Roman"/>
          <w:sz w:val="24"/>
          <w:szCs w:val="24"/>
        </w:rPr>
        <w:footnoteReference w:id="19"/>
      </w:r>
      <w:r w:rsidR="00445A1B">
        <w:rPr>
          <w:rFonts w:ascii="Times New Roman" w:hAnsi="Times New Roman" w:cs="Times New Roman"/>
          <w:sz w:val="24"/>
          <w:szCs w:val="24"/>
        </w:rPr>
        <w:t xml:space="preserve">  I also agree with Popper on the idea that deduction presupposes the property of being explanatory</w:t>
      </w:r>
      <w:r w:rsidR="00003A2B">
        <w:rPr>
          <w:rFonts w:ascii="Times New Roman" w:hAnsi="Times New Roman" w:cs="Times New Roman"/>
          <w:sz w:val="24"/>
          <w:szCs w:val="24"/>
        </w:rPr>
        <w:t>.</w:t>
      </w:r>
      <w:r w:rsidR="00003A2B">
        <w:rPr>
          <w:rStyle w:val="FootnoteReference"/>
          <w:rFonts w:ascii="Times New Roman" w:hAnsi="Times New Roman" w:cs="Times New Roman"/>
          <w:sz w:val="24"/>
          <w:szCs w:val="24"/>
        </w:rPr>
        <w:footnoteReference w:id="20"/>
      </w:r>
      <w:r w:rsidR="00003A2B">
        <w:rPr>
          <w:rFonts w:ascii="Times New Roman" w:hAnsi="Times New Roman" w:cs="Times New Roman"/>
          <w:sz w:val="24"/>
          <w:szCs w:val="24"/>
        </w:rPr>
        <w:t xml:space="preserve">  It is clear from reading Lakatos that </w:t>
      </w:r>
      <w:r w:rsidR="00DE0F46">
        <w:rPr>
          <w:rFonts w:ascii="Times New Roman" w:hAnsi="Times New Roman" w:cs="Times New Roman"/>
          <w:sz w:val="24"/>
          <w:szCs w:val="24"/>
        </w:rPr>
        <w:t>heuristic proof-analysis is critical</w:t>
      </w:r>
      <w:r w:rsidR="00561549">
        <w:rPr>
          <w:rFonts w:ascii="Times New Roman" w:hAnsi="Times New Roman" w:cs="Times New Roman"/>
          <w:sz w:val="24"/>
          <w:szCs w:val="24"/>
        </w:rPr>
        <w:t xml:space="preserve">; the logical positivism about which he writes in the Introduction to </w:t>
      </w:r>
      <w:r w:rsidR="00561549">
        <w:rPr>
          <w:rFonts w:ascii="Times New Roman" w:hAnsi="Times New Roman" w:cs="Times New Roman"/>
          <w:i/>
          <w:iCs/>
          <w:sz w:val="24"/>
          <w:szCs w:val="24"/>
        </w:rPr>
        <w:t>Proofs and Refutations</w:t>
      </w:r>
      <w:r w:rsidR="00561549">
        <w:rPr>
          <w:rFonts w:ascii="Times New Roman" w:hAnsi="Times New Roman" w:cs="Times New Roman"/>
          <w:sz w:val="24"/>
          <w:szCs w:val="24"/>
        </w:rPr>
        <w:t xml:space="preserve"> is </w:t>
      </w:r>
      <w:r w:rsidR="009F660F">
        <w:rPr>
          <w:rFonts w:ascii="Times New Roman" w:hAnsi="Times New Roman" w:cs="Times New Roman"/>
          <w:sz w:val="24"/>
          <w:szCs w:val="24"/>
        </w:rPr>
        <w:t xml:space="preserve">truly detrimental because it is clear that the explanatory value of a theorem cannot be pinpointed or deduced incontrovertibly </w:t>
      </w:r>
      <w:r w:rsidR="0092450F">
        <w:rPr>
          <w:rFonts w:ascii="Times New Roman" w:hAnsi="Times New Roman" w:cs="Times New Roman"/>
          <w:sz w:val="24"/>
          <w:szCs w:val="24"/>
        </w:rPr>
        <w:t>by rigid rules of mathematical logic</w:t>
      </w:r>
      <w:r w:rsidR="00737442">
        <w:rPr>
          <w:rFonts w:ascii="Times New Roman" w:hAnsi="Times New Roman" w:cs="Times New Roman"/>
          <w:sz w:val="24"/>
          <w:szCs w:val="24"/>
        </w:rPr>
        <w:t xml:space="preserve">; it exists outside the realm of deduction but </w:t>
      </w:r>
      <w:r w:rsidR="00202BA2">
        <w:rPr>
          <w:rFonts w:ascii="Times New Roman" w:hAnsi="Times New Roman" w:cs="Times New Roman"/>
          <w:sz w:val="24"/>
          <w:szCs w:val="24"/>
        </w:rPr>
        <w:t xml:space="preserve">is critical to proof-analysis, </w:t>
      </w:r>
      <w:r w:rsidR="00165194">
        <w:rPr>
          <w:rFonts w:ascii="Times New Roman" w:hAnsi="Times New Roman" w:cs="Times New Roman"/>
          <w:sz w:val="24"/>
          <w:szCs w:val="24"/>
        </w:rPr>
        <w:t xml:space="preserve">the </w:t>
      </w:r>
      <w:r w:rsidR="00987CCB">
        <w:rPr>
          <w:rFonts w:ascii="Times New Roman" w:hAnsi="Times New Roman" w:cs="Times New Roman"/>
          <w:sz w:val="24"/>
          <w:szCs w:val="24"/>
        </w:rPr>
        <w:t xml:space="preserve">study of proofs (all proofs by nature tend to be formalist, and </w:t>
      </w:r>
      <w:r w:rsidR="00141DAA">
        <w:rPr>
          <w:rFonts w:ascii="Times New Roman" w:hAnsi="Times New Roman" w:cs="Times New Roman"/>
          <w:sz w:val="24"/>
          <w:szCs w:val="24"/>
        </w:rPr>
        <w:t>those which are truly non-deductive are not really proofs per the logical positivists’ dogma)</w:t>
      </w:r>
      <w:r w:rsidR="00730B93">
        <w:rPr>
          <w:rFonts w:ascii="Times New Roman" w:hAnsi="Times New Roman" w:cs="Times New Roman"/>
          <w:sz w:val="24"/>
          <w:szCs w:val="24"/>
        </w:rPr>
        <w:t xml:space="preserve"> and the mathematical </w:t>
      </w:r>
      <w:r w:rsidR="00730B93">
        <w:rPr>
          <w:rFonts w:ascii="Times New Roman" w:hAnsi="Times New Roman" w:cs="Times New Roman"/>
          <w:sz w:val="24"/>
          <w:szCs w:val="24"/>
        </w:rPr>
        <w:lastRenderedPageBreak/>
        <w:t xml:space="preserve">philosophy because math is discovered.  We may believe certain statements which as of now are unverified yet seem plausible, and the discussion of these conjectures is indispensable.  </w:t>
      </w:r>
    </w:p>
    <w:p w14:paraId="65996A53" w14:textId="4990D6DB" w:rsidR="00A83A74" w:rsidRDefault="00A83A74" w:rsidP="00FD3D23">
      <w:pPr>
        <w:spacing w:after="0" w:line="480" w:lineRule="auto"/>
        <w:rPr>
          <w:rFonts w:ascii="Times New Roman" w:hAnsi="Times New Roman" w:cs="Times New Roman"/>
          <w:sz w:val="24"/>
          <w:szCs w:val="24"/>
        </w:rPr>
      </w:pPr>
    </w:p>
    <w:p w14:paraId="548F6E31" w14:textId="77777777" w:rsidR="00A83A74" w:rsidRDefault="00A83A74" w:rsidP="00FD3D23">
      <w:pPr>
        <w:spacing w:after="0" w:line="480" w:lineRule="auto"/>
        <w:rPr>
          <w:rFonts w:ascii="Times New Roman" w:hAnsi="Times New Roman" w:cs="Times New Roman"/>
          <w:sz w:val="24"/>
          <w:szCs w:val="24"/>
        </w:rPr>
      </w:pPr>
    </w:p>
    <w:p w14:paraId="0F5B5230" w14:textId="3D6CAA31" w:rsidR="00316DCE" w:rsidRDefault="00316DCE" w:rsidP="00FD3D23">
      <w:pPr>
        <w:spacing w:after="0" w:line="480" w:lineRule="auto"/>
        <w:rPr>
          <w:rFonts w:ascii="Times New Roman" w:hAnsi="Times New Roman" w:cs="Times New Roman"/>
          <w:sz w:val="24"/>
          <w:szCs w:val="24"/>
        </w:rPr>
      </w:pPr>
    </w:p>
    <w:p w14:paraId="0CCA00D5" w14:textId="52684F7B" w:rsidR="00316DCE" w:rsidRDefault="00316DCE">
      <w:pPr>
        <w:rPr>
          <w:rFonts w:ascii="Times New Roman" w:hAnsi="Times New Roman" w:cs="Times New Roman"/>
          <w:sz w:val="24"/>
          <w:szCs w:val="24"/>
        </w:rPr>
      </w:pPr>
      <w:r>
        <w:rPr>
          <w:rFonts w:ascii="Times New Roman" w:hAnsi="Times New Roman" w:cs="Times New Roman"/>
          <w:sz w:val="24"/>
          <w:szCs w:val="24"/>
        </w:rPr>
        <w:br w:type="page"/>
      </w:r>
    </w:p>
    <w:p w14:paraId="4509B965" w14:textId="79675CE7" w:rsidR="00316DCE" w:rsidRDefault="00316DCE" w:rsidP="00FD3D23">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References:  </w:t>
      </w:r>
    </w:p>
    <w:p w14:paraId="2D59624B" w14:textId="36A708C8" w:rsidR="00F42E0F" w:rsidRDefault="002801DD" w:rsidP="00316DCE">
      <w:pPr>
        <w:spacing w:after="0" w:line="480" w:lineRule="auto"/>
        <w:ind w:left="720" w:hanging="720"/>
        <w:rPr>
          <w:rFonts w:ascii="Times New Roman" w:hAnsi="Times New Roman" w:cs="Times New Roman"/>
          <w:sz w:val="24"/>
          <w:szCs w:val="24"/>
        </w:rPr>
      </w:pPr>
      <w:r w:rsidRPr="002801DD">
        <w:rPr>
          <w:rFonts w:ascii="Times New Roman" w:hAnsi="Times New Roman" w:cs="Times New Roman"/>
          <w:sz w:val="24"/>
          <w:szCs w:val="24"/>
        </w:rPr>
        <w:t>Aristotle and Barnes, J</w:t>
      </w:r>
      <w:r w:rsidR="00F42E0F">
        <w:rPr>
          <w:rFonts w:ascii="Times New Roman" w:hAnsi="Times New Roman" w:cs="Times New Roman"/>
          <w:sz w:val="24"/>
          <w:szCs w:val="24"/>
        </w:rPr>
        <w:t xml:space="preserve"> (editor). </w:t>
      </w:r>
      <w:r w:rsidRPr="002801DD">
        <w:rPr>
          <w:rFonts w:ascii="Times New Roman" w:hAnsi="Times New Roman" w:cs="Times New Roman"/>
          <w:sz w:val="24"/>
          <w:szCs w:val="24"/>
        </w:rPr>
        <w:t xml:space="preserve"> (1975). </w:t>
      </w:r>
      <w:r>
        <w:rPr>
          <w:rFonts w:ascii="Times New Roman" w:hAnsi="Times New Roman" w:cs="Times New Roman"/>
          <w:sz w:val="24"/>
          <w:szCs w:val="24"/>
        </w:rPr>
        <w:t xml:space="preserve"> </w:t>
      </w:r>
      <w:r w:rsidRPr="002801DD">
        <w:rPr>
          <w:rFonts w:ascii="Times New Roman" w:hAnsi="Times New Roman" w:cs="Times New Roman"/>
          <w:i/>
          <w:iCs/>
          <w:sz w:val="24"/>
          <w:szCs w:val="24"/>
        </w:rPr>
        <w:t>Aristotle: Posterior Analytics</w:t>
      </w:r>
      <w:r w:rsidRPr="002801DD">
        <w:rPr>
          <w:rFonts w:ascii="Times New Roman" w:hAnsi="Times New Roman" w:cs="Times New Roman"/>
          <w:sz w:val="24"/>
          <w:szCs w:val="24"/>
        </w:rPr>
        <w:t>.</w:t>
      </w:r>
      <w:r>
        <w:rPr>
          <w:rFonts w:ascii="Times New Roman" w:hAnsi="Times New Roman" w:cs="Times New Roman"/>
          <w:sz w:val="24"/>
          <w:szCs w:val="24"/>
        </w:rPr>
        <w:t xml:space="preserve">  Second Edition</w:t>
      </w:r>
      <w:r w:rsidRPr="002801DD">
        <w:rPr>
          <w:rFonts w:ascii="Times New Roman" w:hAnsi="Times New Roman" w:cs="Times New Roman"/>
          <w:sz w:val="24"/>
          <w:szCs w:val="24"/>
        </w:rPr>
        <w:t>.</w:t>
      </w:r>
      <w:r>
        <w:rPr>
          <w:rFonts w:ascii="Times New Roman" w:hAnsi="Times New Roman" w:cs="Times New Roman"/>
          <w:sz w:val="24"/>
          <w:szCs w:val="24"/>
        </w:rPr>
        <w:t xml:space="preserve">  </w:t>
      </w:r>
      <w:r w:rsidRPr="002801DD">
        <w:rPr>
          <w:rFonts w:ascii="Times New Roman" w:hAnsi="Times New Roman" w:cs="Times New Roman"/>
          <w:sz w:val="24"/>
          <w:szCs w:val="24"/>
        </w:rPr>
        <w:t>Oxford: Clarendon Press.</w:t>
      </w:r>
      <w:r>
        <w:rPr>
          <w:rFonts w:ascii="Times New Roman" w:hAnsi="Times New Roman" w:cs="Times New Roman"/>
          <w:sz w:val="24"/>
          <w:szCs w:val="24"/>
        </w:rPr>
        <w:t xml:space="preserve">  </w:t>
      </w:r>
    </w:p>
    <w:p w14:paraId="089DD546" w14:textId="25DD141D" w:rsidR="002D5668" w:rsidRDefault="002D5668" w:rsidP="00316DCE">
      <w:pPr>
        <w:spacing w:after="0" w:line="480" w:lineRule="auto"/>
        <w:ind w:left="720" w:hanging="720"/>
        <w:rPr>
          <w:rFonts w:ascii="Times New Roman" w:hAnsi="Times New Roman" w:cs="Times New Roman"/>
          <w:sz w:val="24"/>
          <w:szCs w:val="24"/>
        </w:rPr>
      </w:pPr>
      <w:r w:rsidRPr="002D5668">
        <w:rPr>
          <w:rFonts w:ascii="Times New Roman" w:hAnsi="Times New Roman" w:cs="Times New Roman"/>
          <w:sz w:val="24"/>
          <w:szCs w:val="24"/>
        </w:rPr>
        <w:t>Cariani, F. (2016).</w:t>
      </w:r>
      <w:r w:rsidR="002801DD">
        <w:rPr>
          <w:rFonts w:ascii="Times New Roman" w:hAnsi="Times New Roman" w:cs="Times New Roman"/>
          <w:sz w:val="24"/>
          <w:szCs w:val="24"/>
        </w:rPr>
        <w:t xml:space="preserve">  </w:t>
      </w:r>
      <w:r w:rsidRPr="002D5668">
        <w:rPr>
          <w:rFonts w:ascii="Times New Roman" w:hAnsi="Times New Roman" w:cs="Times New Roman"/>
          <w:sz w:val="24"/>
          <w:szCs w:val="24"/>
        </w:rPr>
        <w:t>Mathematical Induction and Explanatory Value in Mathematics.</w:t>
      </w:r>
      <w:r w:rsidR="002801DD">
        <w:rPr>
          <w:rFonts w:ascii="Times New Roman" w:hAnsi="Times New Roman" w:cs="Times New Roman"/>
          <w:sz w:val="24"/>
          <w:szCs w:val="24"/>
        </w:rPr>
        <w:t xml:space="preserve">  </w:t>
      </w:r>
    </w:p>
    <w:p w14:paraId="19EABAA4" w14:textId="23442642" w:rsidR="00316DCE" w:rsidRDefault="00316DCE" w:rsidP="00316DCE">
      <w:pPr>
        <w:spacing w:after="0" w:line="480" w:lineRule="auto"/>
        <w:ind w:left="720" w:hanging="720"/>
        <w:rPr>
          <w:rFonts w:ascii="Times New Roman" w:hAnsi="Times New Roman" w:cs="Times New Roman"/>
          <w:sz w:val="24"/>
          <w:szCs w:val="24"/>
        </w:rPr>
      </w:pPr>
      <w:r w:rsidRPr="00316DCE">
        <w:rPr>
          <w:rFonts w:ascii="Times New Roman" w:hAnsi="Times New Roman" w:cs="Times New Roman"/>
          <w:sz w:val="24"/>
          <w:szCs w:val="24"/>
        </w:rPr>
        <w:t>Ernest, P. (2018). </w:t>
      </w:r>
      <w:r>
        <w:rPr>
          <w:rFonts w:ascii="Times New Roman" w:hAnsi="Times New Roman" w:cs="Times New Roman"/>
          <w:sz w:val="24"/>
          <w:szCs w:val="24"/>
        </w:rPr>
        <w:t xml:space="preserve"> </w:t>
      </w:r>
      <w:r w:rsidRPr="00316DCE">
        <w:rPr>
          <w:rFonts w:ascii="Times New Roman" w:hAnsi="Times New Roman" w:cs="Times New Roman"/>
          <w:i/>
          <w:iCs/>
          <w:sz w:val="24"/>
          <w:szCs w:val="24"/>
        </w:rPr>
        <w:t>The Philosophy of Mathematics Education Today</w:t>
      </w:r>
      <w:r w:rsidRPr="00316DCE">
        <w:rPr>
          <w:rFonts w:ascii="Times New Roman" w:hAnsi="Times New Roman" w:cs="Times New Roman"/>
          <w:sz w:val="24"/>
          <w:szCs w:val="24"/>
        </w:rPr>
        <w:t xml:space="preserve">. </w:t>
      </w:r>
      <w:r>
        <w:rPr>
          <w:rFonts w:ascii="Times New Roman" w:hAnsi="Times New Roman" w:cs="Times New Roman"/>
          <w:sz w:val="24"/>
          <w:szCs w:val="24"/>
        </w:rPr>
        <w:t xml:space="preserve"> </w:t>
      </w:r>
      <w:r w:rsidR="00F42E0F">
        <w:rPr>
          <w:rFonts w:ascii="Times New Roman" w:hAnsi="Times New Roman" w:cs="Times New Roman"/>
          <w:sz w:val="24"/>
          <w:szCs w:val="24"/>
        </w:rPr>
        <w:t>First</w:t>
      </w:r>
      <w:r w:rsidRPr="00316DCE">
        <w:rPr>
          <w:rFonts w:ascii="Times New Roman" w:hAnsi="Times New Roman" w:cs="Times New Roman"/>
          <w:sz w:val="24"/>
          <w:szCs w:val="24"/>
        </w:rPr>
        <w:t xml:space="preserve"> ed</w:t>
      </w:r>
      <w:r>
        <w:rPr>
          <w:rFonts w:ascii="Times New Roman" w:hAnsi="Times New Roman" w:cs="Times New Roman"/>
          <w:sz w:val="24"/>
          <w:szCs w:val="24"/>
        </w:rPr>
        <w:t>ition</w:t>
      </w:r>
      <w:r w:rsidRPr="00316DC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16DCE">
        <w:rPr>
          <w:rFonts w:ascii="Times New Roman" w:hAnsi="Times New Roman" w:cs="Times New Roman"/>
          <w:sz w:val="24"/>
          <w:szCs w:val="24"/>
        </w:rPr>
        <w:t>Springer International Publishing AG.</w:t>
      </w:r>
      <w:r>
        <w:rPr>
          <w:rFonts w:ascii="Times New Roman" w:hAnsi="Times New Roman" w:cs="Times New Roman"/>
          <w:sz w:val="24"/>
          <w:szCs w:val="24"/>
        </w:rPr>
        <w:t xml:space="preserve">  </w:t>
      </w:r>
    </w:p>
    <w:p w14:paraId="188699A8" w14:textId="4209071C" w:rsidR="006D3D4E" w:rsidRDefault="00091918" w:rsidP="00316DCE">
      <w:pPr>
        <w:spacing w:after="0" w:line="480" w:lineRule="auto"/>
        <w:ind w:left="720" w:hanging="720"/>
        <w:rPr>
          <w:rFonts w:ascii="Times New Roman" w:hAnsi="Times New Roman" w:cs="Times New Roman"/>
          <w:sz w:val="24"/>
          <w:szCs w:val="24"/>
        </w:rPr>
      </w:pPr>
      <w:r w:rsidRPr="00091918">
        <w:rPr>
          <w:rFonts w:ascii="Times New Roman" w:hAnsi="Times New Roman" w:cs="Times New Roman"/>
          <w:sz w:val="24"/>
          <w:szCs w:val="24"/>
        </w:rPr>
        <w:t>Kuhn, T. (1998).</w:t>
      </w:r>
      <w:r>
        <w:rPr>
          <w:rFonts w:ascii="Times New Roman" w:hAnsi="Times New Roman" w:cs="Times New Roman"/>
          <w:sz w:val="24"/>
          <w:szCs w:val="24"/>
        </w:rPr>
        <w:t xml:space="preserve"> </w:t>
      </w:r>
      <w:r w:rsidRPr="00091918">
        <w:rPr>
          <w:rFonts w:ascii="Times New Roman" w:hAnsi="Times New Roman" w:cs="Times New Roman"/>
          <w:sz w:val="24"/>
          <w:szCs w:val="24"/>
        </w:rPr>
        <w:t xml:space="preserve"> The Nature and Necessity of Scientific Revolutions. </w:t>
      </w:r>
      <w:r>
        <w:rPr>
          <w:rFonts w:ascii="Times New Roman" w:hAnsi="Times New Roman" w:cs="Times New Roman"/>
          <w:sz w:val="24"/>
          <w:szCs w:val="24"/>
        </w:rPr>
        <w:t xml:space="preserve"> </w:t>
      </w:r>
      <w:r w:rsidRPr="00091918">
        <w:rPr>
          <w:rFonts w:ascii="Times New Roman" w:hAnsi="Times New Roman" w:cs="Times New Roman"/>
          <w:i/>
          <w:iCs/>
          <w:sz w:val="24"/>
          <w:szCs w:val="24"/>
        </w:rPr>
        <w:t>Philosophy of Science; The Central Issues</w:t>
      </w:r>
      <w:r w:rsidRPr="00091918">
        <w:rPr>
          <w:rFonts w:ascii="Times New Roman" w:hAnsi="Times New Roman" w:cs="Times New Roman"/>
          <w:sz w:val="24"/>
          <w:szCs w:val="24"/>
        </w:rPr>
        <w:t>, (1), p.</w:t>
      </w:r>
      <w:r>
        <w:rPr>
          <w:rFonts w:ascii="Times New Roman" w:hAnsi="Times New Roman" w:cs="Times New Roman"/>
          <w:sz w:val="24"/>
          <w:szCs w:val="24"/>
        </w:rPr>
        <w:t xml:space="preserve"> </w:t>
      </w:r>
      <w:r w:rsidRPr="00091918">
        <w:rPr>
          <w:rFonts w:ascii="Times New Roman" w:hAnsi="Times New Roman" w:cs="Times New Roman"/>
          <w:sz w:val="24"/>
          <w:szCs w:val="24"/>
        </w:rPr>
        <w:t>86-101.</w:t>
      </w:r>
      <w:r>
        <w:rPr>
          <w:rFonts w:ascii="Times New Roman" w:hAnsi="Times New Roman" w:cs="Times New Roman"/>
          <w:sz w:val="24"/>
          <w:szCs w:val="24"/>
        </w:rPr>
        <w:t xml:space="preserve">  </w:t>
      </w:r>
    </w:p>
    <w:p w14:paraId="6F629450" w14:textId="31417C1E" w:rsidR="00DB3206" w:rsidRDefault="00DB3206" w:rsidP="00316DCE">
      <w:pPr>
        <w:spacing w:after="0" w:line="480" w:lineRule="auto"/>
        <w:ind w:left="720" w:hanging="720"/>
        <w:rPr>
          <w:rFonts w:ascii="Times New Roman" w:hAnsi="Times New Roman" w:cs="Times New Roman"/>
          <w:sz w:val="24"/>
          <w:szCs w:val="24"/>
        </w:rPr>
      </w:pPr>
      <w:r w:rsidRPr="00DB3206">
        <w:rPr>
          <w:rFonts w:ascii="Times New Roman" w:hAnsi="Times New Roman" w:cs="Times New Roman"/>
          <w:sz w:val="24"/>
          <w:szCs w:val="24"/>
        </w:rPr>
        <w:t>Popper, K. (2005). </w:t>
      </w:r>
      <w:r>
        <w:rPr>
          <w:rFonts w:ascii="Times New Roman" w:hAnsi="Times New Roman" w:cs="Times New Roman"/>
          <w:sz w:val="24"/>
          <w:szCs w:val="24"/>
        </w:rPr>
        <w:t xml:space="preserve"> </w:t>
      </w:r>
      <w:r w:rsidRPr="00DB3206">
        <w:rPr>
          <w:rFonts w:ascii="Times New Roman" w:hAnsi="Times New Roman" w:cs="Times New Roman"/>
          <w:i/>
          <w:iCs/>
          <w:sz w:val="24"/>
          <w:szCs w:val="24"/>
        </w:rPr>
        <w:t>The Logic of Scientific Discovery</w:t>
      </w:r>
      <w:r w:rsidRPr="00DB3206">
        <w:rPr>
          <w:rFonts w:ascii="Times New Roman" w:hAnsi="Times New Roman" w:cs="Times New Roman"/>
          <w:sz w:val="24"/>
          <w:szCs w:val="24"/>
        </w:rPr>
        <w:t>.</w:t>
      </w:r>
      <w:r>
        <w:rPr>
          <w:rFonts w:ascii="Times New Roman" w:hAnsi="Times New Roman" w:cs="Times New Roman"/>
          <w:sz w:val="24"/>
          <w:szCs w:val="24"/>
        </w:rPr>
        <w:t xml:space="preserve"> </w:t>
      </w:r>
      <w:r w:rsidRPr="00DB3206">
        <w:rPr>
          <w:rFonts w:ascii="Times New Roman" w:hAnsi="Times New Roman" w:cs="Times New Roman"/>
          <w:sz w:val="24"/>
          <w:szCs w:val="24"/>
        </w:rPr>
        <w:t xml:space="preserve"> </w:t>
      </w:r>
      <w:r w:rsidR="00F42E0F">
        <w:rPr>
          <w:rFonts w:ascii="Times New Roman" w:hAnsi="Times New Roman" w:cs="Times New Roman"/>
          <w:sz w:val="24"/>
          <w:szCs w:val="24"/>
        </w:rPr>
        <w:t>Second</w:t>
      </w:r>
      <w:r w:rsidRPr="00DB3206">
        <w:rPr>
          <w:rFonts w:ascii="Times New Roman" w:hAnsi="Times New Roman" w:cs="Times New Roman"/>
          <w:sz w:val="24"/>
          <w:szCs w:val="24"/>
        </w:rPr>
        <w:t xml:space="preserve"> ed</w:t>
      </w:r>
      <w:r>
        <w:rPr>
          <w:rFonts w:ascii="Times New Roman" w:hAnsi="Times New Roman" w:cs="Times New Roman"/>
          <w:sz w:val="24"/>
          <w:szCs w:val="24"/>
        </w:rPr>
        <w:t>ition</w:t>
      </w:r>
      <w:r w:rsidRPr="00DB320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B3206">
        <w:rPr>
          <w:rFonts w:ascii="Times New Roman" w:hAnsi="Times New Roman" w:cs="Times New Roman"/>
          <w:sz w:val="24"/>
          <w:szCs w:val="24"/>
        </w:rPr>
        <w:t>London and New York: Taylor &amp; Francis e-Library.</w:t>
      </w:r>
      <w:r>
        <w:rPr>
          <w:rFonts w:ascii="Times New Roman" w:hAnsi="Times New Roman" w:cs="Times New Roman"/>
          <w:sz w:val="24"/>
          <w:szCs w:val="24"/>
        </w:rPr>
        <w:t xml:space="preserve">  </w:t>
      </w:r>
    </w:p>
    <w:p w14:paraId="3CE05FF7" w14:textId="4A56EE4E" w:rsidR="00776497" w:rsidRDefault="00776497" w:rsidP="00316DCE">
      <w:pPr>
        <w:spacing w:after="0" w:line="480" w:lineRule="auto"/>
        <w:ind w:left="720" w:hanging="720"/>
        <w:rPr>
          <w:rFonts w:ascii="Times New Roman" w:hAnsi="Times New Roman" w:cs="Times New Roman"/>
          <w:sz w:val="24"/>
          <w:szCs w:val="24"/>
        </w:rPr>
      </w:pPr>
      <w:r w:rsidRPr="00776497">
        <w:rPr>
          <w:rFonts w:ascii="Times New Roman" w:hAnsi="Times New Roman" w:cs="Times New Roman"/>
          <w:sz w:val="24"/>
          <w:szCs w:val="24"/>
        </w:rPr>
        <w:t>Resnik, M. and Detlefsen, M</w:t>
      </w:r>
      <w:r w:rsidR="004B11C1">
        <w:rPr>
          <w:rFonts w:ascii="Times New Roman" w:hAnsi="Times New Roman" w:cs="Times New Roman"/>
          <w:sz w:val="24"/>
          <w:szCs w:val="24"/>
        </w:rPr>
        <w:t xml:space="preserve"> (editor)</w:t>
      </w:r>
      <w:r w:rsidRPr="00776497">
        <w:rPr>
          <w:rFonts w:ascii="Times New Roman" w:hAnsi="Times New Roman" w:cs="Times New Roman"/>
          <w:sz w:val="24"/>
          <w:szCs w:val="24"/>
        </w:rPr>
        <w:t xml:space="preserve">. (1992). </w:t>
      </w:r>
      <w:r>
        <w:rPr>
          <w:rFonts w:ascii="Times New Roman" w:hAnsi="Times New Roman" w:cs="Times New Roman"/>
          <w:sz w:val="24"/>
          <w:szCs w:val="24"/>
        </w:rPr>
        <w:t xml:space="preserve"> </w:t>
      </w:r>
      <w:r w:rsidRPr="00776497">
        <w:rPr>
          <w:rFonts w:ascii="Times New Roman" w:hAnsi="Times New Roman" w:cs="Times New Roman"/>
          <w:sz w:val="24"/>
          <w:szCs w:val="24"/>
        </w:rPr>
        <w:t>Proof as a Source of Truth. </w:t>
      </w:r>
      <w:r>
        <w:rPr>
          <w:rFonts w:ascii="Times New Roman" w:hAnsi="Times New Roman" w:cs="Times New Roman"/>
          <w:sz w:val="24"/>
          <w:szCs w:val="24"/>
        </w:rPr>
        <w:t xml:space="preserve"> </w:t>
      </w:r>
      <w:r w:rsidRPr="00776497">
        <w:rPr>
          <w:rFonts w:ascii="Times New Roman" w:hAnsi="Times New Roman" w:cs="Times New Roman"/>
          <w:i/>
          <w:iCs/>
          <w:sz w:val="24"/>
          <w:szCs w:val="24"/>
        </w:rPr>
        <w:t>Proof and Knowledge in Mathematics</w:t>
      </w:r>
      <w:r w:rsidRPr="00776497">
        <w:rPr>
          <w:rFonts w:ascii="Times New Roman" w:hAnsi="Times New Roman" w:cs="Times New Roman"/>
          <w:sz w:val="24"/>
          <w:szCs w:val="24"/>
        </w:rPr>
        <w:t>, p</w:t>
      </w:r>
      <w:r>
        <w:rPr>
          <w:rFonts w:ascii="Times New Roman" w:hAnsi="Times New Roman" w:cs="Times New Roman"/>
          <w:sz w:val="24"/>
          <w:szCs w:val="24"/>
        </w:rPr>
        <w:t xml:space="preserve">. </w:t>
      </w:r>
      <w:r w:rsidRPr="00776497">
        <w:rPr>
          <w:rFonts w:ascii="Times New Roman" w:hAnsi="Times New Roman" w:cs="Times New Roman"/>
          <w:sz w:val="24"/>
          <w:szCs w:val="24"/>
        </w:rPr>
        <w:t>6-32.</w:t>
      </w:r>
      <w:r>
        <w:rPr>
          <w:rFonts w:ascii="Times New Roman" w:hAnsi="Times New Roman" w:cs="Times New Roman"/>
          <w:sz w:val="24"/>
          <w:szCs w:val="24"/>
        </w:rPr>
        <w:t xml:space="preserve">  </w:t>
      </w:r>
    </w:p>
    <w:p w14:paraId="4C0436B3" w14:textId="07807D24" w:rsidR="00351DF5" w:rsidRDefault="00351DF5" w:rsidP="00316DCE">
      <w:pPr>
        <w:spacing w:after="0" w:line="480" w:lineRule="auto"/>
        <w:ind w:left="720" w:hanging="720"/>
        <w:rPr>
          <w:rFonts w:ascii="Times New Roman" w:hAnsi="Times New Roman" w:cs="Times New Roman"/>
          <w:sz w:val="24"/>
          <w:szCs w:val="24"/>
        </w:rPr>
      </w:pPr>
      <w:r w:rsidRPr="00351DF5">
        <w:rPr>
          <w:rFonts w:ascii="Times New Roman" w:hAnsi="Times New Roman" w:cs="Times New Roman"/>
          <w:sz w:val="24"/>
          <w:szCs w:val="24"/>
        </w:rPr>
        <w:t>Sellars, W. (1963). </w:t>
      </w:r>
      <w:r>
        <w:rPr>
          <w:rFonts w:ascii="Times New Roman" w:hAnsi="Times New Roman" w:cs="Times New Roman"/>
          <w:sz w:val="24"/>
          <w:szCs w:val="24"/>
        </w:rPr>
        <w:t xml:space="preserve"> </w:t>
      </w:r>
      <w:r w:rsidRPr="00351DF5">
        <w:rPr>
          <w:rFonts w:ascii="Times New Roman" w:hAnsi="Times New Roman" w:cs="Times New Roman"/>
          <w:i/>
          <w:iCs/>
          <w:sz w:val="24"/>
          <w:szCs w:val="24"/>
        </w:rPr>
        <w:t>Philosophy and the Scientific Image of Man</w:t>
      </w:r>
      <w:r w:rsidRPr="00351DF5">
        <w:rPr>
          <w:rFonts w:ascii="Times New Roman" w:hAnsi="Times New Roman" w:cs="Times New Roman"/>
          <w:sz w:val="24"/>
          <w:szCs w:val="24"/>
        </w:rPr>
        <w:t>.</w:t>
      </w:r>
      <w:r>
        <w:rPr>
          <w:rFonts w:ascii="Times New Roman" w:hAnsi="Times New Roman" w:cs="Times New Roman"/>
          <w:sz w:val="24"/>
          <w:szCs w:val="24"/>
        </w:rPr>
        <w:t xml:space="preserve"> </w:t>
      </w:r>
      <w:r w:rsidRPr="00351DF5">
        <w:rPr>
          <w:rFonts w:ascii="Times New Roman" w:hAnsi="Times New Roman" w:cs="Times New Roman"/>
          <w:sz w:val="24"/>
          <w:szCs w:val="24"/>
        </w:rPr>
        <w:t xml:space="preserve"> </w:t>
      </w:r>
      <w:r w:rsidR="00F42E0F">
        <w:rPr>
          <w:rFonts w:ascii="Times New Roman" w:hAnsi="Times New Roman" w:cs="Times New Roman"/>
          <w:sz w:val="24"/>
          <w:szCs w:val="24"/>
        </w:rPr>
        <w:t>First</w:t>
      </w:r>
      <w:r w:rsidRPr="00351DF5">
        <w:rPr>
          <w:rFonts w:ascii="Times New Roman" w:hAnsi="Times New Roman" w:cs="Times New Roman"/>
          <w:sz w:val="24"/>
          <w:szCs w:val="24"/>
        </w:rPr>
        <w:t xml:space="preserve"> ed</w:t>
      </w:r>
      <w:r>
        <w:rPr>
          <w:rFonts w:ascii="Times New Roman" w:hAnsi="Times New Roman" w:cs="Times New Roman"/>
          <w:sz w:val="24"/>
          <w:szCs w:val="24"/>
        </w:rPr>
        <w:t>ition</w:t>
      </w:r>
      <w:r w:rsidRPr="00351DF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51DF5">
        <w:rPr>
          <w:rFonts w:ascii="Times New Roman" w:hAnsi="Times New Roman" w:cs="Times New Roman"/>
          <w:sz w:val="24"/>
          <w:szCs w:val="24"/>
        </w:rPr>
        <w:t>London: Routledge &amp; Kegan Paul Ltd, p.</w:t>
      </w:r>
      <w:r>
        <w:rPr>
          <w:rFonts w:ascii="Times New Roman" w:hAnsi="Times New Roman" w:cs="Times New Roman"/>
          <w:sz w:val="24"/>
          <w:szCs w:val="24"/>
        </w:rPr>
        <w:t xml:space="preserve"> </w:t>
      </w:r>
      <w:r w:rsidRPr="00351DF5">
        <w:rPr>
          <w:rFonts w:ascii="Times New Roman" w:hAnsi="Times New Roman" w:cs="Times New Roman"/>
          <w:sz w:val="24"/>
          <w:szCs w:val="24"/>
        </w:rPr>
        <w:t>1-40.</w:t>
      </w:r>
      <w:r>
        <w:rPr>
          <w:rFonts w:ascii="Times New Roman" w:hAnsi="Times New Roman" w:cs="Times New Roman"/>
          <w:sz w:val="24"/>
          <w:szCs w:val="24"/>
        </w:rPr>
        <w:t xml:space="preserve">  </w:t>
      </w:r>
    </w:p>
    <w:p w14:paraId="23749CB2" w14:textId="36B056EC" w:rsidR="00786C83" w:rsidRDefault="00786C83" w:rsidP="00316DCE">
      <w:pPr>
        <w:spacing w:after="0" w:line="480" w:lineRule="auto"/>
        <w:ind w:left="720" w:hanging="720"/>
        <w:rPr>
          <w:rFonts w:ascii="Times New Roman" w:hAnsi="Times New Roman" w:cs="Times New Roman"/>
          <w:sz w:val="24"/>
          <w:szCs w:val="24"/>
        </w:rPr>
      </w:pPr>
      <w:r w:rsidRPr="00786C83">
        <w:rPr>
          <w:rFonts w:ascii="Times New Roman" w:hAnsi="Times New Roman" w:cs="Times New Roman"/>
          <w:sz w:val="24"/>
          <w:szCs w:val="24"/>
        </w:rPr>
        <w:t>Shahriari, S. (2017). </w:t>
      </w:r>
      <w:r>
        <w:rPr>
          <w:rFonts w:ascii="Times New Roman" w:hAnsi="Times New Roman" w:cs="Times New Roman"/>
          <w:sz w:val="24"/>
          <w:szCs w:val="24"/>
        </w:rPr>
        <w:t xml:space="preserve"> </w:t>
      </w:r>
      <w:r w:rsidRPr="00786C83">
        <w:rPr>
          <w:rFonts w:ascii="Times New Roman" w:hAnsi="Times New Roman" w:cs="Times New Roman"/>
          <w:i/>
          <w:iCs/>
          <w:sz w:val="24"/>
          <w:szCs w:val="24"/>
        </w:rPr>
        <w:t>Algebra in Action: A Course in Groups, Rings, and Fields</w:t>
      </w:r>
      <w:r w:rsidRPr="00786C8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86C83">
        <w:rPr>
          <w:rFonts w:ascii="Times New Roman" w:hAnsi="Times New Roman" w:cs="Times New Roman"/>
          <w:sz w:val="24"/>
          <w:szCs w:val="24"/>
        </w:rPr>
        <w:t>1st ed</w:t>
      </w:r>
      <w:r>
        <w:rPr>
          <w:rFonts w:ascii="Times New Roman" w:hAnsi="Times New Roman" w:cs="Times New Roman"/>
          <w:sz w:val="24"/>
          <w:szCs w:val="24"/>
        </w:rPr>
        <w:t>ition</w:t>
      </w:r>
      <w:r w:rsidRPr="00786C8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86C83">
        <w:rPr>
          <w:rFonts w:ascii="Times New Roman" w:hAnsi="Times New Roman" w:cs="Times New Roman"/>
          <w:sz w:val="24"/>
          <w:szCs w:val="24"/>
        </w:rPr>
        <w:t>Rhode Island: American Mathematical Society, p.</w:t>
      </w:r>
      <w:r>
        <w:rPr>
          <w:rFonts w:ascii="Times New Roman" w:hAnsi="Times New Roman" w:cs="Times New Roman"/>
          <w:sz w:val="24"/>
          <w:szCs w:val="24"/>
        </w:rPr>
        <w:t xml:space="preserve"> </w:t>
      </w:r>
      <w:r w:rsidRPr="00786C83">
        <w:rPr>
          <w:rFonts w:ascii="Times New Roman" w:hAnsi="Times New Roman" w:cs="Times New Roman"/>
          <w:sz w:val="24"/>
          <w:szCs w:val="24"/>
        </w:rPr>
        <w:t>322.</w:t>
      </w:r>
      <w:r>
        <w:rPr>
          <w:rFonts w:ascii="Times New Roman" w:hAnsi="Times New Roman" w:cs="Times New Roman"/>
          <w:sz w:val="24"/>
          <w:szCs w:val="24"/>
        </w:rPr>
        <w:t xml:space="preserve">  </w:t>
      </w:r>
    </w:p>
    <w:p w14:paraId="1D9E5837" w14:textId="72D20B0D" w:rsidR="00D63CAB" w:rsidRDefault="00D63CAB" w:rsidP="00316DCE">
      <w:pPr>
        <w:spacing w:after="0" w:line="480" w:lineRule="auto"/>
        <w:ind w:left="720" w:hanging="720"/>
        <w:rPr>
          <w:rFonts w:ascii="Times New Roman" w:hAnsi="Times New Roman" w:cs="Times New Roman"/>
          <w:sz w:val="24"/>
          <w:szCs w:val="24"/>
        </w:rPr>
      </w:pPr>
      <w:r w:rsidRPr="00D63CAB">
        <w:rPr>
          <w:rFonts w:ascii="Times New Roman" w:hAnsi="Times New Roman" w:cs="Times New Roman"/>
          <w:sz w:val="24"/>
          <w:szCs w:val="24"/>
        </w:rPr>
        <w:t xml:space="preserve">Watkins, E. (2012). </w:t>
      </w:r>
      <w:r>
        <w:rPr>
          <w:rFonts w:ascii="Times New Roman" w:hAnsi="Times New Roman" w:cs="Times New Roman"/>
          <w:sz w:val="24"/>
          <w:szCs w:val="24"/>
        </w:rPr>
        <w:t xml:space="preserve"> </w:t>
      </w:r>
      <w:r w:rsidRPr="00D63CAB">
        <w:rPr>
          <w:rFonts w:ascii="Times New Roman" w:hAnsi="Times New Roman" w:cs="Times New Roman"/>
          <w:sz w:val="24"/>
          <w:szCs w:val="24"/>
        </w:rPr>
        <w:t>Kant, Sellars, and the Myth of the Given. </w:t>
      </w:r>
      <w:r>
        <w:rPr>
          <w:rFonts w:ascii="Times New Roman" w:hAnsi="Times New Roman" w:cs="Times New Roman"/>
          <w:sz w:val="24"/>
          <w:szCs w:val="24"/>
        </w:rPr>
        <w:t xml:space="preserve"> </w:t>
      </w:r>
      <w:r w:rsidRPr="00D63CAB">
        <w:rPr>
          <w:rFonts w:ascii="Times New Roman" w:hAnsi="Times New Roman" w:cs="Times New Roman"/>
          <w:i/>
          <w:iCs/>
          <w:sz w:val="24"/>
          <w:szCs w:val="24"/>
        </w:rPr>
        <w:t>The Philosophical Forum, Inc</w:t>
      </w:r>
      <w:r w:rsidRPr="00D63CAB">
        <w:rPr>
          <w:rFonts w:ascii="Times New Roman" w:hAnsi="Times New Roman" w:cs="Times New Roman"/>
          <w:sz w:val="24"/>
          <w:szCs w:val="24"/>
        </w:rPr>
        <w:t>, p</w:t>
      </w:r>
      <w:r>
        <w:rPr>
          <w:rFonts w:ascii="Times New Roman" w:hAnsi="Times New Roman" w:cs="Times New Roman"/>
          <w:sz w:val="24"/>
          <w:szCs w:val="24"/>
        </w:rPr>
        <w:t xml:space="preserve">. </w:t>
      </w:r>
      <w:r w:rsidRPr="00D63CAB">
        <w:rPr>
          <w:rFonts w:ascii="Times New Roman" w:hAnsi="Times New Roman" w:cs="Times New Roman"/>
          <w:sz w:val="24"/>
          <w:szCs w:val="24"/>
        </w:rPr>
        <w:t>311-326</w:t>
      </w:r>
      <w:r>
        <w:rPr>
          <w:rFonts w:ascii="Times New Roman" w:hAnsi="Times New Roman" w:cs="Times New Roman"/>
          <w:sz w:val="24"/>
          <w:szCs w:val="24"/>
        </w:rPr>
        <w:t xml:space="preserve">.  </w:t>
      </w:r>
    </w:p>
    <w:p w14:paraId="7EFEE09D" w14:textId="3D85EEFB" w:rsidR="008A23A3" w:rsidRDefault="008A23A3" w:rsidP="00316DCE">
      <w:pPr>
        <w:spacing w:after="0" w:line="480" w:lineRule="auto"/>
        <w:ind w:left="720" w:hanging="720"/>
        <w:rPr>
          <w:ins w:id="12" w:author="Douglas Marshall" w:date="2019-06-18T15:58:00Z"/>
          <w:rFonts w:ascii="Times New Roman" w:hAnsi="Times New Roman" w:cs="Times New Roman"/>
          <w:sz w:val="24"/>
          <w:szCs w:val="24"/>
        </w:rPr>
      </w:pPr>
      <w:r w:rsidRPr="008A23A3">
        <w:rPr>
          <w:rFonts w:ascii="Times New Roman" w:hAnsi="Times New Roman" w:cs="Times New Roman"/>
          <w:sz w:val="24"/>
          <w:szCs w:val="24"/>
        </w:rPr>
        <w:t>Weisstein, E. (2019). </w:t>
      </w:r>
      <w:r>
        <w:rPr>
          <w:rFonts w:ascii="Times New Roman" w:hAnsi="Times New Roman" w:cs="Times New Roman"/>
          <w:sz w:val="24"/>
          <w:szCs w:val="24"/>
        </w:rPr>
        <w:t xml:space="preserve"> </w:t>
      </w:r>
      <w:r w:rsidRPr="008A23A3">
        <w:rPr>
          <w:rFonts w:ascii="Times New Roman" w:hAnsi="Times New Roman" w:cs="Times New Roman"/>
          <w:i/>
          <w:iCs/>
          <w:sz w:val="24"/>
          <w:szCs w:val="24"/>
        </w:rPr>
        <w:t>Goldbach Conjecture</w:t>
      </w:r>
      <w:r w:rsidRPr="008A23A3">
        <w:rPr>
          <w:rFonts w:ascii="Times New Roman" w:hAnsi="Times New Roman" w:cs="Times New Roman"/>
          <w:sz w:val="24"/>
          <w:szCs w:val="24"/>
        </w:rPr>
        <w:t>.</w:t>
      </w:r>
      <w:r>
        <w:rPr>
          <w:rFonts w:ascii="Times New Roman" w:hAnsi="Times New Roman" w:cs="Times New Roman"/>
          <w:sz w:val="24"/>
          <w:szCs w:val="24"/>
        </w:rPr>
        <w:t xml:space="preserve">  </w:t>
      </w:r>
      <w:r w:rsidRPr="008A23A3">
        <w:rPr>
          <w:rFonts w:ascii="Times New Roman" w:hAnsi="Times New Roman" w:cs="Times New Roman"/>
          <w:sz w:val="24"/>
          <w:szCs w:val="24"/>
        </w:rPr>
        <w:t>From MathWorld - A Wolfram Web Resource</w:t>
      </w:r>
      <w:r>
        <w:rPr>
          <w:rFonts w:ascii="Times New Roman" w:hAnsi="Times New Roman" w:cs="Times New Roman"/>
          <w:sz w:val="24"/>
          <w:szCs w:val="24"/>
        </w:rPr>
        <w:t>.  &lt;</w:t>
      </w:r>
      <w:r w:rsidRPr="008A23A3">
        <w:rPr>
          <w:rFonts w:ascii="Times New Roman" w:hAnsi="Times New Roman" w:cs="Times New Roman"/>
          <w:sz w:val="24"/>
          <w:szCs w:val="24"/>
        </w:rPr>
        <w:t>http</w:t>
      </w:r>
      <w:r w:rsidR="000B0034">
        <w:rPr>
          <w:rFonts w:ascii="Times New Roman" w:hAnsi="Times New Roman" w:cs="Times New Roman"/>
          <w:sz w:val="24"/>
          <w:szCs w:val="24"/>
        </w:rPr>
        <w:t>s</w:t>
      </w:r>
      <w:r w:rsidRPr="008A23A3">
        <w:rPr>
          <w:rFonts w:ascii="Times New Roman" w:hAnsi="Times New Roman" w:cs="Times New Roman"/>
          <w:sz w:val="24"/>
          <w:szCs w:val="24"/>
        </w:rPr>
        <w:t>://mathworld.wolfram.com/GoldbachConjecture.html</w:t>
      </w:r>
      <w:r>
        <w:rPr>
          <w:rFonts w:ascii="Times New Roman" w:hAnsi="Times New Roman" w:cs="Times New Roman"/>
          <w:sz w:val="24"/>
          <w:szCs w:val="24"/>
        </w:rPr>
        <w:t>&gt;</w:t>
      </w:r>
    </w:p>
    <w:p w14:paraId="562DF09E" w14:textId="3B74CAA5" w:rsidR="00F6567D" w:rsidRDefault="00F6567D" w:rsidP="00316DCE">
      <w:pPr>
        <w:spacing w:after="0" w:line="480" w:lineRule="auto"/>
        <w:ind w:left="720" w:hanging="720"/>
        <w:rPr>
          <w:ins w:id="13" w:author="Douglas Marshall" w:date="2019-06-18T15:58:00Z"/>
          <w:rFonts w:ascii="Times New Roman" w:hAnsi="Times New Roman" w:cs="Times New Roman"/>
          <w:sz w:val="24"/>
          <w:szCs w:val="24"/>
        </w:rPr>
      </w:pPr>
    </w:p>
    <w:p w14:paraId="0A8EEF57" w14:textId="28809674" w:rsidR="00F6567D" w:rsidRDefault="00F6567D" w:rsidP="00316DCE">
      <w:pPr>
        <w:spacing w:after="0" w:line="480" w:lineRule="auto"/>
        <w:ind w:left="720" w:hanging="720"/>
        <w:rPr>
          <w:ins w:id="14" w:author="Douglas Marshall" w:date="2019-06-18T15:58:00Z"/>
          <w:rFonts w:ascii="Times New Roman" w:hAnsi="Times New Roman" w:cs="Times New Roman"/>
          <w:sz w:val="24"/>
          <w:szCs w:val="24"/>
        </w:rPr>
      </w:pPr>
    </w:p>
    <w:p w14:paraId="68189C4E" w14:textId="13315712" w:rsidR="00F6567D" w:rsidRDefault="00F6567D" w:rsidP="00316DCE">
      <w:pPr>
        <w:spacing w:after="0" w:line="480" w:lineRule="auto"/>
        <w:ind w:left="720" w:hanging="720"/>
        <w:rPr>
          <w:ins w:id="15" w:author="Douglas Marshall" w:date="2019-06-18T15:58:00Z"/>
          <w:rFonts w:ascii="Times New Roman" w:hAnsi="Times New Roman" w:cs="Times New Roman"/>
          <w:sz w:val="24"/>
          <w:szCs w:val="24"/>
        </w:rPr>
      </w:pPr>
    </w:p>
    <w:p w14:paraId="66E6153E" w14:textId="35FE1027" w:rsidR="00F6567D" w:rsidRDefault="00F6567D" w:rsidP="00316DCE">
      <w:pPr>
        <w:spacing w:after="0" w:line="480" w:lineRule="auto"/>
        <w:ind w:left="720" w:hanging="720"/>
        <w:rPr>
          <w:ins w:id="16" w:author="Douglas Marshall" w:date="2019-06-18T16:02:00Z"/>
          <w:rFonts w:ascii="Times New Roman" w:hAnsi="Times New Roman" w:cs="Times New Roman"/>
          <w:sz w:val="24"/>
          <w:szCs w:val="24"/>
        </w:rPr>
      </w:pPr>
      <w:ins w:id="17" w:author="Douglas Marshall" w:date="2019-06-18T15:58:00Z">
        <w:r>
          <w:rPr>
            <w:rFonts w:ascii="Times New Roman" w:hAnsi="Times New Roman" w:cs="Times New Roman"/>
            <w:sz w:val="24"/>
            <w:szCs w:val="24"/>
          </w:rPr>
          <w:lastRenderedPageBreak/>
          <w:t>What th</w:t>
        </w:r>
      </w:ins>
      <w:ins w:id="18" w:author="Douglas Marshall" w:date="2019-06-18T15:59:00Z">
        <w:r>
          <w:rPr>
            <w:rFonts w:ascii="Times New Roman" w:hAnsi="Times New Roman" w:cs="Times New Roman"/>
            <w:sz w:val="24"/>
            <w:szCs w:val="24"/>
          </w:rPr>
          <w:t xml:space="preserve">e paper does well:  the paper discusses some really interesting examples (such as the spanning tree example, and the direct vs indirect versions of the proof of Euclid’s theorem) </w:t>
        </w:r>
      </w:ins>
      <w:ins w:id="19" w:author="Douglas Marshall" w:date="2019-06-18T16:00:00Z">
        <w:r>
          <w:rPr>
            <w:rFonts w:ascii="Times New Roman" w:hAnsi="Times New Roman" w:cs="Times New Roman"/>
            <w:sz w:val="24"/>
            <w:szCs w:val="24"/>
          </w:rPr>
          <w:t xml:space="preserve">and considers both how various accounts of explanation in mathematics might bear on them, but also offers </w:t>
        </w:r>
      </w:ins>
      <w:ins w:id="20" w:author="Douglas Marshall" w:date="2019-06-18T16:06:00Z">
        <w:r w:rsidR="007F48FC">
          <w:rPr>
            <w:rFonts w:ascii="Times New Roman" w:hAnsi="Times New Roman" w:cs="Times New Roman"/>
            <w:sz w:val="24"/>
            <w:szCs w:val="24"/>
          </w:rPr>
          <w:t>its</w:t>
        </w:r>
      </w:ins>
      <w:ins w:id="21" w:author="Douglas Marshall" w:date="2019-06-18T16:00:00Z">
        <w:r>
          <w:rPr>
            <w:rFonts w:ascii="Times New Roman" w:hAnsi="Times New Roman" w:cs="Times New Roman"/>
            <w:sz w:val="24"/>
            <w:szCs w:val="24"/>
          </w:rPr>
          <w:t xml:space="preserve"> own perspective on the examples; </w:t>
        </w:r>
      </w:ins>
      <w:ins w:id="22" w:author="Douglas Marshall" w:date="2019-06-18T16:01:00Z">
        <w:r>
          <w:rPr>
            <w:rFonts w:ascii="Times New Roman" w:hAnsi="Times New Roman" w:cs="Times New Roman"/>
            <w:sz w:val="24"/>
            <w:szCs w:val="24"/>
          </w:rPr>
          <w:t>the paper itself and the reference section give evidence that some good research went into the paper; when the paper makes a particular judg</w:t>
        </w:r>
      </w:ins>
      <w:ins w:id="23" w:author="Douglas Marshall" w:date="2019-06-18T16:02:00Z">
        <w:r>
          <w:rPr>
            <w:rFonts w:ascii="Times New Roman" w:hAnsi="Times New Roman" w:cs="Times New Roman"/>
            <w:sz w:val="24"/>
            <w:szCs w:val="24"/>
          </w:rPr>
          <w:t>ment about the explanatory power of a particular proof, it’s usually fairly clear what that judgment is; at the level of sentence and paragraph, the paper is well written</w:t>
        </w:r>
      </w:ins>
    </w:p>
    <w:p w14:paraId="576CF036" w14:textId="5425BC3A" w:rsidR="00F6567D" w:rsidRDefault="00F6567D" w:rsidP="00316DCE">
      <w:pPr>
        <w:spacing w:after="0" w:line="480" w:lineRule="auto"/>
        <w:ind w:left="720" w:hanging="720"/>
        <w:rPr>
          <w:ins w:id="24" w:author="Douglas Marshall" w:date="2019-06-18T16:05:00Z"/>
          <w:rFonts w:ascii="Times New Roman" w:hAnsi="Times New Roman" w:cs="Times New Roman"/>
          <w:sz w:val="24"/>
          <w:szCs w:val="24"/>
        </w:rPr>
      </w:pPr>
      <w:ins w:id="25" w:author="Douglas Marshall" w:date="2019-06-18T16:02:00Z">
        <w:r>
          <w:rPr>
            <w:rFonts w:ascii="Times New Roman" w:hAnsi="Times New Roman" w:cs="Times New Roman"/>
            <w:sz w:val="24"/>
            <w:szCs w:val="24"/>
          </w:rPr>
          <w:t>Ways to improve the paper: 1.  I’m not convinced that Steiner’s or Kitcher’s views of explanation are being applied correctly, or being described correctly, in some of the examples.  See my comme</w:t>
        </w:r>
      </w:ins>
      <w:ins w:id="26" w:author="Douglas Marshall" w:date="2019-06-18T16:03:00Z">
        <w:r>
          <w:rPr>
            <w:rFonts w:ascii="Times New Roman" w:hAnsi="Times New Roman" w:cs="Times New Roman"/>
            <w:sz w:val="24"/>
            <w:szCs w:val="24"/>
          </w:rPr>
          <w:t xml:space="preserve">nts in the margins for more details.  2.  I don’t think Dawson is really even offering a view of explanation.  3.  I’m not sure what the big upshot of the paper is supposed to be, because I’m not sure what view of explanation </w:t>
        </w:r>
      </w:ins>
      <w:ins w:id="27" w:author="Douglas Marshall" w:date="2019-06-18T16:04:00Z">
        <w:r>
          <w:rPr>
            <w:rFonts w:ascii="Times New Roman" w:hAnsi="Times New Roman" w:cs="Times New Roman"/>
            <w:sz w:val="24"/>
            <w:szCs w:val="24"/>
          </w:rPr>
          <w:t>we end up with at the end.  Relatedly, the paper doesn’t really have a clear thesis or argumentative structure.  It really is more of a discussion of some interesting examples</w:t>
        </w:r>
      </w:ins>
      <w:ins w:id="28" w:author="Douglas Marshall" w:date="2019-06-18T16:06:00Z">
        <w:r w:rsidR="007F48FC">
          <w:rPr>
            <w:rFonts w:ascii="Times New Roman" w:hAnsi="Times New Roman" w:cs="Times New Roman"/>
            <w:sz w:val="24"/>
            <w:szCs w:val="24"/>
          </w:rPr>
          <w:t xml:space="preserve"> (as the title suggests)</w:t>
        </w:r>
      </w:ins>
      <w:ins w:id="29" w:author="Douglas Marshall" w:date="2019-06-18T16:04:00Z">
        <w:r>
          <w:rPr>
            <w:rFonts w:ascii="Times New Roman" w:hAnsi="Times New Roman" w:cs="Times New Roman"/>
            <w:sz w:val="24"/>
            <w:szCs w:val="24"/>
          </w:rPr>
          <w:t xml:space="preserve">.  </w:t>
        </w:r>
        <w:r w:rsidR="00D15695">
          <w:rPr>
            <w:rFonts w:ascii="Times New Roman" w:hAnsi="Times New Roman" w:cs="Times New Roman"/>
            <w:sz w:val="24"/>
            <w:szCs w:val="24"/>
          </w:rPr>
          <w:t xml:space="preserve">4.  My best guess is that </w:t>
        </w:r>
      </w:ins>
      <w:ins w:id="30" w:author="Douglas Marshall" w:date="2019-06-18T16:05:00Z">
        <w:r w:rsidR="00D15695">
          <w:rPr>
            <w:rFonts w:ascii="Times New Roman" w:hAnsi="Times New Roman" w:cs="Times New Roman"/>
            <w:sz w:val="24"/>
            <w:szCs w:val="24"/>
          </w:rPr>
          <w:t>you have constructivist leanings, but it’s not entirely clear how demands for constructivity relate to demands for explanation.  It could have been interesting to separate these two in the discussion and keep track of how they might relate.</w:t>
        </w:r>
      </w:ins>
    </w:p>
    <w:p w14:paraId="0916E005" w14:textId="1DC70C30" w:rsidR="00D15695" w:rsidRDefault="00D15695" w:rsidP="00316DCE">
      <w:pPr>
        <w:spacing w:after="0" w:line="480" w:lineRule="auto"/>
        <w:ind w:left="720" w:hanging="720"/>
        <w:rPr>
          <w:rFonts w:ascii="Times New Roman" w:hAnsi="Times New Roman" w:cs="Times New Roman"/>
          <w:sz w:val="24"/>
          <w:szCs w:val="24"/>
        </w:rPr>
      </w:pPr>
      <w:ins w:id="31" w:author="Douglas Marshall" w:date="2019-06-18T16:05:00Z">
        <w:r>
          <w:rPr>
            <w:rFonts w:ascii="Times New Roman" w:hAnsi="Times New Roman" w:cs="Times New Roman"/>
            <w:sz w:val="24"/>
            <w:szCs w:val="24"/>
          </w:rPr>
          <w:t>Grade:  B</w:t>
        </w:r>
      </w:ins>
      <w:ins w:id="32" w:author="Douglas Marshall" w:date="2019-06-18T18:38:00Z">
        <w:r w:rsidR="00876E1E">
          <w:rPr>
            <w:rFonts w:ascii="Times New Roman" w:hAnsi="Times New Roman" w:cs="Times New Roman"/>
            <w:sz w:val="24"/>
            <w:szCs w:val="24"/>
          </w:rPr>
          <w:t>/B+</w:t>
        </w:r>
      </w:ins>
      <w:bookmarkStart w:id="33" w:name="_GoBack"/>
      <w:bookmarkEnd w:id="33"/>
      <w:ins w:id="34" w:author="Douglas Marshall" w:date="2019-06-18T16:05:00Z">
        <w:r>
          <w:rPr>
            <w:rFonts w:ascii="Times New Roman" w:hAnsi="Times New Roman" w:cs="Times New Roman"/>
            <w:sz w:val="24"/>
            <w:szCs w:val="24"/>
          </w:rPr>
          <w:t>.  Good work!</w:t>
        </w:r>
      </w:ins>
    </w:p>
    <w:p w14:paraId="2CBBF0E0" w14:textId="77777777" w:rsidR="00D63CAB" w:rsidRPr="00316DCE" w:rsidRDefault="00D63CAB" w:rsidP="008A23A3">
      <w:pPr>
        <w:spacing w:after="0" w:line="480" w:lineRule="auto"/>
        <w:rPr>
          <w:rFonts w:ascii="Times New Roman" w:hAnsi="Times New Roman" w:cs="Times New Roman"/>
          <w:sz w:val="24"/>
          <w:szCs w:val="24"/>
        </w:rPr>
      </w:pPr>
    </w:p>
    <w:sectPr w:rsidR="00D63CAB" w:rsidRPr="00316DC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Douglas Marshall" w:date="2019-06-18T15:36:00Z" w:initials="DM">
    <w:p w14:paraId="4C264189" w14:textId="0F3E223E" w:rsidR="00F6158A" w:rsidRDefault="00F6158A">
      <w:pPr>
        <w:pStyle w:val="CommentText"/>
      </w:pPr>
      <w:r>
        <w:rPr>
          <w:rStyle w:val="CommentReference"/>
        </w:rPr>
        <w:annotationRef/>
      </w:r>
      <w:r>
        <w:t>So far as I am aware, there is no computer proof of the Goldbach Conjecture.  There has just been a bunch of checking of cases up to very large even numbers.</w:t>
      </w:r>
    </w:p>
  </w:comment>
  <w:comment w:id="7" w:author="Douglas Marshall" w:date="2019-06-18T15:41:00Z" w:initials="DM">
    <w:p w14:paraId="5DB45467" w14:textId="2615780F" w:rsidR="00F6158A" w:rsidRDefault="00F6158A">
      <w:pPr>
        <w:pStyle w:val="CommentText"/>
      </w:pPr>
      <w:r>
        <w:rPr>
          <w:rStyle w:val="CommentReference"/>
        </w:rPr>
        <w:annotationRef/>
      </w:r>
      <w:r>
        <w:t xml:space="preserve">I don’t think this is Kitcher’s view since, among other things, Kitcher does not envision that there will be such things as hidden lemmas.  Kitcher’s view is that a proof is explanatory iff it’s part of the explanatory store over the total set of beliefs, which holds iff its part of a systematization that best unifies those beliefs.  </w:t>
      </w:r>
    </w:p>
  </w:comment>
  <w:comment w:id="8" w:author="Douglas Marshall" w:date="2019-06-18T15:47:00Z" w:initials="DM">
    <w:p w14:paraId="51B4FE5D" w14:textId="41BF6B64" w:rsidR="00F34578" w:rsidRDefault="00F34578">
      <w:pPr>
        <w:pStyle w:val="CommentText"/>
      </w:pPr>
      <w:r>
        <w:rPr>
          <w:rStyle w:val="CommentReference"/>
        </w:rPr>
        <w:annotationRef/>
      </w:r>
      <w:r>
        <w:t>How is proof by contradiction relevant here?  The proof by induction isn’t a proof by contradiction.</w:t>
      </w:r>
    </w:p>
  </w:comment>
  <w:comment w:id="9" w:author="Douglas Marshall" w:date="2019-06-18T15:49:00Z" w:initials="DM">
    <w:p w14:paraId="6787BC0F" w14:textId="0E15E02E" w:rsidR="00F34578" w:rsidRDefault="00F34578">
      <w:pPr>
        <w:pStyle w:val="CommentText"/>
      </w:pPr>
      <w:r>
        <w:rPr>
          <w:rStyle w:val="CommentReference"/>
        </w:rPr>
        <w:annotationRef/>
      </w:r>
      <w:r>
        <w:t>This seems to fit with a view of explanation according to which to explain a theorem is to show how it follows as directly as possible from the relevant definitions.  But that’s different from a view of explanation as depending on the generalizability of the argument.  Arguments may be generalizable even if they don’t remain at all close to the definitions in the corresponding branch of math.</w:t>
      </w:r>
    </w:p>
  </w:comment>
  <w:comment w:id="10" w:author="Douglas Marshall" w:date="2019-06-18T15:51:00Z" w:initials="DM">
    <w:p w14:paraId="7845F722" w14:textId="03C14233" w:rsidR="00F34578" w:rsidRPr="00F34578" w:rsidRDefault="00F34578">
      <w:pPr>
        <w:pStyle w:val="CommentText"/>
      </w:pPr>
      <w:r>
        <w:rPr>
          <w:rStyle w:val="CommentReference"/>
        </w:rPr>
        <w:annotationRef/>
      </w:r>
      <w:r>
        <w:t xml:space="preserve">I don’t think that’s right.  The key fact is that E has a prime factor not in the set of primes used to generate E.  E </w:t>
      </w:r>
      <w:r>
        <w:rPr>
          <w:i/>
          <w:iCs/>
        </w:rPr>
        <w:t>might</w:t>
      </w:r>
      <w:r>
        <w:t xml:space="preserve"> be prime, but it </w:t>
      </w:r>
      <w:r>
        <w:rPr>
          <w:i/>
          <w:iCs/>
        </w:rPr>
        <w:t>will</w:t>
      </w:r>
      <w:r>
        <w:t xml:space="preserve"> have a prime factor even if it’s not prime.</w:t>
      </w:r>
    </w:p>
  </w:comment>
  <w:comment w:id="11" w:author="Douglas Marshall" w:date="2019-06-18T15:53:00Z" w:initials="DM">
    <w:p w14:paraId="347B70CE" w14:textId="5F50AE7B" w:rsidR="0065108A" w:rsidRDefault="0065108A">
      <w:pPr>
        <w:pStyle w:val="CommentText"/>
      </w:pPr>
      <w:r>
        <w:rPr>
          <w:rStyle w:val="CommentReference"/>
        </w:rPr>
        <w:annotationRef/>
      </w:r>
      <w:r>
        <w:t>I think lots of people would agree with you here.  But there’s an interesting conclusion some people would want to draw:  that some indirect proofs may count as explanatory, among other reasons, because it’s extremely easy to convert them into direct proofs.  The case of Euclid’s theorem is a good example of such a proof.  This contrasts with other indirect proofs (aka proofs by contradiction) that may not be easily converted into a direct proof.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264189" w15:done="0"/>
  <w15:commentEx w15:paraId="5DB45467" w15:done="0"/>
  <w15:commentEx w15:paraId="51B4FE5D" w15:done="0"/>
  <w15:commentEx w15:paraId="6787BC0F" w15:done="0"/>
  <w15:commentEx w15:paraId="7845F722" w15:done="0"/>
  <w15:commentEx w15:paraId="347B70C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264189" w16cid:durableId="20B38363"/>
  <w16cid:commentId w16cid:paraId="5DB45467" w16cid:durableId="20B384AF"/>
  <w16cid:commentId w16cid:paraId="51B4FE5D" w16cid:durableId="20B38605"/>
  <w16cid:commentId w16cid:paraId="6787BC0F" w16cid:durableId="20B3868C"/>
  <w16cid:commentId w16cid:paraId="7845F722" w16cid:durableId="20B38713"/>
  <w16cid:commentId w16cid:paraId="347B70CE" w16cid:durableId="20B387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7EF3AF" w14:textId="77777777" w:rsidR="00822998" w:rsidRDefault="00822998" w:rsidP="00C2797F">
      <w:pPr>
        <w:spacing w:after="0" w:line="240" w:lineRule="auto"/>
      </w:pPr>
      <w:r>
        <w:separator/>
      </w:r>
    </w:p>
  </w:endnote>
  <w:endnote w:type="continuationSeparator" w:id="0">
    <w:p w14:paraId="14439F16" w14:textId="77777777" w:rsidR="00822998" w:rsidRDefault="00822998" w:rsidP="00C2797F">
      <w:pPr>
        <w:spacing w:after="0" w:line="240" w:lineRule="auto"/>
      </w:pPr>
      <w:r>
        <w:continuationSeparator/>
      </w:r>
    </w:p>
  </w:endnote>
  <w:endnote w:type="continuationNotice" w:id="1">
    <w:p w14:paraId="47B8F674" w14:textId="77777777" w:rsidR="00822998" w:rsidRDefault="008229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DD5F2" w14:textId="77777777" w:rsidR="00822998" w:rsidRDefault="00822998" w:rsidP="00C2797F">
      <w:pPr>
        <w:spacing w:after="0" w:line="240" w:lineRule="auto"/>
      </w:pPr>
      <w:r>
        <w:separator/>
      </w:r>
    </w:p>
  </w:footnote>
  <w:footnote w:type="continuationSeparator" w:id="0">
    <w:p w14:paraId="7F97B6A6" w14:textId="77777777" w:rsidR="00822998" w:rsidRDefault="00822998" w:rsidP="00C2797F">
      <w:pPr>
        <w:spacing w:after="0" w:line="240" w:lineRule="auto"/>
      </w:pPr>
      <w:r>
        <w:continuationSeparator/>
      </w:r>
    </w:p>
  </w:footnote>
  <w:footnote w:type="continuationNotice" w:id="1">
    <w:p w14:paraId="0DBBD44A" w14:textId="77777777" w:rsidR="00822998" w:rsidRDefault="00822998">
      <w:pPr>
        <w:spacing w:after="0" w:line="240" w:lineRule="auto"/>
      </w:pPr>
    </w:p>
  </w:footnote>
  <w:footnote w:id="2">
    <w:p w14:paraId="7473BFD8" w14:textId="42450A7A" w:rsidR="00C2797F" w:rsidRDefault="00C2797F">
      <w:pPr>
        <w:pStyle w:val="FootnoteText"/>
      </w:pPr>
      <w:r>
        <w:rPr>
          <w:rStyle w:val="FootnoteReference"/>
        </w:rPr>
        <w:footnoteRef/>
      </w:r>
      <w:r>
        <w:t xml:space="preserve"> </w:t>
      </w:r>
      <w:r w:rsidR="007B4BBC" w:rsidRPr="008A23A3">
        <w:rPr>
          <w:rFonts w:ascii="Times New Roman" w:hAnsi="Times New Roman" w:cs="Times New Roman"/>
          <w:sz w:val="24"/>
          <w:szCs w:val="24"/>
        </w:rPr>
        <w:t>Weisstei</w:t>
      </w:r>
      <w:r w:rsidR="007B4BBC">
        <w:rPr>
          <w:rFonts w:ascii="Times New Roman" w:hAnsi="Times New Roman" w:cs="Times New Roman"/>
          <w:sz w:val="24"/>
          <w:szCs w:val="24"/>
        </w:rPr>
        <w:t xml:space="preserve">n, Goldbach Conjecture.  MathWorld.  </w:t>
      </w:r>
    </w:p>
  </w:footnote>
  <w:footnote w:id="3">
    <w:p w14:paraId="627F2A7B" w14:textId="483572E6" w:rsidR="008413E8" w:rsidRDefault="008413E8">
      <w:pPr>
        <w:pStyle w:val="FootnoteText"/>
      </w:pPr>
      <w:r>
        <w:rPr>
          <w:rStyle w:val="FootnoteReference"/>
        </w:rPr>
        <w:footnoteRef/>
      </w:r>
      <w:r>
        <w:t xml:space="preserve"> Lakatos,</w:t>
      </w:r>
      <w:r w:rsidR="004F42CD">
        <w:t xml:space="preserve"> </w:t>
      </w:r>
      <w:r w:rsidR="004F42CD">
        <w:rPr>
          <w:i/>
          <w:iCs/>
        </w:rPr>
        <w:t>Proofs and Refutations,</w:t>
      </w:r>
      <w:r>
        <w:t xml:space="preserve"> p. 17</w:t>
      </w:r>
    </w:p>
  </w:footnote>
  <w:footnote w:id="4">
    <w:p w14:paraId="510B5580" w14:textId="6B04F64B" w:rsidR="0099729D" w:rsidRDefault="0099729D">
      <w:pPr>
        <w:pStyle w:val="FootnoteText"/>
      </w:pPr>
      <w:r>
        <w:rPr>
          <w:rStyle w:val="FootnoteReference"/>
        </w:rPr>
        <w:footnoteRef/>
      </w:r>
      <w:r>
        <w:t xml:space="preserve"> </w:t>
      </w:r>
      <w:r w:rsidR="004F42CD">
        <w:t>Ibid.</w:t>
      </w:r>
      <w:r>
        <w:t xml:space="preserve">, p. 91  </w:t>
      </w:r>
    </w:p>
  </w:footnote>
  <w:footnote w:id="5">
    <w:p w14:paraId="144F301F" w14:textId="77D1AD0B" w:rsidR="00AA513C" w:rsidRDefault="00AA513C">
      <w:pPr>
        <w:pStyle w:val="FootnoteText"/>
      </w:pPr>
      <w:r>
        <w:rPr>
          <w:rStyle w:val="FootnoteReference"/>
        </w:rPr>
        <w:footnoteRef/>
      </w:r>
      <w:r>
        <w:t xml:space="preserve"> Lakatos, p. 102</w:t>
      </w:r>
    </w:p>
  </w:footnote>
  <w:footnote w:id="6">
    <w:p w14:paraId="733F8988" w14:textId="5F7C8CE1" w:rsidR="00163038" w:rsidRDefault="00163038">
      <w:pPr>
        <w:pStyle w:val="FootnoteText"/>
      </w:pPr>
      <w:r>
        <w:rPr>
          <w:rStyle w:val="FootnoteReference"/>
        </w:rPr>
        <w:footnoteRef/>
      </w:r>
      <w:r>
        <w:t xml:space="preserve"> </w:t>
      </w:r>
      <w:r w:rsidR="00A85302">
        <w:t>Ernest,</w:t>
      </w:r>
      <w:r w:rsidR="004F42CD">
        <w:t xml:space="preserve"> </w:t>
      </w:r>
      <w:r w:rsidR="004F42CD">
        <w:rPr>
          <w:i/>
          <w:iCs/>
        </w:rPr>
        <w:t>The Philosophy of Mathematics Education Today,</w:t>
      </w:r>
      <w:r w:rsidR="00A85302">
        <w:t xml:space="preserve"> p. 85</w:t>
      </w:r>
    </w:p>
  </w:footnote>
  <w:footnote w:id="7">
    <w:p w14:paraId="52E7785E" w14:textId="79D7B344" w:rsidR="00596519" w:rsidRDefault="00596519">
      <w:pPr>
        <w:pStyle w:val="FootnoteText"/>
      </w:pPr>
      <w:r>
        <w:rPr>
          <w:rStyle w:val="FootnoteReference"/>
        </w:rPr>
        <w:footnoteRef/>
      </w:r>
      <w:r>
        <w:t xml:space="preserve"> </w:t>
      </w:r>
      <w:r w:rsidR="004F42CD">
        <w:t>Ibid.</w:t>
      </w:r>
      <w:r>
        <w:t>, p. 85</w:t>
      </w:r>
    </w:p>
  </w:footnote>
  <w:footnote w:id="8">
    <w:p w14:paraId="34AEB88E" w14:textId="286AA74C" w:rsidR="005063F1" w:rsidRDefault="005063F1">
      <w:pPr>
        <w:pStyle w:val="FootnoteText"/>
      </w:pPr>
      <w:r>
        <w:rPr>
          <w:rStyle w:val="FootnoteReference"/>
        </w:rPr>
        <w:footnoteRef/>
      </w:r>
      <w:r>
        <w:t xml:space="preserve"> </w:t>
      </w:r>
      <w:r w:rsidR="004F42CD">
        <w:t>Ibid.</w:t>
      </w:r>
      <w:r>
        <w:t>, p. 88</w:t>
      </w:r>
    </w:p>
  </w:footnote>
  <w:footnote w:id="9">
    <w:p w14:paraId="5D3B4403" w14:textId="7E046413" w:rsidR="0015251B" w:rsidRDefault="0015251B">
      <w:pPr>
        <w:pStyle w:val="FootnoteText"/>
      </w:pPr>
      <w:r>
        <w:rPr>
          <w:rStyle w:val="FootnoteReference"/>
        </w:rPr>
        <w:footnoteRef/>
      </w:r>
      <w:r>
        <w:t xml:space="preserve"> Sellars, </w:t>
      </w:r>
      <w:r w:rsidR="00760FAC">
        <w:rPr>
          <w:i/>
          <w:iCs/>
        </w:rPr>
        <w:t xml:space="preserve">Philosophy and the Scientific Image of Man, </w:t>
      </w:r>
      <w:r>
        <w:t>p. 2</w:t>
      </w:r>
    </w:p>
  </w:footnote>
  <w:footnote w:id="10">
    <w:p w14:paraId="3AD3AC44" w14:textId="13678B2A" w:rsidR="00043B19" w:rsidRDefault="00043B19">
      <w:pPr>
        <w:pStyle w:val="FootnoteText"/>
      </w:pPr>
      <w:r>
        <w:rPr>
          <w:rStyle w:val="FootnoteReference"/>
        </w:rPr>
        <w:footnoteRef/>
      </w:r>
      <w:r>
        <w:t xml:space="preserve"> Watkins</w:t>
      </w:r>
      <w:r w:rsidR="00760FAC">
        <w:t xml:space="preserve">, </w:t>
      </w:r>
      <w:r w:rsidR="00760FAC">
        <w:rPr>
          <w:i/>
          <w:iCs/>
        </w:rPr>
        <w:t>Kant, Sellars, and the Myth of the Given,</w:t>
      </w:r>
      <w:r>
        <w:t xml:space="preserve"> p. 320</w:t>
      </w:r>
    </w:p>
  </w:footnote>
  <w:footnote w:id="11">
    <w:p w14:paraId="77A699A6" w14:textId="1FC0CD7B" w:rsidR="009B7A5F" w:rsidRDefault="009B7A5F">
      <w:pPr>
        <w:pStyle w:val="FootnoteText"/>
      </w:pPr>
      <w:r>
        <w:rPr>
          <w:rStyle w:val="FootnoteReference"/>
        </w:rPr>
        <w:footnoteRef/>
      </w:r>
      <w:r>
        <w:t xml:space="preserve"> </w:t>
      </w:r>
      <w:r w:rsidR="00760FAC">
        <w:t>Ibid.</w:t>
      </w:r>
      <w:r>
        <w:t>, p. 323</w:t>
      </w:r>
    </w:p>
  </w:footnote>
  <w:footnote w:id="12">
    <w:p w14:paraId="293CAB5C" w14:textId="06446974" w:rsidR="007874C6" w:rsidRDefault="007874C6">
      <w:pPr>
        <w:pStyle w:val="FootnoteText"/>
      </w:pPr>
      <w:r>
        <w:rPr>
          <w:rStyle w:val="FootnoteReference"/>
        </w:rPr>
        <w:footnoteRef/>
      </w:r>
      <w:r>
        <w:t xml:space="preserve"> The two proofs I describe are from Cariani</w:t>
      </w:r>
      <w:r w:rsidR="00760FAC">
        <w:t xml:space="preserve">’s </w:t>
      </w:r>
      <w:r w:rsidR="00ED6717">
        <w:rPr>
          <w:i/>
          <w:iCs/>
        </w:rPr>
        <w:t>Mathematical Induction and Explanatory Value in Mathematics,</w:t>
      </w:r>
      <w:r>
        <w:t xml:space="preserve"> p. 9-10</w:t>
      </w:r>
    </w:p>
  </w:footnote>
  <w:footnote w:id="13">
    <w:p w14:paraId="18AEC833" w14:textId="34545945" w:rsidR="00A94416" w:rsidRDefault="00A94416">
      <w:pPr>
        <w:pStyle w:val="FootnoteText"/>
      </w:pPr>
      <w:r>
        <w:rPr>
          <w:rStyle w:val="FootnoteReference"/>
        </w:rPr>
        <w:footnoteRef/>
      </w:r>
      <w:r>
        <w:t xml:space="preserve"> Shahriari,</w:t>
      </w:r>
      <w:r w:rsidR="002870D0">
        <w:t xml:space="preserve"> </w:t>
      </w:r>
      <w:r w:rsidR="002870D0">
        <w:rPr>
          <w:i/>
          <w:iCs/>
        </w:rPr>
        <w:t>Algebra in Action: A Course in Groups, Rings, and Fields,</w:t>
      </w:r>
      <w:r>
        <w:t xml:space="preserve"> Exercise 15.2.3</w:t>
      </w:r>
      <w:r w:rsidR="005A06ED">
        <w:t xml:space="preserve"> (c)</w:t>
      </w:r>
      <w:r w:rsidR="00254DF4">
        <w:t>, p. 322</w:t>
      </w:r>
    </w:p>
  </w:footnote>
  <w:footnote w:id="14">
    <w:p w14:paraId="44E28867" w14:textId="415CEFBE" w:rsidR="001C56D5" w:rsidRDefault="001C56D5">
      <w:pPr>
        <w:pStyle w:val="FootnoteText"/>
      </w:pPr>
      <w:r>
        <w:rPr>
          <w:rStyle w:val="FootnoteReference"/>
        </w:rPr>
        <w:footnoteRef/>
      </w:r>
      <w:r>
        <w:t xml:space="preserve"> Resnik</w:t>
      </w:r>
      <w:r w:rsidR="004B11C1">
        <w:t xml:space="preserve">, </w:t>
      </w:r>
      <w:r w:rsidR="004B11C1">
        <w:rPr>
          <w:i/>
          <w:iCs/>
        </w:rPr>
        <w:t>Proof as a Source of Trut</w:t>
      </w:r>
      <w:r w:rsidR="0034597E">
        <w:rPr>
          <w:i/>
          <w:iCs/>
        </w:rPr>
        <w:t>h,</w:t>
      </w:r>
      <w:r>
        <w:t xml:space="preserve"> p. 15</w:t>
      </w:r>
    </w:p>
  </w:footnote>
  <w:footnote w:id="15">
    <w:p w14:paraId="273B408F" w14:textId="225FA73D" w:rsidR="005A09BE" w:rsidRDefault="005A09BE">
      <w:pPr>
        <w:pStyle w:val="FootnoteText"/>
      </w:pPr>
      <w:r>
        <w:rPr>
          <w:rStyle w:val="FootnoteReference"/>
        </w:rPr>
        <w:footnoteRef/>
      </w:r>
      <w:r>
        <w:t xml:space="preserve"> </w:t>
      </w:r>
      <w:r w:rsidR="0034597E">
        <w:t>Ibid.</w:t>
      </w:r>
      <w:r>
        <w:t>, p. 15</w:t>
      </w:r>
    </w:p>
  </w:footnote>
  <w:footnote w:id="16">
    <w:p w14:paraId="574E0C50" w14:textId="1EDFFB00" w:rsidR="008F3E6D" w:rsidRDefault="008F3E6D">
      <w:pPr>
        <w:pStyle w:val="FootnoteText"/>
      </w:pPr>
      <w:r>
        <w:rPr>
          <w:rStyle w:val="FootnoteReference"/>
        </w:rPr>
        <w:footnoteRef/>
      </w:r>
      <w:r>
        <w:t xml:space="preserve"> </w:t>
      </w:r>
      <w:r w:rsidR="0034597E">
        <w:t>Ibid.</w:t>
      </w:r>
      <w:r>
        <w:t>, p. 14</w:t>
      </w:r>
    </w:p>
  </w:footnote>
  <w:footnote w:id="17">
    <w:p w14:paraId="2753099C" w14:textId="316F0110" w:rsidR="008E4E75" w:rsidRDefault="008E4E75">
      <w:pPr>
        <w:pStyle w:val="FootnoteText"/>
      </w:pPr>
      <w:r>
        <w:rPr>
          <w:rStyle w:val="FootnoteReference"/>
        </w:rPr>
        <w:footnoteRef/>
      </w:r>
      <w:r>
        <w:t xml:space="preserve"> Kuhn, </w:t>
      </w:r>
      <w:r w:rsidR="0034597E">
        <w:rPr>
          <w:i/>
          <w:iCs/>
        </w:rPr>
        <w:t xml:space="preserve">The Nature and Necessity of Scientific Revolutions, </w:t>
      </w:r>
      <w:r>
        <w:t xml:space="preserve">p. </w:t>
      </w:r>
      <w:r w:rsidR="00871D97">
        <w:t>89</w:t>
      </w:r>
    </w:p>
  </w:footnote>
  <w:footnote w:id="18">
    <w:p w14:paraId="49A25C68" w14:textId="76A05A5E" w:rsidR="00126558" w:rsidRDefault="00126558">
      <w:pPr>
        <w:pStyle w:val="FootnoteText"/>
      </w:pPr>
      <w:r>
        <w:rPr>
          <w:rStyle w:val="FootnoteReference"/>
        </w:rPr>
        <w:footnoteRef/>
      </w:r>
      <w:r>
        <w:t xml:space="preserve"> Aristotle, </w:t>
      </w:r>
      <w:r w:rsidR="0034597E">
        <w:rPr>
          <w:i/>
          <w:iCs/>
        </w:rPr>
        <w:t xml:space="preserve">Posterior Analytics, </w:t>
      </w:r>
      <w:r>
        <w:t>p. 13</w:t>
      </w:r>
    </w:p>
  </w:footnote>
  <w:footnote w:id="19">
    <w:p w14:paraId="7DECF65B" w14:textId="650E3098" w:rsidR="0093620A" w:rsidRDefault="0093620A">
      <w:pPr>
        <w:pStyle w:val="FootnoteText"/>
      </w:pPr>
      <w:r>
        <w:rPr>
          <w:rStyle w:val="FootnoteReference"/>
        </w:rPr>
        <w:footnoteRef/>
      </w:r>
      <w:r>
        <w:t xml:space="preserve"> Popper</w:t>
      </w:r>
      <w:r w:rsidR="00771516">
        <w:t xml:space="preserve">, </w:t>
      </w:r>
      <w:r w:rsidR="00771516">
        <w:rPr>
          <w:i/>
          <w:iCs/>
        </w:rPr>
        <w:t>The Logic of Scientific Discovery,</w:t>
      </w:r>
      <w:r>
        <w:t xml:space="preserve"> p. 452</w:t>
      </w:r>
    </w:p>
  </w:footnote>
  <w:footnote w:id="20">
    <w:p w14:paraId="762268A6" w14:textId="207FC68E" w:rsidR="00003A2B" w:rsidRDefault="00003A2B">
      <w:pPr>
        <w:pStyle w:val="FootnoteText"/>
      </w:pPr>
      <w:r>
        <w:rPr>
          <w:rStyle w:val="FootnoteReference"/>
        </w:rPr>
        <w:footnoteRef/>
      </w:r>
      <w:r>
        <w:t xml:space="preserve"> </w:t>
      </w:r>
      <w:r w:rsidR="00771516">
        <w:t>Ibid.</w:t>
      </w:r>
      <w:r>
        <w:t>, p. 40</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uglas Marshall">
    <w15:presenceInfo w15:providerId="Windows Live" w15:userId="253bb4ce12f4ba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697"/>
    <w:rsid w:val="00002358"/>
    <w:rsid w:val="00003A2B"/>
    <w:rsid w:val="00004018"/>
    <w:rsid w:val="000138D4"/>
    <w:rsid w:val="00015AB2"/>
    <w:rsid w:val="0001608A"/>
    <w:rsid w:val="000203F6"/>
    <w:rsid w:val="00024479"/>
    <w:rsid w:val="000314CA"/>
    <w:rsid w:val="0003437C"/>
    <w:rsid w:val="00043B19"/>
    <w:rsid w:val="000510CD"/>
    <w:rsid w:val="0005394D"/>
    <w:rsid w:val="00057E0B"/>
    <w:rsid w:val="00061D35"/>
    <w:rsid w:val="000679CC"/>
    <w:rsid w:val="00091918"/>
    <w:rsid w:val="00093283"/>
    <w:rsid w:val="000971DD"/>
    <w:rsid w:val="000A113B"/>
    <w:rsid w:val="000B0034"/>
    <w:rsid w:val="000D73E1"/>
    <w:rsid w:val="000F24B5"/>
    <w:rsid w:val="001050AB"/>
    <w:rsid w:val="00106B58"/>
    <w:rsid w:val="0012151E"/>
    <w:rsid w:val="00126558"/>
    <w:rsid w:val="00126826"/>
    <w:rsid w:val="00141DAA"/>
    <w:rsid w:val="00141E81"/>
    <w:rsid w:val="0015251B"/>
    <w:rsid w:val="001537EB"/>
    <w:rsid w:val="00154A43"/>
    <w:rsid w:val="00157891"/>
    <w:rsid w:val="00160435"/>
    <w:rsid w:val="00162BD0"/>
    <w:rsid w:val="00163038"/>
    <w:rsid w:val="00165194"/>
    <w:rsid w:val="00165862"/>
    <w:rsid w:val="00173D3A"/>
    <w:rsid w:val="0018061D"/>
    <w:rsid w:val="00185CAD"/>
    <w:rsid w:val="0019255C"/>
    <w:rsid w:val="0019358C"/>
    <w:rsid w:val="001964C6"/>
    <w:rsid w:val="001A1506"/>
    <w:rsid w:val="001B1B54"/>
    <w:rsid w:val="001B549B"/>
    <w:rsid w:val="001C56D5"/>
    <w:rsid w:val="001E5A04"/>
    <w:rsid w:val="001E6C6C"/>
    <w:rsid w:val="001F38FA"/>
    <w:rsid w:val="00202BA2"/>
    <w:rsid w:val="002177D2"/>
    <w:rsid w:val="00223A50"/>
    <w:rsid w:val="002429EC"/>
    <w:rsid w:val="0024478C"/>
    <w:rsid w:val="00253499"/>
    <w:rsid w:val="00254DF4"/>
    <w:rsid w:val="00261880"/>
    <w:rsid w:val="002801DD"/>
    <w:rsid w:val="002870D0"/>
    <w:rsid w:val="002A374C"/>
    <w:rsid w:val="002A52D8"/>
    <w:rsid w:val="002A5CA8"/>
    <w:rsid w:val="002B5B66"/>
    <w:rsid w:val="002D5668"/>
    <w:rsid w:val="002D6E44"/>
    <w:rsid w:val="002D7604"/>
    <w:rsid w:val="002F50C2"/>
    <w:rsid w:val="003014C0"/>
    <w:rsid w:val="0031289F"/>
    <w:rsid w:val="00316DCE"/>
    <w:rsid w:val="00334FB6"/>
    <w:rsid w:val="003373A5"/>
    <w:rsid w:val="0034597E"/>
    <w:rsid w:val="00351DF5"/>
    <w:rsid w:val="00357693"/>
    <w:rsid w:val="003629BA"/>
    <w:rsid w:val="00365A4E"/>
    <w:rsid w:val="003846D3"/>
    <w:rsid w:val="003A71F0"/>
    <w:rsid w:val="003B1A64"/>
    <w:rsid w:val="003D6FFD"/>
    <w:rsid w:val="003F1348"/>
    <w:rsid w:val="00404705"/>
    <w:rsid w:val="00414193"/>
    <w:rsid w:val="004219B2"/>
    <w:rsid w:val="004303F5"/>
    <w:rsid w:val="004432F9"/>
    <w:rsid w:val="00445A1B"/>
    <w:rsid w:val="00460977"/>
    <w:rsid w:val="0048086D"/>
    <w:rsid w:val="00493D61"/>
    <w:rsid w:val="004A7B3F"/>
    <w:rsid w:val="004B11C1"/>
    <w:rsid w:val="004C106A"/>
    <w:rsid w:val="004D475C"/>
    <w:rsid w:val="004E08B5"/>
    <w:rsid w:val="004E17CD"/>
    <w:rsid w:val="004E5091"/>
    <w:rsid w:val="004F0135"/>
    <w:rsid w:val="004F42CD"/>
    <w:rsid w:val="0050259C"/>
    <w:rsid w:val="005063F1"/>
    <w:rsid w:val="00514817"/>
    <w:rsid w:val="00517099"/>
    <w:rsid w:val="00551A44"/>
    <w:rsid w:val="00554FF7"/>
    <w:rsid w:val="005562D9"/>
    <w:rsid w:val="00560978"/>
    <w:rsid w:val="00561549"/>
    <w:rsid w:val="00566105"/>
    <w:rsid w:val="00596519"/>
    <w:rsid w:val="00596C6C"/>
    <w:rsid w:val="005A06ED"/>
    <w:rsid w:val="005A09BE"/>
    <w:rsid w:val="005C0AB4"/>
    <w:rsid w:val="005D0B7B"/>
    <w:rsid w:val="005D39E2"/>
    <w:rsid w:val="005F79EB"/>
    <w:rsid w:val="00605D1A"/>
    <w:rsid w:val="00611878"/>
    <w:rsid w:val="006370E7"/>
    <w:rsid w:val="006462B2"/>
    <w:rsid w:val="0064712B"/>
    <w:rsid w:val="0065108A"/>
    <w:rsid w:val="00662980"/>
    <w:rsid w:val="00683780"/>
    <w:rsid w:val="006B31F5"/>
    <w:rsid w:val="006B66A8"/>
    <w:rsid w:val="006D3D4E"/>
    <w:rsid w:val="006E0EC5"/>
    <w:rsid w:val="006E61FE"/>
    <w:rsid w:val="006F7D13"/>
    <w:rsid w:val="007261F1"/>
    <w:rsid w:val="00730B93"/>
    <w:rsid w:val="007349A2"/>
    <w:rsid w:val="00736EDF"/>
    <w:rsid w:val="00737442"/>
    <w:rsid w:val="00743AAD"/>
    <w:rsid w:val="00753760"/>
    <w:rsid w:val="00757B19"/>
    <w:rsid w:val="00760FAC"/>
    <w:rsid w:val="00763786"/>
    <w:rsid w:val="007672FA"/>
    <w:rsid w:val="00771516"/>
    <w:rsid w:val="00776497"/>
    <w:rsid w:val="00777CD5"/>
    <w:rsid w:val="00782817"/>
    <w:rsid w:val="00786C83"/>
    <w:rsid w:val="007874C6"/>
    <w:rsid w:val="007951EC"/>
    <w:rsid w:val="007A6B6F"/>
    <w:rsid w:val="007B4BBC"/>
    <w:rsid w:val="007E1544"/>
    <w:rsid w:val="007F48FC"/>
    <w:rsid w:val="00805E1C"/>
    <w:rsid w:val="00806666"/>
    <w:rsid w:val="00816FB9"/>
    <w:rsid w:val="00820115"/>
    <w:rsid w:val="00822998"/>
    <w:rsid w:val="00823A60"/>
    <w:rsid w:val="008267F8"/>
    <w:rsid w:val="00827DC0"/>
    <w:rsid w:val="00837629"/>
    <w:rsid w:val="008413E8"/>
    <w:rsid w:val="00843624"/>
    <w:rsid w:val="00860275"/>
    <w:rsid w:val="008647B9"/>
    <w:rsid w:val="00871D97"/>
    <w:rsid w:val="00873D69"/>
    <w:rsid w:val="00876E1E"/>
    <w:rsid w:val="00883F56"/>
    <w:rsid w:val="00890BC9"/>
    <w:rsid w:val="008954B8"/>
    <w:rsid w:val="0089734F"/>
    <w:rsid w:val="008A23A3"/>
    <w:rsid w:val="008A69D0"/>
    <w:rsid w:val="008A6D62"/>
    <w:rsid w:val="008A6F09"/>
    <w:rsid w:val="008B0C9E"/>
    <w:rsid w:val="008C2697"/>
    <w:rsid w:val="008D65CB"/>
    <w:rsid w:val="008E36DA"/>
    <w:rsid w:val="008E4E75"/>
    <w:rsid w:val="008E7496"/>
    <w:rsid w:val="008F3E6D"/>
    <w:rsid w:val="00902818"/>
    <w:rsid w:val="009060C7"/>
    <w:rsid w:val="00907AC8"/>
    <w:rsid w:val="00920587"/>
    <w:rsid w:val="00920F1C"/>
    <w:rsid w:val="0092450F"/>
    <w:rsid w:val="009271D0"/>
    <w:rsid w:val="0093620A"/>
    <w:rsid w:val="00944501"/>
    <w:rsid w:val="009714E6"/>
    <w:rsid w:val="0098772E"/>
    <w:rsid w:val="00987CCB"/>
    <w:rsid w:val="0099729D"/>
    <w:rsid w:val="009A11C7"/>
    <w:rsid w:val="009A6C2F"/>
    <w:rsid w:val="009B629B"/>
    <w:rsid w:val="009B7A5F"/>
    <w:rsid w:val="009C7040"/>
    <w:rsid w:val="009D5B67"/>
    <w:rsid w:val="009E2159"/>
    <w:rsid w:val="009E3FC0"/>
    <w:rsid w:val="009E698C"/>
    <w:rsid w:val="009F660F"/>
    <w:rsid w:val="00A328BA"/>
    <w:rsid w:val="00A44769"/>
    <w:rsid w:val="00A5656D"/>
    <w:rsid w:val="00A800D1"/>
    <w:rsid w:val="00A836AB"/>
    <w:rsid w:val="00A83A07"/>
    <w:rsid w:val="00A83A74"/>
    <w:rsid w:val="00A85302"/>
    <w:rsid w:val="00A94416"/>
    <w:rsid w:val="00A95C34"/>
    <w:rsid w:val="00AA513C"/>
    <w:rsid w:val="00AA59C1"/>
    <w:rsid w:val="00AD4A2C"/>
    <w:rsid w:val="00B07D82"/>
    <w:rsid w:val="00B22F12"/>
    <w:rsid w:val="00B230C1"/>
    <w:rsid w:val="00B25521"/>
    <w:rsid w:val="00B27A6C"/>
    <w:rsid w:val="00B37AA4"/>
    <w:rsid w:val="00B42A31"/>
    <w:rsid w:val="00B44345"/>
    <w:rsid w:val="00B521C4"/>
    <w:rsid w:val="00B66475"/>
    <w:rsid w:val="00B77328"/>
    <w:rsid w:val="00B96620"/>
    <w:rsid w:val="00BA6E13"/>
    <w:rsid w:val="00BB3727"/>
    <w:rsid w:val="00BB5686"/>
    <w:rsid w:val="00BC4878"/>
    <w:rsid w:val="00BD5716"/>
    <w:rsid w:val="00BE6478"/>
    <w:rsid w:val="00BF3277"/>
    <w:rsid w:val="00C0042E"/>
    <w:rsid w:val="00C0404E"/>
    <w:rsid w:val="00C069A3"/>
    <w:rsid w:val="00C165AB"/>
    <w:rsid w:val="00C2797F"/>
    <w:rsid w:val="00C604FE"/>
    <w:rsid w:val="00C73341"/>
    <w:rsid w:val="00C80419"/>
    <w:rsid w:val="00C8563E"/>
    <w:rsid w:val="00C8621A"/>
    <w:rsid w:val="00CB2DD2"/>
    <w:rsid w:val="00CB30D8"/>
    <w:rsid w:val="00CC33FF"/>
    <w:rsid w:val="00CC7889"/>
    <w:rsid w:val="00CD2688"/>
    <w:rsid w:val="00CE7F84"/>
    <w:rsid w:val="00CF0246"/>
    <w:rsid w:val="00CF5C7D"/>
    <w:rsid w:val="00D05FFC"/>
    <w:rsid w:val="00D07A4A"/>
    <w:rsid w:val="00D15695"/>
    <w:rsid w:val="00D30F37"/>
    <w:rsid w:val="00D37612"/>
    <w:rsid w:val="00D37971"/>
    <w:rsid w:val="00D534F7"/>
    <w:rsid w:val="00D63CAB"/>
    <w:rsid w:val="00D655F5"/>
    <w:rsid w:val="00D73019"/>
    <w:rsid w:val="00D734BB"/>
    <w:rsid w:val="00D740CB"/>
    <w:rsid w:val="00D74625"/>
    <w:rsid w:val="00D80D9E"/>
    <w:rsid w:val="00D91067"/>
    <w:rsid w:val="00DB0777"/>
    <w:rsid w:val="00DB3206"/>
    <w:rsid w:val="00DC0CE7"/>
    <w:rsid w:val="00DD7401"/>
    <w:rsid w:val="00DE0F46"/>
    <w:rsid w:val="00E10C3D"/>
    <w:rsid w:val="00E12B47"/>
    <w:rsid w:val="00E27D41"/>
    <w:rsid w:val="00E5026F"/>
    <w:rsid w:val="00E557EE"/>
    <w:rsid w:val="00E55867"/>
    <w:rsid w:val="00E572B0"/>
    <w:rsid w:val="00E73C15"/>
    <w:rsid w:val="00E87F02"/>
    <w:rsid w:val="00EA504F"/>
    <w:rsid w:val="00EA558A"/>
    <w:rsid w:val="00EA62CD"/>
    <w:rsid w:val="00EB2421"/>
    <w:rsid w:val="00ED0315"/>
    <w:rsid w:val="00ED6717"/>
    <w:rsid w:val="00EF6D0E"/>
    <w:rsid w:val="00F1340E"/>
    <w:rsid w:val="00F15357"/>
    <w:rsid w:val="00F15CBB"/>
    <w:rsid w:val="00F16A98"/>
    <w:rsid w:val="00F255C0"/>
    <w:rsid w:val="00F3030C"/>
    <w:rsid w:val="00F34578"/>
    <w:rsid w:val="00F42E0F"/>
    <w:rsid w:val="00F5429C"/>
    <w:rsid w:val="00F6158A"/>
    <w:rsid w:val="00F65661"/>
    <w:rsid w:val="00F6567D"/>
    <w:rsid w:val="00F677FC"/>
    <w:rsid w:val="00F8232A"/>
    <w:rsid w:val="00F92E6F"/>
    <w:rsid w:val="00F97499"/>
    <w:rsid w:val="00FC774D"/>
    <w:rsid w:val="00FD3D23"/>
    <w:rsid w:val="00FD47BA"/>
    <w:rsid w:val="00FE640A"/>
    <w:rsid w:val="00FF0237"/>
    <w:rsid w:val="00FF2FE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7246"/>
  <w15:chartTrackingRefBased/>
  <w15:docId w15:val="{032C6C32-AA43-4E20-ABFD-3BA7ED114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279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797F"/>
    <w:rPr>
      <w:sz w:val="20"/>
      <w:szCs w:val="20"/>
    </w:rPr>
  </w:style>
  <w:style w:type="character" w:styleId="FootnoteReference">
    <w:name w:val="footnote reference"/>
    <w:basedOn w:val="DefaultParagraphFont"/>
    <w:uiPriority w:val="99"/>
    <w:semiHidden/>
    <w:unhideWhenUsed/>
    <w:rsid w:val="00C2797F"/>
    <w:rPr>
      <w:vertAlign w:val="superscript"/>
    </w:rPr>
  </w:style>
  <w:style w:type="character" w:styleId="Hyperlink">
    <w:name w:val="Hyperlink"/>
    <w:basedOn w:val="DefaultParagraphFont"/>
    <w:uiPriority w:val="99"/>
    <w:unhideWhenUsed/>
    <w:rsid w:val="00C2797F"/>
    <w:rPr>
      <w:color w:val="0563C1" w:themeColor="hyperlink"/>
      <w:u w:val="single"/>
    </w:rPr>
  </w:style>
  <w:style w:type="character" w:styleId="UnresolvedMention">
    <w:name w:val="Unresolved Mention"/>
    <w:basedOn w:val="DefaultParagraphFont"/>
    <w:uiPriority w:val="99"/>
    <w:semiHidden/>
    <w:unhideWhenUsed/>
    <w:rsid w:val="00C2797F"/>
    <w:rPr>
      <w:color w:val="605E5C"/>
      <w:shd w:val="clear" w:color="auto" w:fill="E1DFDD"/>
    </w:rPr>
  </w:style>
  <w:style w:type="paragraph" w:styleId="Header">
    <w:name w:val="header"/>
    <w:basedOn w:val="Normal"/>
    <w:link w:val="HeaderChar"/>
    <w:uiPriority w:val="99"/>
    <w:semiHidden/>
    <w:unhideWhenUsed/>
    <w:rsid w:val="00BA6E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6E13"/>
  </w:style>
  <w:style w:type="paragraph" w:styleId="Footer">
    <w:name w:val="footer"/>
    <w:basedOn w:val="Normal"/>
    <w:link w:val="FooterChar"/>
    <w:uiPriority w:val="99"/>
    <w:semiHidden/>
    <w:unhideWhenUsed/>
    <w:rsid w:val="00BA6E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A6E13"/>
  </w:style>
  <w:style w:type="paragraph" w:styleId="Revision">
    <w:name w:val="Revision"/>
    <w:hidden/>
    <w:uiPriority w:val="99"/>
    <w:semiHidden/>
    <w:rsid w:val="00D05FFC"/>
    <w:pPr>
      <w:spacing w:after="0" w:line="240" w:lineRule="auto"/>
    </w:pPr>
  </w:style>
  <w:style w:type="paragraph" w:styleId="BalloonText">
    <w:name w:val="Balloon Text"/>
    <w:basedOn w:val="Normal"/>
    <w:link w:val="BalloonTextChar"/>
    <w:uiPriority w:val="99"/>
    <w:semiHidden/>
    <w:unhideWhenUsed/>
    <w:rsid w:val="00D05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FFC"/>
    <w:rPr>
      <w:rFonts w:ascii="Segoe UI" w:hAnsi="Segoe UI" w:cs="Segoe UI"/>
      <w:sz w:val="18"/>
      <w:szCs w:val="18"/>
    </w:rPr>
  </w:style>
  <w:style w:type="character" w:styleId="CommentReference">
    <w:name w:val="annotation reference"/>
    <w:basedOn w:val="DefaultParagraphFont"/>
    <w:uiPriority w:val="99"/>
    <w:semiHidden/>
    <w:unhideWhenUsed/>
    <w:rsid w:val="00F6158A"/>
    <w:rPr>
      <w:sz w:val="16"/>
      <w:szCs w:val="16"/>
    </w:rPr>
  </w:style>
  <w:style w:type="paragraph" w:styleId="CommentText">
    <w:name w:val="annotation text"/>
    <w:basedOn w:val="Normal"/>
    <w:link w:val="CommentTextChar"/>
    <w:uiPriority w:val="99"/>
    <w:semiHidden/>
    <w:unhideWhenUsed/>
    <w:rsid w:val="00F6158A"/>
    <w:pPr>
      <w:spacing w:line="240" w:lineRule="auto"/>
    </w:pPr>
    <w:rPr>
      <w:sz w:val="20"/>
      <w:szCs w:val="20"/>
    </w:rPr>
  </w:style>
  <w:style w:type="character" w:customStyle="1" w:styleId="CommentTextChar">
    <w:name w:val="Comment Text Char"/>
    <w:basedOn w:val="DefaultParagraphFont"/>
    <w:link w:val="CommentText"/>
    <w:uiPriority w:val="99"/>
    <w:semiHidden/>
    <w:rsid w:val="00F6158A"/>
    <w:rPr>
      <w:sz w:val="20"/>
      <w:szCs w:val="20"/>
    </w:rPr>
  </w:style>
  <w:style w:type="paragraph" w:styleId="CommentSubject">
    <w:name w:val="annotation subject"/>
    <w:basedOn w:val="CommentText"/>
    <w:next w:val="CommentText"/>
    <w:link w:val="CommentSubjectChar"/>
    <w:uiPriority w:val="99"/>
    <w:semiHidden/>
    <w:unhideWhenUsed/>
    <w:rsid w:val="00F6158A"/>
    <w:rPr>
      <w:b/>
      <w:bCs/>
    </w:rPr>
  </w:style>
  <w:style w:type="character" w:customStyle="1" w:styleId="CommentSubjectChar">
    <w:name w:val="Comment Subject Char"/>
    <w:basedOn w:val="CommentTextChar"/>
    <w:link w:val="CommentSubject"/>
    <w:uiPriority w:val="99"/>
    <w:semiHidden/>
    <w:rsid w:val="00F615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1560</TotalTime>
  <Pages>13</Pages>
  <Words>3246</Words>
  <Characters>18508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Gladish</dc:creator>
  <cp:keywords/>
  <dc:description/>
  <cp:lastModifiedBy>Douglas Marshall</cp:lastModifiedBy>
  <cp:revision>323</cp:revision>
  <dcterms:created xsi:type="dcterms:W3CDTF">2019-06-06T03:33:00Z</dcterms:created>
  <dcterms:modified xsi:type="dcterms:W3CDTF">2019-06-18T23:38:00Z</dcterms:modified>
</cp:coreProperties>
</file>